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D12AF" w14:textId="77777777" w:rsidR="00CE5A4E" w:rsidRDefault="007D1DB9">
      <w:pPr>
        <w:pStyle w:val="Normal1"/>
        <w:spacing w:line="480" w:lineRule="auto"/>
      </w:pPr>
      <w:r>
        <w:rPr>
          <w:rStyle w:val="Absatz-Standardschriftart1"/>
          <w:rFonts w:ascii="Arial" w:eastAsia="Courier" w:hAnsi="Arial" w:cs="Arial"/>
          <w:b/>
          <w:bCs/>
          <w:color w:val="000000"/>
          <w:sz w:val="32"/>
          <w:szCs w:val="32"/>
        </w:rPr>
        <w:t xml:space="preserve">Dual host-parasite transcriptomes of apicomplexan </w:t>
      </w:r>
      <w:proofErr w:type="spellStart"/>
      <w:r>
        <w:rPr>
          <w:rStyle w:val="Absatz-Standardschriftart1"/>
          <w:rFonts w:ascii="Arial" w:eastAsia="Courier" w:hAnsi="Arial" w:cs="Arial"/>
          <w:b/>
          <w:bCs/>
          <w:i/>
          <w:iCs/>
          <w:color w:val="000000"/>
          <w:sz w:val="32"/>
          <w:szCs w:val="32"/>
        </w:rPr>
        <w:t>Eimeria</w:t>
      </w:r>
      <w:proofErr w:type="spellEnd"/>
      <w:r>
        <w:rPr>
          <w:rStyle w:val="Absatz-Standardschriftart1"/>
          <w:rFonts w:ascii="Arial" w:eastAsia="Courier" w:hAnsi="Arial" w:cs="Arial"/>
          <w:b/>
          <w:bCs/>
          <w:i/>
          <w:iCs/>
          <w:color w:val="000000"/>
          <w:sz w:val="32"/>
          <w:szCs w:val="32"/>
        </w:rPr>
        <w:t xml:space="preserve"> </w:t>
      </w:r>
      <w:proofErr w:type="spellStart"/>
      <w:r>
        <w:rPr>
          <w:rStyle w:val="Absatz-Standardschriftart1"/>
          <w:rFonts w:ascii="Arial" w:eastAsia="Courier" w:hAnsi="Arial" w:cs="Arial"/>
          <w:b/>
          <w:bCs/>
          <w:i/>
          <w:iCs/>
          <w:color w:val="000000"/>
          <w:sz w:val="32"/>
          <w:szCs w:val="32"/>
        </w:rPr>
        <w:t>falciformis</w:t>
      </w:r>
      <w:proofErr w:type="spellEnd"/>
      <w:r>
        <w:rPr>
          <w:rStyle w:val="Absatz-Standardschriftart1"/>
          <w:rFonts w:ascii="Arial" w:eastAsia="Courier" w:hAnsi="Arial" w:cs="Arial"/>
          <w:b/>
          <w:bCs/>
          <w:color w:val="000000"/>
          <w:sz w:val="32"/>
          <w:szCs w:val="32"/>
        </w:rPr>
        <w:t xml:space="preserve"> and its natural mouse host</w:t>
      </w:r>
    </w:p>
    <w:p w14:paraId="2DC2AFC6" w14:textId="77777777" w:rsidR="00CE5A4E" w:rsidRDefault="007D1DB9">
      <w:pPr>
        <w:pStyle w:val="Normal1"/>
        <w:spacing w:line="480" w:lineRule="auto"/>
        <w:rPr>
          <w:rFonts w:ascii="Arial" w:eastAsia="Courier" w:hAnsi="Arial" w:cs="Arial"/>
          <w:color w:val="000000"/>
        </w:rPr>
      </w:pP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w:t>
      </w:r>
      <w:proofErr w:type="spellEnd"/>
      <w:r>
        <w:rPr>
          <w:rFonts w:ascii="Arial" w:eastAsia="Courier" w:hAnsi="Arial" w:cs="Arial"/>
          <w:color w:val="000000"/>
        </w:rPr>
        <w:t xml:space="preserve">, Simone Spork, Christoph </w:t>
      </w:r>
      <w:proofErr w:type="spellStart"/>
      <w:r>
        <w:rPr>
          <w:rFonts w:ascii="Arial" w:eastAsia="Courier" w:hAnsi="Arial" w:cs="Arial"/>
          <w:color w:val="000000"/>
        </w:rPr>
        <w:t>Dieterich</w:t>
      </w:r>
      <w:proofErr w:type="spellEnd"/>
      <w:r>
        <w:rPr>
          <w:rFonts w:ascii="Arial" w:eastAsia="Courier" w:hAnsi="Arial" w:cs="Arial"/>
          <w:color w:val="000000"/>
        </w:rPr>
        <w:t xml:space="preserve">, Richard Lucius, Emanuel </w:t>
      </w:r>
      <w:proofErr w:type="spellStart"/>
      <w:r>
        <w:rPr>
          <w:rFonts w:ascii="Arial" w:eastAsia="Courier" w:hAnsi="Arial" w:cs="Arial"/>
          <w:color w:val="000000"/>
        </w:rPr>
        <w:t>Heitlinger</w:t>
      </w:r>
      <w:proofErr w:type="spellEnd"/>
    </w:p>
    <w:p w14:paraId="20DDFD7F" w14:textId="77777777" w:rsidR="00CE5A4E" w:rsidRDefault="00CE5A4E">
      <w:pPr>
        <w:pStyle w:val="Normal1"/>
        <w:spacing w:line="480" w:lineRule="auto"/>
        <w:rPr>
          <w:rFonts w:ascii="Arial" w:eastAsia="Courier" w:hAnsi="Arial" w:cs="Arial"/>
          <w:color w:val="000000"/>
        </w:rPr>
      </w:pPr>
    </w:p>
    <w:p w14:paraId="7F52BE4F"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1. Institute of Biology, Humboldt-</w:t>
      </w:r>
      <w:proofErr w:type="spellStart"/>
      <w:r>
        <w:rPr>
          <w:rFonts w:ascii="Arial" w:eastAsia="Courier" w:hAnsi="Arial" w:cs="Arial"/>
          <w:color w:val="000000"/>
        </w:rPr>
        <w:t>Universitat</w:t>
      </w:r>
      <w:proofErr w:type="spellEnd"/>
      <w:r>
        <w:rPr>
          <w:rFonts w:ascii="Arial" w:eastAsia="Courier" w:hAnsi="Arial" w:cs="Arial"/>
          <w:color w:val="000000"/>
        </w:rPr>
        <w:t xml:space="preserve"> </w:t>
      </w:r>
      <w:proofErr w:type="spellStart"/>
      <w:r>
        <w:rPr>
          <w:rFonts w:ascii="Arial" w:eastAsia="Courier" w:hAnsi="Arial" w:cs="Arial"/>
          <w:color w:val="000000"/>
        </w:rPr>
        <w:t>zu</w:t>
      </w:r>
      <w:proofErr w:type="spellEnd"/>
      <w:r>
        <w:rPr>
          <w:rFonts w:ascii="Arial" w:eastAsia="Courier" w:hAnsi="Arial" w:cs="Arial"/>
          <w:color w:val="000000"/>
        </w:rPr>
        <w:t xml:space="preserve"> Berlin</w:t>
      </w:r>
    </w:p>
    <w:p w14:paraId="245BE05A" w14:textId="77777777" w:rsidR="00CE5A4E" w:rsidRDefault="007D1DB9">
      <w:pPr>
        <w:pStyle w:val="Normal1"/>
        <w:spacing w:line="480" w:lineRule="auto"/>
        <w:rPr>
          <w:rFonts w:ascii="Arial" w:eastAsia="Courier" w:hAnsi="Arial" w:cs="Arial"/>
          <w:color w:val="000000"/>
        </w:rPr>
      </w:pPr>
      <w:proofErr w:type="spellStart"/>
      <w:r>
        <w:rPr>
          <w:rFonts w:ascii="Arial" w:eastAsia="Courier" w:hAnsi="Arial" w:cs="Arial"/>
          <w:color w:val="000000"/>
        </w:rPr>
        <w:t>Philippstr</w:t>
      </w:r>
      <w:proofErr w:type="spellEnd"/>
      <w:r>
        <w:rPr>
          <w:rFonts w:ascii="Arial" w:eastAsia="Courier" w:hAnsi="Arial" w:cs="Arial"/>
          <w:color w:val="000000"/>
        </w:rPr>
        <w:t xml:space="preserve">. 13, </w:t>
      </w:r>
      <w:proofErr w:type="spellStart"/>
      <w:r>
        <w:rPr>
          <w:rFonts w:ascii="Arial" w:eastAsia="Courier" w:hAnsi="Arial" w:cs="Arial"/>
          <w:color w:val="000000"/>
        </w:rPr>
        <w:t>Haus</w:t>
      </w:r>
      <w:proofErr w:type="spellEnd"/>
      <w:r>
        <w:rPr>
          <w:rFonts w:ascii="Arial" w:eastAsia="Courier" w:hAnsi="Arial" w:cs="Arial"/>
          <w:color w:val="000000"/>
        </w:rPr>
        <w:t xml:space="preserve"> 14, 10115 Berlin, Germany</w:t>
      </w:r>
    </w:p>
    <w:p w14:paraId="73BA95B7" w14:textId="77777777" w:rsidR="00CE5A4E" w:rsidRDefault="007D1DB9">
      <w:pPr>
        <w:pStyle w:val="Normal1"/>
        <w:spacing w:line="480" w:lineRule="auto"/>
        <w:rPr>
          <w:rFonts w:ascii="Arial" w:eastAsia="Courier" w:hAnsi="Arial" w:cs="Arial"/>
          <w:color w:val="000000"/>
          <w:lang w:val="de-DE"/>
        </w:rPr>
      </w:pPr>
      <w:r>
        <w:rPr>
          <w:rFonts w:ascii="Arial" w:eastAsia="Courier" w:hAnsi="Arial" w:cs="Arial"/>
          <w:color w:val="000000"/>
          <w:lang w:val="de-DE"/>
        </w:rPr>
        <w:t>2. University Hospital Heidelberg - German Center for Cardiovascular Research (DZHK), Analysezentrum III, Im Neuenheimer Feld 669, 69120 Heidelberg, Germany</w:t>
      </w:r>
    </w:p>
    <w:p w14:paraId="580E7016"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3. Leibniz Institute of Zoo and Wildlife Research, Alfred-</w:t>
      </w:r>
      <w:proofErr w:type="spellStart"/>
      <w:r>
        <w:rPr>
          <w:rFonts w:ascii="Arial" w:eastAsia="Courier" w:hAnsi="Arial" w:cs="Arial"/>
          <w:color w:val="000000"/>
        </w:rPr>
        <w:t>Kowalke</w:t>
      </w:r>
      <w:proofErr w:type="spellEnd"/>
      <w:r>
        <w:rPr>
          <w:rFonts w:ascii="Arial" w:eastAsia="Courier" w:hAnsi="Arial" w:cs="Arial"/>
          <w:color w:val="000000"/>
        </w:rPr>
        <w:t>-Str. 17, 10315, Berlin, Germany</w:t>
      </w:r>
    </w:p>
    <w:p w14:paraId="3CEED755" w14:textId="77777777" w:rsidR="00CE5A4E" w:rsidRDefault="00CE5A4E">
      <w:pPr>
        <w:pStyle w:val="Normal1"/>
        <w:spacing w:line="480" w:lineRule="auto"/>
        <w:rPr>
          <w:rFonts w:ascii="Arial" w:eastAsia="Courier" w:hAnsi="Arial" w:cs="Arial"/>
          <w:color w:val="000000"/>
        </w:rPr>
      </w:pPr>
    </w:p>
    <w:p w14:paraId="31C79B77" w14:textId="77777777" w:rsidR="00CE5A4E" w:rsidRDefault="007D1DB9">
      <w:pPr>
        <w:pStyle w:val="Normal1"/>
        <w:spacing w:line="480" w:lineRule="auto"/>
        <w:rPr>
          <w:rFonts w:ascii="Arial" w:eastAsia="Courier" w:hAnsi="Arial" w:cs="Arial"/>
          <w:b/>
          <w:bCs/>
          <w:color w:val="000000"/>
          <w:sz w:val="32"/>
          <w:szCs w:val="32"/>
        </w:rPr>
      </w:pPr>
      <w:r>
        <w:rPr>
          <w:rFonts w:ascii="Arial" w:eastAsia="Courier" w:hAnsi="Arial" w:cs="Arial"/>
          <w:b/>
          <w:bCs/>
          <w:color w:val="000000"/>
          <w:sz w:val="32"/>
          <w:szCs w:val="32"/>
        </w:rPr>
        <w:t>ABSTRACT</w:t>
      </w:r>
    </w:p>
    <w:p w14:paraId="51A3F7ED" w14:textId="77777777" w:rsidR="00CE5A4E" w:rsidRDefault="007D1DB9">
      <w:pPr>
        <w:pStyle w:val="Normal1"/>
        <w:spacing w:line="480" w:lineRule="auto"/>
      </w:pPr>
      <w:r>
        <w:rPr>
          <w:rFonts w:ascii="Arial" w:eastAsia="Courier" w:hAnsi="Arial" w:cs="Arial"/>
          <w:color w:val="000000"/>
        </w:rPr>
        <w:t xml:space="preserve">Apicomplexan parasites such as </w:t>
      </w:r>
      <w:r w:rsidRPr="00492AF4">
        <w:rPr>
          <w:rFonts w:ascii="Arial" w:eastAsia="Courier" w:hAnsi="Arial" w:cs="Arial"/>
          <w:i/>
          <w:color w:val="000000"/>
        </w:rPr>
        <w:t>Plasmodium</w:t>
      </w:r>
      <w:r>
        <w:rPr>
          <w:rFonts w:ascii="Arial" w:eastAsia="Courier" w:hAnsi="Arial" w:cs="Arial"/>
          <w:color w:val="000000"/>
        </w:rPr>
        <w:t xml:space="preserve"> spp., Toxoplasma </w:t>
      </w:r>
      <w:proofErr w:type="spellStart"/>
      <w:r>
        <w:rPr>
          <w:rFonts w:ascii="Arial" w:eastAsia="Courier" w:hAnsi="Arial" w:cs="Arial"/>
          <w:color w:val="000000"/>
        </w:rPr>
        <w:t>gondii</w:t>
      </w:r>
      <w:proofErr w:type="spellEnd"/>
      <w:r>
        <w:rPr>
          <w:rFonts w:ascii="Arial" w:eastAsia="Courier" w:hAnsi="Arial" w:cs="Arial"/>
          <w:color w:val="000000"/>
        </w:rPr>
        <w:t xml:space="preserve"> and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spp. cause disease in humans, livestock and wild animals. The genus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comprises &gt;1800 </w:t>
      </w:r>
      <w:proofErr w:type="spellStart"/>
      <w:r>
        <w:rPr>
          <w:rFonts w:ascii="Arial" w:eastAsia="Courier" w:hAnsi="Arial" w:cs="Arial"/>
          <w:color w:val="000000"/>
        </w:rPr>
        <w:t>monoxenous</w:t>
      </w:r>
      <w:proofErr w:type="spellEnd"/>
      <w:ins w:id="0" w:author="Emanuel Heitlinger" w:date="2016-12-18T18:36:00Z">
        <w:r>
          <w:rPr>
            <w:rFonts w:ascii="Arial" w:eastAsia="Courier" w:hAnsi="Arial" w:cs="Arial"/>
            <w:color w:val="000000"/>
          </w:rPr>
          <w:t xml:space="preserve"> </w:t>
        </w:r>
      </w:ins>
      <w:r>
        <w:rPr>
          <w:rFonts w:ascii="Arial" w:eastAsia="Courier" w:hAnsi="Arial" w:cs="Arial"/>
          <w:color w:val="000000"/>
        </w:rPr>
        <w:t xml:space="preserve">intracellular parasites believed to be host and niche specific. Most prominent among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are several species which cause losses in poultry industries.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w:t>
      </w:r>
      <w:proofErr w:type="spellStart"/>
      <w:r>
        <w:rPr>
          <w:rFonts w:ascii="Arial" w:eastAsia="Courier" w:hAnsi="Arial" w:cs="Arial"/>
          <w:color w:val="000000"/>
        </w:rPr>
        <w:t>falciformis</w:t>
      </w:r>
      <w:proofErr w:type="spellEnd"/>
      <w:r>
        <w:rPr>
          <w:rFonts w:ascii="Arial" w:eastAsia="Courier" w:hAnsi="Arial" w:cs="Arial"/>
          <w:color w:val="000000"/>
        </w:rPr>
        <w:t xml:space="preserve"> naturally infects the cecum of mice and thus gives easy access to all lifecycle stages. Completing both asexual and sexual replication in one of the best studied available animal models, this parasite can be used as a model to investigate coccidian infections. However, much is still unknown about the parasite’s basic biology and no in vitro culture has been established for the full </w:t>
      </w:r>
      <w:r w:rsidR="00E43A9D" w:rsidRPr="00E43A9D">
        <w:rPr>
          <w:rFonts w:ascii="Arial" w:eastAsia="Courier" w:hAnsi="Arial" w:cs="Arial"/>
          <w:color w:val="000000"/>
        </w:rPr>
        <w:t>lifecycle</w:t>
      </w:r>
      <w:r>
        <w:rPr>
          <w:rFonts w:ascii="Arial" w:eastAsia="Courier" w:hAnsi="Arial" w:cs="Arial"/>
          <w:color w:val="000000"/>
        </w:rPr>
        <w:t>. We have performed a dual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 study of the full </w:t>
      </w:r>
      <w:r w:rsidR="00E43A9D" w:rsidRPr="00E43A9D">
        <w:rPr>
          <w:rFonts w:ascii="Arial" w:eastAsia="Courier" w:hAnsi="Arial" w:cs="Arial"/>
          <w:color w:val="000000"/>
        </w:rPr>
        <w:t>lifecycle</w:t>
      </w:r>
      <w:r>
        <w:rPr>
          <w:rFonts w:ascii="Arial" w:eastAsia="Courier" w:hAnsi="Arial" w:cs="Arial"/>
          <w:color w:val="000000"/>
        </w:rPr>
        <w:t xml:space="preserve"> in the mouse and of in vitro cultured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Drastic </w:t>
      </w:r>
      <w:r>
        <w:rPr>
          <w:rFonts w:ascii="Arial" w:eastAsia="Courier" w:hAnsi="Arial" w:cs="Arial"/>
          <w:color w:val="000000"/>
        </w:rPr>
        <w:lastRenderedPageBreak/>
        <w:t xml:space="preserve">differences are seen in both parasite and host mRNA abundance at three time-points post infection. Comparisons between immunocompetent and immunocompromised mice show differences in oocyst output as well as transcriptional differences in the mouse. Broad functional gene categories indicating immune reaction and tissue repair are enriched for differently abundant host genes. More specifically TGF-beta, EGF, TNF and IL-1 and IL-6 are examples of genes reacting differently depending on mouse immune status. Much in contrast, parasite transcriptomes are neither different between immune competent and immune deficient mice, nor between naïve and challenge infected mice. Instead, parasite transcriptomes have distinct profiles early and late in infection, characterized largely by biosynthesis and motility, respectively. In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distinct transcriptional profiles can be identified. The use of hosts with different immune competence highlights the role of adaptive and innate immunity in the host and offered a starting point for in-depth analysis of these responses. Availability of transcriptomes of parasites at different stages of their lifecycle in a natural host improves knowledge of the parasite biology and helps positioning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as a model for </w:t>
      </w:r>
      <w:proofErr w:type="spellStart"/>
      <w:r>
        <w:rPr>
          <w:rFonts w:ascii="Arial" w:eastAsia="Courier" w:hAnsi="Arial" w:cs="Arial"/>
          <w:color w:val="000000"/>
        </w:rPr>
        <w:t>Coccidia</w:t>
      </w:r>
      <w:proofErr w:type="spellEnd"/>
      <w:r>
        <w:rPr>
          <w:rFonts w:ascii="Arial" w:eastAsia="Courier" w:hAnsi="Arial" w:cs="Arial"/>
          <w:color w:val="000000"/>
        </w:rPr>
        <w:t xml:space="preserve"> in a scientifically valuable host animal.</w:t>
      </w:r>
    </w:p>
    <w:p w14:paraId="1A6B14D1" w14:textId="77777777" w:rsidR="00CE5A4E" w:rsidRDefault="00CE5A4E">
      <w:pPr>
        <w:pStyle w:val="Normal1"/>
        <w:spacing w:line="480" w:lineRule="auto"/>
        <w:rPr>
          <w:rFonts w:ascii="Arial" w:eastAsia="Courier" w:hAnsi="Arial" w:cs="Arial"/>
          <w:color w:val="000000"/>
        </w:rPr>
      </w:pPr>
    </w:p>
    <w:p w14:paraId="190A67FA"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Keywords</w:t>
      </w:r>
    </w:p>
    <w:p w14:paraId="3F439153"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 xml:space="preserve">Parasite, </w:t>
      </w:r>
      <w:proofErr w:type="spellStart"/>
      <w:r>
        <w:rPr>
          <w:rFonts w:ascii="Arial" w:eastAsia="Courier" w:hAnsi="Arial" w:cs="Arial"/>
          <w:color w:val="000000"/>
        </w:rPr>
        <w:t>apicomplexa</w:t>
      </w:r>
      <w:proofErr w:type="spellEnd"/>
      <w:r>
        <w:rPr>
          <w:rFonts w:ascii="Arial" w:eastAsia="Courier" w:hAnsi="Arial" w:cs="Arial"/>
          <w:color w:val="000000"/>
        </w:rPr>
        <w:t>,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 </w:t>
      </w:r>
      <w:r w:rsidR="00E43A9D" w:rsidRPr="00E43A9D">
        <w:rPr>
          <w:rFonts w:ascii="Arial" w:eastAsia="Courier" w:hAnsi="Arial" w:cs="Arial"/>
          <w:color w:val="000000"/>
        </w:rPr>
        <w:t>lifecycle</w:t>
      </w:r>
      <w:r>
        <w:rPr>
          <w:rFonts w:ascii="Arial" w:eastAsia="Courier" w:hAnsi="Arial" w:cs="Arial"/>
          <w:color w:val="000000"/>
        </w:rPr>
        <w:t>, interaction</w:t>
      </w:r>
    </w:p>
    <w:p w14:paraId="1E2AFD23" w14:textId="77777777" w:rsidR="00CE5A4E" w:rsidRDefault="00CE5A4E">
      <w:pPr>
        <w:pStyle w:val="Normal1"/>
        <w:spacing w:line="480" w:lineRule="auto"/>
        <w:rPr>
          <w:rFonts w:ascii="Arial" w:eastAsia="Courier" w:hAnsi="Arial" w:cs="Arial"/>
          <w:color w:val="000000"/>
        </w:rPr>
      </w:pPr>
    </w:p>
    <w:p w14:paraId="723DF556" w14:textId="77777777" w:rsidR="00CE5A4E" w:rsidRDefault="007D1DB9">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INTRODUCTION</w:t>
      </w:r>
    </w:p>
    <w:p w14:paraId="4DF9EB56" w14:textId="77777777" w:rsidR="00CE5A4E" w:rsidRDefault="007D1DB9">
      <w:pPr>
        <w:pStyle w:val="Normal1"/>
        <w:spacing w:line="480" w:lineRule="auto"/>
      </w:pPr>
      <w:proofErr w:type="spellStart"/>
      <w:r w:rsidRPr="00492AF4">
        <w:rPr>
          <w:rStyle w:val="Absatz-Standardschriftart1"/>
          <w:rFonts w:ascii="Arial" w:eastAsia="Courier" w:hAnsi="Arial" w:cs="Arial"/>
          <w:i/>
          <w:iCs/>
          <w:color w:val="000000"/>
        </w:rPr>
        <w:t>Eimeria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falciformis</w:t>
      </w:r>
      <w:proofErr w:type="spellEnd"/>
      <w:r>
        <w:rPr>
          <w:rStyle w:val="Absatz-Standardschriftart1"/>
          <w:rFonts w:ascii="Arial" w:eastAsia="Courier" w:hAnsi="Arial" w:cs="Arial"/>
          <w:iCs/>
          <w:color w:val="000000"/>
        </w:rPr>
        <w:t xml:space="preserve"> is an intracellular parasite in the phylum </w:t>
      </w:r>
      <w:proofErr w:type="spellStart"/>
      <w:r>
        <w:rPr>
          <w:rStyle w:val="Absatz-Standardschriftart1"/>
          <w:rFonts w:ascii="Arial" w:eastAsia="Courier" w:hAnsi="Arial" w:cs="Arial"/>
          <w:iCs/>
          <w:color w:val="000000"/>
        </w:rPr>
        <w:t>Apicomplexa</w:t>
      </w:r>
      <w:proofErr w:type="spellEnd"/>
      <w:r>
        <w:rPr>
          <w:rStyle w:val="Absatz-Standardschriftart1"/>
          <w:rFonts w:ascii="Arial" w:eastAsia="Courier" w:hAnsi="Arial" w:cs="Arial"/>
          <w:iCs/>
          <w:color w:val="000000"/>
        </w:rPr>
        <w:t xml:space="preserve">. Among more than 4000 described species of </w:t>
      </w:r>
      <w:proofErr w:type="spellStart"/>
      <w:r>
        <w:rPr>
          <w:rStyle w:val="Absatz-Standardschriftart1"/>
          <w:rFonts w:ascii="Arial" w:eastAsia="Courier" w:hAnsi="Arial" w:cs="Arial"/>
          <w:iCs/>
          <w:color w:val="000000"/>
        </w:rPr>
        <w:t>Apicomplexa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Duszynski</w:t>
      </w:r>
      <w:proofErr w:type="spellEnd"/>
      <w:r>
        <w:rPr>
          <w:rStyle w:val="Absatz-Standardschriftart1"/>
          <w:rFonts w:ascii="Arial" w:eastAsia="Courier" w:hAnsi="Arial" w:cs="Arial"/>
          <w:iCs/>
          <w:color w:val="000000"/>
        </w:rPr>
        <w:t xml:space="preserve"> 2011) prominent pathogens of human are found such as Toxoplasma </w:t>
      </w:r>
      <w:proofErr w:type="spellStart"/>
      <w:r>
        <w:rPr>
          <w:rStyle w:val="Absatz-Standardschriftart1"/>
          <w:rFonts w:ascii="Arial" w:eastAsia="Courier" w:hAnsi="Arial" w:cs="Arial"/>
          <w:iCs/>
          <w:color w:val="000000"/>
        </w:rPr>
        <w:t>gondii</w:t>
      </w:r>
      <w:proofErr w:type="spellEnd"/>
      <w:r>
        <w:rPr>
          <w:rStyle w:val="Absatz-Standardschriftart1"/>
          <w:rFonts w:ascii="Arial" w:eastAsia="Courier" w:hAnsi="Arial" w:cs="Arial"/>
          <w:iCs/>
          <w:color w:val="000000"/>
        </w:rPr>
        <w:t xml:space="preserve">, causative agent of toxoplasmosis, </w:t>
      </w:r>
      <w:r w:rsidRPr="00492AF4">
        <w:rPr>
          <w:rStyle w:val="Absatz-Standardschriftart1"/>
          <w:rFonts w:ascii="Arial" w:eastAsia="Courier" w:hAnsi="Arial" w:cs="Arial"/>
          <w:i/>
          <w:iCs/>
          <w:color w:val="000000"/>
        </w:rPr>
        <w:t>Plasmodium</w:t>
      </w:r>
      <w:r>
        <w:rPr>
          <w:rStyle w:val="Absatz-Standardschriftart1"/>
          <w:rFonts w:ascii="Arial" w:eastAsia="Courier" w:hAnsi="Arial" w:cs="Arial"/>
          <w:iCs/>
          <w:color w:val="000000"/>
        </w:rPr>
        <w:t xml:space="preserve"> spp., </w:t>
      </w:r>
      <w:r>
        <w:rPr>
          <w:rStyle w:val="Absatz-Standardschriftart1"/>
          <w:rFonts w:ascii="Arial" w:eastAsia="Courier" w:hAnsi="Arial" w:cs="Arial"/>
          <w:iCs/>
          <w:color w:val="000000"/>
        </w:rPr>
        <w:lastRenderedPageBreak/>
        <w:t xml:space="preserve">causing malaria, and Cryptosporidium </w:t>
      </w:r>
      <w:proofErr w:type="spellStart"/>
      <w:r>
        <w:rPr>
          <w:rStyle w:val="Absatz-Standardschriftart1"/>
          <w:rFonts w:ascii="Arial" w:eastAsia="Courier" w:hAnsi="Arial" w:cs="Arial"/>
          <w:iCs/>
          <w:color w:val="000000"/>
        </w:rPr>
        <w:t>spp</w:t>
      </w:r>
      <w:proofErr w:type="spellEnd"/>
      <w:r>
        <w:rPr>
          <w:rStyle w:val="Absatz-Standardschriftart1"/>
          <w:rFonts w:ascii="Arial" w:eastAsia="Courier" w:hAnsi="Arial" w:cs="Arial"/>
          <w:iCs/>
          <w:color w:val="000000"/>
        </w:rPr>
        <w:t xml:space="preserve">, which cause </w:t>
      </w:r>
      <w:proofErr w:type="spellStart"/>
      <w:r>
        <w:rPr>
          <w:rStyle w:val="Absatz-Standardschriftart1"/>
          <w:rFonts w:ascii="Arial" w:eastAsia="Courier" w:hAnsi="Arial" w:cs="Arial"/>
          <w:iCs/>
          <w:color w:val="000000"/>
        </w:rPr>
        <w:t>cryptosporidosis</w:t>
      </w:r>
      <w:proofErr w:type="spellEnd"/>
      <w:r>
        <w:rPr>
          <w:rStyle w:val="Absatz-Standardschriftart1"/>
          <w:rFonts w:ascii="Arial" w:eastAsia="Courier" w:hAnsi="Arial" w:cs="Arial"/>
          <w:iCs/>
          <w:color w:val="000000"/>
        </w:rPr>
        <w:t xml:space="preserve">. Coccidiosis is a disease in livestock and wildlife caused by coccidian parasites which are dominated by &gt; 1800 species of </w:t>
      </w:r>
      <w:proofErr w:type="spellStart"/>
      <w:r w:rsidRPr="00492AF4">
        <w:rPr>
          <w:rStyle w:val="Absatz-Standardschriftart1"/>
          <w:rFonts w:ascii="Arial" w:eastAsia="Courier" w:hAnsi="Arial" w:cs="Arial"/>
          <w:i/>
          <w:iCs/>
          <w:color w:val="000000"/>
        </w:rPr>
        <w:t>Eimeria</w:t>
      </w:r>
      <w:proofErr w:type="spellEnd"/>
      <w:r>
        <w:rPr>
          <w:rStyle w:val="Absatz-Standardschriftart1"/>
          <w:rFonts w:ascii="Arial" w:eastAsia="Courier" w:hAnsi="Arial" w:cs="Arial"/>
          <w:iCs/>
          <w:color w:val="000000"/>
        </w:rPr>
        <w:t xml:space="preserve"> (</w:t>
      </w:r>
      <w:proofErr w:type="spellStart"/>
      <w:r>
        <w:rPr>
          <w:rStyle w:val="Absatz-Standardschriftart1"/>
          <w:rFonts w:ascii="Arial" w:eastAsia="Courier" w:hAnsi="Arial" w:cs="Arial"/>
          <w:iCs/>
          <w:color w:val="000000"/>
        </w:rPr>
        <w:t>Duszynski</w:t>
      </w:r>
      <w:proofErr w:type="spellEnd"/>
      <w:r>
        <w:rPr>
          <w:rStyle w:val="Absatz-Standardschriftart1"/>
          <w:rFonts w:ascii="Arial" w:eastAsia="Courier" w:hAnsi="Arial" w:cs="Arial"/>
          <w:iCs/>
          <w:color w:val="000000"/>
        </w:rPr>
        <w:t xml:space="preserve"> 2011). The genus is best known for several species which are problematic for poultry industry </w:t>
      </w:r>
      <w:r>
        <w:fldChar w:fldCharType="begin"/>
      </w:r>
      <w:r>
        <w:instrText>ADDIN ZOTERO_ITEM CSL_CITATION {"citationID":"4MhaZXRW","properties":{"formattedCitation":"(Chapman et al. 2013)","plainCitation":"(Chapman et al. 2013)"},"citationItems":[{"id":327,"uris":["http://zotero.org/users/2947270/items/6N5D6PIN"],"uri":["http://zotero.org/users/2947270/items/6N5D6PIN"],"itemData":{"id":327,"type":"book","title":"A selective review of advances in coccidiosis research","publisher":"Elsevier Ltd.","volume":"83","number-of-pages":"93–171","edition":"1","abstract":"Coccidiosis is a widespread and economically significant disease of livestock caused by protozoan parasites of the genus Eimeria. This disease is worldwide in occurrence and costs the animal agricultural industry many millions of dollars to control. In recent years, the modern tools of molecular biology, biochemistry, cell biology and immunology have been used to expand greatly our knowledge of these parasites and the disease they cause. Such studies are essential if we are to develop new means for the control of coccidiosis. In this chapter, selective aspects of the biology of these organisms, with emphasis on recent research in poultry, are reviewed. Topics considered include taxonomy, systematics, genetics, genomics, transcriptomics, proteomics, transfection, oocyst biogenesis, host cell invasion, immunobiology, diagnostics and control. © 2013 Elsevier Ltd.","URL":"http://dx.doi.org/10.1016/B978-0-12-407705-8.00002-1","ISBN":"978-0-12-407705-8","note":"PMID: 23876872","author":[{"family":"Chapman","given":"H. David"},{"family":"Barta","given":"John R."},{"family":"Blake","given":"Damer"},{"family":"Gruber","given":"Arthur"},{"family":"Jenkins","given":"Mark"},{"family":"Smith","given":"Nicholas C."},{"family":"Suo","given":"Xun"},{"family":"Tomley","given":"Fiona M."}],"issued":{"date-parts":[["2013"]]}}}],"schema":"https://github.com/citation-style-language/schema/raw/master/csl-citation.json"}</w:instrText>
      </w:r>
      <w:r>
        <w:fldChar w:fldCharType="separate"/>
      </w:r>
      <w:bookmarkStart w:id="1" w:name="__Fieldmark__102_1687872407"/>
      <w:r>
        <w:rPr>
          <w:rStyle w:val="Absatz-Standardschriftart1"/>
          <w:rFonts w:ascii="Arial" w:eastAsia="Courier" w:hAnsi="Arial" w:cs="Arial"/>
          <w:iCs/>
          <w:color w:val="000000"/>
        </w:rPr>
        <w:t>(</w:t>
      </w:r>
      <w:bookmarkStart w:id="2" w:name="__Fieldmark__98_1000178020"/>
      <w:r>
        <w:rPr>
          <w:rStyle w:val="Absatz-Standardschriftart1"/>
          <w:rFonts w:ascii="Arial" w:eastAsia="Courier" w:hAnsi="Arial" w:cs="Arial"/>
          <w:iCs/>
          <w:color w:val="000000"/>
        </w:rPr>
        <w:t>C</w:t>
      </w:r>
      <w:bookmarkStart w:id="3" w:name="__Fieldmark__98_46473882"/>
      <w:r>
        <w:rPr>
          <w:rStyle w:val="Absatz-Standardschriftart1"/>
          <w:rFonts w:ascii="Arial" w:eastAsia="Courier" w:hAnsi="Arial" w:cs="Arial"/>
          <w:iCs/>
          <w:color w:val="000000"/>
        </w:rPr>
        <w:t>h</w:t>
      </w:r>
      <w:bookmarkStart w:id="4" w:name="__Fieldmark__98_1506500677"/>
      <w:r>
        <w:rPr>
          <w:rStyle w:val="Absatz-Standardschriftart1"/>
          <w:rFonts w:ascii="Arial" w:eastAsia="Courier" w:hAnsi="Arial" w:cs="Arial"/>
          <w:iCs/>
          <w:color w:val="000000"/>
        </w:rPr>
        <w:t>a</w:t>
      </w:r>
      <w:bookmarkStart w:id="5" w:name="__Fieldmark__98_2112764151"/>
      <w:r>
        <w:rPr>
          <w:rStyle w:val="Absatz-Standardschriftart1"/>
          <w:rFonts w:ascii="Arial" w:eastAsia="Courier" w:hAnsi="Arial" w:cs="Arial"/>
          <w:iCs/>
          <w:color w:val="000000"/>
        </w:rPr>
        <w:t>p</w:t>
      </w:r>
      <w:bookmarkStart w:id="6" w:name="__Fieldmark__109_378019444"/>
      <w:r>
        <w:rPr>
          <w:rStyle w:val="Absatz-Standardschriftart1"/>
          <w:rFonts w:ascii="Arial" w:eastAsia="Courier" w:hAnsi="Arial" w:cs="Arial"/>
          <w:iCs/>
          <w:color w:val="000000"/>
        </w:rPr>
        <w:t>m</w:t>
      </w:r>
      <w:bookmarkStart w:id="7" w:name="__Fieldmark__19_39192179"/>
      <w:r>
        <w:rPr>
          <w:rStyle w:val="Absatz-Standardschriftart1"/>
          <w:rFonts w:ascii="Arial" w:eastAsia="Courier" w:hAnsi="Arial" w:cs="Arial"/>
          <w:iCs/>
          <w:color w:val="000000"/>
        </w:rPr>
        <w:t>a</w:t>
      </w:r>
      <w:bookmarkStart w:id="8" w:name="__Fieldmark__46_24551482"/>
      <w:r>
        <w:rPr>
          <w:rStyle w:val="Absatz-Standardschriftart1"/>
          <w:rFonts w:ascii="Arial" w:eastAsia="Courier" w:hAnsi="Arial" w:cs="Arial"/>
          <w:iCs/>
          <w:color w:val="000000"/>
        </w:rPr>
        <w:t>n et al. 2013)</w:t>
      </w:r>
      <w:r>
        <w:fldChar w:fldCharType="end"/>
      </w:r>
      <w:bookmarkEnd w:id="1"/>
      <w:bookmarkEnd w:id="2"/>
      <w:bookmarkEnd w:id="3"/>
      <w:bookmarkEnd w:id="4"/>
      <w:bookmarkEnd w:id="5"/>
      <w:bookmarkEnd w:id="6"/>
      <w:bookmarkEnd w:id="7"/>
      <w:bookmarkEnd w:id="8"/>
      <w:r>
        <w:rPr>
          <w:rStyle w:val="Absatz-Standardschriftart1"/>
          <w:rFonts w:ascii="Arial" w:eastAsia="Courier" w:hAnsi="Arial" w:cs="Arial"/>
          <w:iCs/>
          <w:color w:val="000000"/>
        </w:rPr>
        <w:t xml:space="preserve">. A useful model for studying </w:t>
      </w:r>
      <w:proofErr w:type="spellStart"/>
      <w:r w:rsidRPr="00492AF4">
        <w:rPr>
          <w:rStyle w:val="Absatz-Standardschriftart1"/>
          <w:rFonts w:ascii="Arial" w:eastAsia="Courier" w:hAnsi="Arial" w:cs="Arial"/>
          <w:i/>
          <w:iCs/>
          <w:color w:val="000000"/>
        </w:rPr>
        <w:t>Eimeria</w:t>
      </w:r>
      <w:proofErr w:type="spellEnd"/>
      <w:r>
        <w:rPr>
          <w:rStyle w:val="Absatz-Standardschriftart1"/>
          <w:rFonts w:ascii="Arial" w:eastAsia="Courier" w:hAnsi="Arial" w:cs="Arial"/>
          <w:iCs/>
          <w:color w:val="000000"/>
        </w:rPr>
        <w:t xml:space="preserve"> spp. is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falciformis</w:t>
      </w:r>
      <w:proofErr w:type="spellEnd"/>
      <w:r>
        <w:rPr>
          <w:rStyle w:val="Absatz-Standardschriftart1"/>
          <w:rFonts w:ascii="Arial" w:eastAsia="Courier" w:hAnsi="Arial" w:cs="Arial"/>
          <w:iCs/>
          <w:color w:val="000000"/>
        </w:rPr>
        <w:t xml:space="preserve">, which naturally infects wild and laboratory mice, Mus </w:t>
      </w:r>
      <w:proofErr w:type="spellStart"/>
      <w:r>
        <w:rPr>
          <w:rStyle w:val="Absatz-Standardschriftart1"/>
          <w:rFonts w:ascii="Arial" w:eastAsia="Courier" w:hAnsi="Arial" w:cs="Arial"/>
          <w:iCs/>
          <w:color w:val="000000"/>
        </w:rPr>
        <w:t>musculus</w:t>
      </w:r>
      <w:proofErr w:type="spellEnd"/>
      <w:r>
        <w:rPr>
          <w:rStyle w:val="Absatz-Standardschriftart1"/>
          <w:rFonts w:ascii="Arial" w:eastAsia="Courier" w:hAnsi="Arial" w:cs="Arial"/>
          <w:iCs/>
          <w:color w:val="000000"/>
        </w:rPr>
        <w:t xml:space="preserve"> </w:t>
      </w:r>
      <w:r>
        <w:fldChar w:fldCharType="begin"/>
      </w:r>
      <w:r>
        <w:instrText>ADDIN ZOTERO_ITEM CSL_CITATION {"citationID":"spPUQUdq","properties":{"formattedCitation":"(Heitlinger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9" w:name="__Fieldmark__133_1687872407"/>
      <w:r>
        <w:rPr>
          <w:rStyle w:val="Absatz-Standardschriftart1"/>
          <w:rFonts w:ascii="Arial" w:eastAsia="Courier" w:hAnsi="Arial" w:cs="Arial"/>
          <w:iCs/>
          <w:color w:val="000000"/>
        </w:rPr>
        <w:t>(</w:t>
      </w:r>
      <w:bookmarkStart w:id="10" w:name="__Fieldmark__125_1000178020"/>
      <w:proofErr w:type="spellStart"/>
      <w:r>
        <w:rPr>
          <w:rStyle w:val="Absatz-Standardschriftart1"/>
          <w:rFonts w:ascii="Arial" w:eastAsia="Courier" w:hAnsi="Arial" w:cs="Arial"/>
          <w:iCs/>
          <w:color w:val="000000"/>
        </w:rPr>
        <w:t>H</w:t>
      </w:r>
      <w:bookmarkStart w:id="11" w:name="__Fieldmark__121_46473882"/>
      <w:r>
        <w:rPr>
          <w:rStyle w:val="Absatz-Standardschriftart1"/>
          <w:rFonts w:ascii="Arial" w:eastAsia="Courier" w:hAnsi="Arial" w:cs="Arial"/>
          <w:iCs/>
          <w:color w:val="000000"/>
        </w:rPr>
        <w:t>e</w:t>
      </w:r>
      <w:bookmarkStart w:id="12" w:name="__Fieldmark__117_1506500677"/>
      <w:r>
        <w:rPr>
          <w:rStyle w:val="Absatz-Standardschriftart1"/>
          <w:rFonts w:ascii="Arial" w:eastAsia="Courier" w:hAnsi="Arial" w:cs="Arial"/>
          <w:iCs/>
          <w:color w:val="000000"/>
        </w:rPr>
        <w:t>i</w:t>
      </w:r>
      <w:bookmarkStart w:id="13" w:name="__Fieldmark__113_2112764151"/>
      <w:r>
        <w:rPr>
          <w:rStyle w:val="Absatz-Standardschriftart1"/>
          <w:rFonts w:ascii="Arial" w:eastAsia="Courier" w:hAnsi="Arial" w:cs="Arial"/>
          <w:iCs/>
          <w:color w:val="000000"/>
        </w:rPr>
        <w:t>t</w:t>
      </w:r>
      <w:bookmarkStart w:id="14" w:name="__Fieldmark__120_378019444"/>
      <w:r>
        <w:rPr>
          <w:rStyle w:val="Absatz-Standardschriftart1"/>
          <w:rFonts w:ascii="Arial" w:eastAsia="Courier" w:hAnsi="Arial" w:cs="Arial"/>
          <w:iCs/>
          <w:color w:val="000000"/>
        </w:rPr>
        <w:t>l</w:t>
      </w:r>
      <w:bookmarkStart w:id="15" w:name="__Fieldmark__26_39192179"/>
      <w:r>
        <w:rPr>
          <w:rStyle w:val="Absatz-Standardschriftart1"/>
          <w:rFonts w:ascii="Arial" w:eastAsia="Courier" w:hAnsi="Arial" w:cs="Arial"/>
          <w:iCs/>
          <w:color w:val="000000"/>
        </w:rPr>
        <w:t>i</w:t>
      </w:r>
      <w:bookmarkStart w:id="16" w:name="__Fieldmark__52_24551482"/>
      <w:r>
        <w:rPr>
          <w:rStyle w:val="Absatz-Standardschriftart1"/>
          <w:rFonts w:ascii="Arial" w:eastAsia="Courier" w:hAnsi="Arial" w:cs="Arial"/>
          <w:iCs/>
          <w:color w:val="000000"/>
        </w:rPr>
        <w:t>nger</w:t>
      </w:r>
      <w:proofErr w:type="spellEnd"/>
      <w:r>
        <w:rPr>
          <w:rStyle w:val="Absatz-Standardschriftart1"/>
          <w:rFonts w:ascii="Arial" w:eastAsia="Courier" w:hAnsi="Arial" w:cs="Arial"/>
          <w:iCs/>
          <w:color w:val="000000"/>
        </w:rPr>
        <w:t xml:space="preserve"> et al. 2014)</w:t>
      </w:r>
      <w:r>
        <w:fldChar w:fldCharType="end"/>
      </w:r>
      <w:bookmarkEnd w:id="9"/>
      <w:bookmarkEnd w:id="10"/>
      <w:bookmarkEnd w:id="11"/>
      <w:bookmarkEnd w:id="12"/>
      <w:bookmarkEnd w:id="13"/>
      <w:bookmarkEnd w:id="14"/>
      <w:bookmarkEnd w:id="15"/>
      <w:bookmarkEnd w:id="16"/>
      <w:r>
        <w:rPr>
          <w:rStyle w:val="Absatz-Standardschriftart1"/>
          <w:rFonts w:ascii="Arial" w:eastAsia="Courier" w:hAnsi="Arial" w:cs="Arial"/>
          <w:iCs/>
          <w:color w:val="000000"/>
        </w:rPr>
        <w:t xml:space="preserve">. This gives access to a broad range of genetically manipulated hosts. </w:t>
      </w:r>
    </w:p>
    <w:p w14:paraId="07C62F44" w14:textId="77777777" w:rsidR="00CE5A4E" w:rsidRDefault="007D1DB9">
      <w:pPr>
        <w:pStyle w:val="Normal1"/>
        <w:spacing w:line="480" w:lineRule="auto"/>
      </w:pPr>
      <w:proofErr w:type="spellStart"/>
      <w:r w:rsidRPr="00492AF4">
        <w:rPr>
          <w:rStyle w:val="Absatz-Standardschriftart1"/>
          <w:rFonts w:ascii="Arial" w:eastAsia="Courier" w:hAnsi="Arial" w:cs="Arial"/>
          <w:i/>
          <w:iCs/>
          <w:color w:val="000000"/>
        </w:rPr>
        <w:t>Eimeria</w:t>
      </w:r>
      <w:proofErr w:type="spellEnd"/>
      <w:r>
        <w:rPr>
          <w:rStyle w:val="Absatz-Standardschriftart1"/>
          <w:rFonts w:ascii="Arial" w:eastAsia="Courier" w:hAnsi="Arial" w:cs="Arial"/>
          <w:iCs/>
          <w:color w:val="000000"/>
        </w:rPr>
        <w:t xml:space="preserve"> spp. infect the gut and are highly niche specific.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falciformis</w:t>
      </w:r>
      <w:proofErr w:type="spellEnd"/>
      <w:r>
        <w:rPr>
          <w:rStyle w:val="Absatz-Standardschriftart1"/>
          <w:rFonts w:ascii="Arial" w:eastAsia="Courier" w:hAnsi="Arial" w:cs="Arial"/>
          <w:iCs/>
          <w:color w:val="000000"/>
        </w:rPr>
        <w:t xml:space="preserve"> has its niche in the caecum and upper part of colon, mainly in the cells of the crypts </w:t>
      </w:r>
      <w:r>
        <w:fldChar w:fldCharType="begin"/>
      </w:r>
      <w:r>
        <w:instrText>ADDIN ZOTERO_ITEM CSL_CITATION {"citationID":"GAX61YQT","properties":{"formattedCitation":"(Haberkorn 1970; Schmid et al. 2012; Stange 2012)","plainCitation":"(Haberkorn 1970; Schmid et al. 2012; Stange 2012)"},"citationItems":[{"id":33,"uris":["http://zotero.org/groups/484592/items/6T39RFEP"],"uri":["http://zotero.org/groups/484592/items/6T39RFEP"],"itemData":{"id":33,"type":"article-journal","title":"Die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id":447,"uris":["http://zotero.org/users/2947270/items/GM5UZWD2"],"uri":["http://zotero.org/users/2947270/items/GM5UZWD2"],"itemData":{"id":447,"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id":1792,"uris":["http://zotero.org/groups/484592/items/6UBBXIC3"],"uri":["http://zotero.org/groups/484592/items/6UBBXIC3"],"itemData":{"id":1792,"type":"webpage","title":"Studies on host-pathogen interactions at mucosal barrier surfaces using the murine intestinal parasite Eimeria falciformis - Deutsche Digitale Bibliothek","URL":"http://www.deutsche-digitale-bibliothek.de/item/DDAKP5LJSJBAPPALDVQ5Y52YV3AG7NCL","author":[{"family":"Stange","given":"Jörg"}],"issued":{"date-parts":[["2012"]]},"accessed":{"date-parts":[["2016",12,16]]}}}],"schema":"https://github.com/citation-style-language/schema/raw/master/csl-citation.json"}</w:instrText>
      </w:r>
      <w:r>
        <w:fldChar w:fldCharType="separate"/>
      </w:r>
      <w:bookmarkStart w:id="17" w:name="__Fieldmark__168_1687872407"/>
      <w:r>
        <w:rPr>
          <w:rStyle w:val="Absatz-Standardschriftart1"/>
          <w:rFonts w:ascii="Arial" w:eastAsia="Courier" w:hAnsi="Arial" w:cs="Arial"/>
          <w:iCs/>
          <w:color w:val="000000"/>
        </w:rPr>
        <w:t>(</w:t>
      </w:r>
      <w:bookmarkStart w:id="18" w:name="__Fieldmark__157_1000178020"/>
      <w:r>
        <w:rPr>
          <w:rStyle w:val="Absatz-Standardschriftart1"/>
          <w:rFonts w:ascii="Arial" w:eastAsia="Courier" w:hAnsi="Arial" w:cs="Arial"/>
          <w:iCs/>
          <w:color w:val="000000"/>
        </w:rPr>
        <w:t>H</w:t>
      </w:r>
      <w:bookmarkStart w:id="19" w:name="__Fieldmark__149_46473882"/>
      <w:r>
        <w:rPr>
          <w:rStyle w:val="Absatz-Standardschriftart1"/>
          <w:rFonts w:ascii="Arial" w:eastAsia="Courier" w:hAnsi="Arial" w:cs="Arial"/>
          <w:iCs/>
          <w:color w:val="000000"/>
        </w:rPr>
        <w:t>a</w:t>
      </w:r>
      <w:bookmarkStart w:id="20" w:name="__Fieldmark__141_1506500677"/>
      <w:r>
        <w:rPr>
          <w:rStyle w:val="Absatz-Standardschriftart1"/>
          <w:rFonts w:ascii="Arial" w:eastAsia="Courier" w:hAnsi="Arial" w:cs="Arial"/>
          <w:iCs/>
          <w:color w:val="000000"/>
        </w:rPr>
        <w:t>b</w:t>
      </w:r>
      <w:bookmarkStart w:id="21" w:name="__Fieldmark__133_2112764151"/>
      <w:r>
        <w:rPr>
          <w:rStyle w:val="Absatz-Standardschriftart1"/>
          <w:rFonts w:ascii="Arial" w:eastAsia="Courier" w:hAnsi="Arial" w:cs="Arial"/>
          <w:iCs/>
          <w:color w:val="000000"/>
        </w:rPr>
        <w:t>e</w:t>
      </w:r>
      <w:bookmarkStart w:id="22" w:name="__Fieldmark__136_378019444"/>
      <w:r>
        <w:rPr>
          <w:rStyle w:val="Absatz-Standardschriftart1"/>
          <w:rFonts w:ascii="Arial" w:eastAsia="Courier" w:hAnsi="Arial" w:cs="Arial"/>
          <w:iCs/>
          <w:color w:val="000000"/>
        </w:rPr>
        <w:t>r</w:t>
      </w:r>
      <w:bookmarkStart w:id="23" w:name="__Fieldmark__34_39192179"/>
      <w:r>
        <w:rPr>
          <w:rStyle w:val="Absatz-Standardschriftart1"/>
          <w:rFonts w:ascii="Arial" w:eastAsia="Courier" w:hAnsi="Arial" w:cs="Arial"/>
          <w:iCs/>
          <w:color w:val="000000"/>
        </w:rPr>
        <w:t>k</w:t>
      </w:r>
      <w:bookmarkStart w:id="24" w:name="__Fieldmark__70_24551482"/>
      <w:r>
        <w:rPr>
          <w:rStyle w:val="Absatz-Standardschriftart1"/>
          <w:rFonts w:ascii="Arial" w:eastAsia="Courier" w:hAnsi="Arial" w:cs="Arial"/>
          <w:iCs/>
          <w:color w:val="000000"/>
        </w:rPr>
        <w:t>o</w:t>
      </w:r>
      <w:bookmarkStart w:id="25" w:name="__Fieldmark__441_617583840"/>
      <w:bookmarkStart w:id="26" w:name="__Fieldmark__66_1004675639"/>
      <w:r>
        <w:rPr>
          <w:rStyle w:val="Absatz-Standardschriftart1"/>
          <w:rFonts w:ascii="Arial" w:eastAsia="Courier" w:hAnsi="Arial" w:cs="Arial"/>
          <w:iCs/>
          <w:color w:val="000000"/>
        </w:rPr>
        <w:t>rn 1970; Schmid et al. 2012; Stange 2012)</w:t>
      </w:r>
      <w:r>
        <w:fldChar w:fldCharType="end"/>
      </w:r>
      <w:bookmarkEnd w:id="17"/>
      <w:bookmarkEnd w:id="18"/>
      <w:bookmarkEnd w:id="19"/>
      <w:bookmarkEnd w:id="20"/>
      <w:bookmarkEnd w:id="21"/>
      <w:bookmarkEnd w:id="22"/>
      <w:bookmarkEnd w:id="23"/>
      <w:bookmarkEnd w:id="24"/>
      <w:bookmarkEnd w:id="25"/>
      <w:bookmarkEnd w:id="26"/>
      <w:r>
        <w:rPr>
          <w:rStyle w:val="Absatz-Standardschriftart1"/>
          <w:rFonts w:ascii="Arial" w:eastAsia="Courier" w:hAnsi="Arial" w:cs="Arial"/>
          <w:iCs/>
          <w:color w:val="000000" w:themeColor="text1"/>
        </w:rPr>
        <w:t>.</w:t>
      </w:r>
      <w:r>
        <w:rPr>
          <w:rStyle w:val="Absatz-Standardschriftart1"/>
          <w:rFonts w:ascii="Arial" w:eastAsia="Courier" w:hAnsi="Arial" w:cs="Arial"/>
          <w:iCs/>
          <w:color w:val="000000"/>
        </w:rPr>
        <w:t xml:space="preserve"> These </w:t>
      </w:r>
      <w:proofErr w:type="spellStart"/>
      <w:r>
        <w:rPr>
          <w:rStyle w:val="Absatz-Standardschriftart1"/>
          <w:rFonts w:ascii="Arial" w:eastAsia="Courier" w:hAnsi="Arial" w:cs="Arial"/>
          <w:iCs/>
          <w:color w:val="000000"/>
        </w:rPr>
        <w:t>monoxenous</w:t>
      </w:r>
      <w:proofErr w:type="spellEnd"/>
      <w:r>
        <w:rPr>
          <w:rStyle w:val="Absatz-Standardschriftart1"/>
          <w:rFonts w:ascii="Arial" w:eastAsia="Courier" w:hAnsi="Arial" w:cs="Arial"/>
          <w:iCs/>
          <w:color w:val="000000"/>
        </w:rPr>
        <w:t xml:space="preserve"> parasites go through asexual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and sexual reproduction which results in hosts releasing high numbers of resistant oocysts. When a mouse ingests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falciformis</w:t>
      </w:r>
      <w:proofErr w:type="spellEnd"/>
      <w:r>
        <w:rPr>
          <w:rStyle w:val="Absatz-Standardschriftart1"/>
          <w:rFonts w:ascii="Arial" w:eastAsia="Courier" w:hAnsi="Arial" w:cs="Arial"/>
          <w:iCs/>
          <w:color w:val="000000"/>
        </w:rPr>
        <w:t xml:space="preserve"> oocysts, one </w:t>
      </w:r>
      <w:proofErr w:type="spellStart"/>
      <w:r>
        <w:rPr>
          <w:rStyle w:val="Absatz-Standardschriftart1"/>
          <w:rFonts w:ascii="Arial" w:eastAsia="Courier" w:hAnsi="Arial" w:cs="Arial"/>
          <w:iCs/>
          <w:color w:val="000000"/>
        </w:rPr>
        <w:t>sporulated</w:t>
      </w:r>
      <w:proofErr w:type="spellEnd"/>
      <w:r>
        <w:rPr>
          <w:rStyle w:val="Absatz-Standardschriftart1"/>
          <w:rFonts w:ascii="Arial" w:eastAsia="Courier" w:hAnsi="Arial" w:cs="Arial"/>
          <w:iCs/>
          <w:color w:val="000000"/>
        </w:rPr>
        <w:t xml:space="preserve"> oocyst releases eight infective </w:t>
      </w:r>
      <w:proofErr w:type="spellStart"/>
      <w:r>
        <w:rPr>
          <w:rStyle w:val="Absatz-Standardschriftart1"/>
          <w:rFonts w:ascii="Arial" w:eastAsia="Courier" w:hAnsi="Arial" w:cs="Arial"/>
          <w:iCs/>
          <w:color w:val="000000"/>
        </w:rPr>
        <w:t>sporozoites</w:t>
      </w:r>
      <w:proofErr w:type="spellEnd"/>
      <w:r>
        <w:rPr>
          <w:rStyle w:val="Absatz-Standardschriftart1"/>
          <w:rFonts w:ascii="Arial" w:eastAsia="Courier" w:hAnsi="Arial" w:cs="Arial"/>
          <w:iCs/>
          <w:color w:val="000000"/>
        </w:rPr>
        <w:t xml:space="preserve"> inside the host, which can infect epithelial crypt cells of the caecum and colon. Within the epithelium, so called </w:t>
      </w:r>
      <w:proofErr w:type="spellStart"/>
      <w:r>
        <w:rPr>
          <w:rStyle w:val="Absatz-Standardschriftart1"/>
          <w:rFonts w:ascii="Arial" w:eastAsia="Courier" w:hAnsi="Arial" w:cs="Arial"/>
          <w:iCs/>
          <w:color w:val="000000"/>
        </w:rPr>
        <w:t>merozoite</w:t>
      </w:r>
      <w:proofErr w:type="spellEnd"/>
      <w:r>
        <w:rPr>
          <w:rStyle w:val="Absatz-Standardschriftart1"/>
          <w:rFonts w:ascii="Arial" w:eastAsia="Courier" w:hAnsi="Arial" w:cs="Arial"/>
          <w:iCs/>
          <w:color w:val="000000"/>
        </w:rPr>
        <w:t xml:space="preserve"> stages form in several rounds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Parasite numbers increase drastically during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which is not completely synchronized, and the exact number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cycles is either not clear </w:t>
      </w:r>
      <w:r>
        <w:fldChar w:fldCharType="begin"/>
      </w:r>
      <w:r>
        <w:instrText>ADDIN ZOTERO_ITEM CSL_CITATION {"citationID":"kzh5LOCm","properties":{"formattedCitation":"(Haberkorn 1970; Mesfin and Bellamy 1978)","plainCitation":"(Haberkorn 1970; Mesfin and Bellamy 1978)"},"citationItems":[{"id":33,"uris":["http://zotero.org/groups/484592/items/6T39RFEP"],"uri":["http://zotero.org/groups/484592/items/6T39RFEP"],"itemData":{"id":33,"type":"article-journal","title":"Die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id":635,"uris":["http://zotero.org/users/2947270/items/XGF8FDAI"],"uri":["http://zotero.org/users/2947270/items/XGF8FDAI"],"itemData":{"id":635,"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27" w:name="__Fieldmark__206_1687872407"/>
      <w:r>
        <w:rPr>
          <w:rStyle w:val="Absatz-Standardschriftart1"/>
          <w:rFonts w:ascii="Arial" w:eastAsia="Courier" w:hAnsi="Arial" w:cs="Arial"/>
          <w:iCs/>
          <w:color w:val="000000"/>
        </w:rPr>
        <w:t>(</w:t>
      </w:r>
      <w:bookmarkStart w:id="28" w:name="__Fieldmark__191_1000178020"/>
      <w:r>
        <w:rPr>
          <w:rStyle w:val="Absatz-Standardschriftart1"/>
          <w:rFonts w:ascii="Arial" w:eastAsia="Courier" w:hAnsi="Arial" w:cs="Arial"/>
          <w:iCs/>
          <w:color w:val="000000"/>
        </w:rPr>
        <w:t>H</w:t>
      </w:r>
      <w:bookmarkStart w:id="29" w:name="__Fieldmark__179_46473882"/>
      <w:r>
        <w:rPr>
          <w:rStyle w:val="Absatz-Standardschriftart1"/>
          <w:rFonts w:ascii="Arial" w:eastAsia="Courier" w:hAnsi="Arial" w:cs="Arial"/>
          <w:iCs/>
          <w:color w:val="000000"/>
        </w:rPr>
        <w:t>a</w:t>
      </w:r>
      <w:bookmarkStart w:id="30" w:name="__Fieldmark__167_1506500677"/>
      <w:r>
        <w:rPr>
          <w:rStyle w:val="Absatz-Standardschriftart1"/>
          <w:rFonts w:ascii="Arial" w:eastAsia="Courier" w:hAnsi="Arial" w:cs="Arial"/>
          <w:iCs/>
          <w:color w:val="000000"/>
        </w:rPr>
        <w:t>b</w:t>
      </w:r>
      <w:bookmarkStart w:id="31" w:name="__Fieldmark__155_2112764151"/>
      <w:r>
        <w:rPr>
          <w:rStyle w:val="Absatz-Standardschriftart1"/>
          <w:rFonts w:ascii="Arial" w:eastAsia="Courier" w:hAnsi="Arial" w:cs="Arial"/>
          <w:iCs/>
          <w:color w:val="000000"/>
        </w:rPr>
        <w:t>e</w:t>
      </w:r>
      <w:bookmarkStart w:id="32" w:name="__Fieldmark__154_378019444"/>
      <w:r>
        <w:rPr>
          <w:rStyle w:val="Absatz-Standardschriftart1"/>
          <w:rFonts w:ascii="Arial" w:eastAsia="Courier" w:hAnsi="Arial" w:cs="Arial"/>
          <w:iCs/>
          <w:color w:val="000000"/>
        </w:rPr>
        <w:t>r</w:t>
      </w:r>
      <w:bookmarkStart w:id="33" w:name="__Fieldmark__48_39192179"/>
      <w:r>
        <w:rPr>
          <w:rStyle w:val="Absatz-Standardschriftart1"/>
          <w:rFonts w:ascii="Arial" w:eastAsia="Courier" w:hAnsi="Arial" w:cs="Arial"/>
          <w:iCs/>
          <w:color w:val="000000"/>
        </w:rPr>
        <w:t>k</w:t>
      </w:r>
      <w:bookmarkStart w:id="34" w:name="__Fieldmark__80_24551482"/>
      <w:r>
        <w:rPr>
          <w:rStyle w:val="Absatz-Standardschriftart1"/>
          <w:rFonts w:ascii="Arial" w:eastAsia="Courier" w:hAnsi="Arial" w:cs="Arial"/>
          <w:iCs/>
          <w:color w:val="000000"/>
        </w:rPr>
        <w:t>o</w:t>
      </w:r>
      <w:bookmarkStart w:id="35" w:name="__Fieldmark__83_1004675639"/>
      <w:bookmarkStart w:id="36" w:name="__Fieldmark__451_617583840"/>
      <w:r>
        <w:rPr>
          <w:rStyle w:val="Absatz-Standardschriftart1"/>
          <w:rFonts w:ascii="Arial" w:eastAsia="Courier" w:hAnsi="Arial" w:cs="Arial"/>
          <w:iCs/>
          <w:color w:val="000000"/>
        </w:rPr>
        <w:t>rn 1970; Mesfin and Bellamy 1978)</w:t>
      </w:r>
      <w:r>
        <w:fldChar w:fldCharType="end"/>
      </w:r>
      <w:bookmarkEnd w:id="27"/>
      <w:bookmarkEnd w:id="28"/>
      <w:bookmarkEnd w:id="29"/>
      <w:bookmarkEnd w:id="30"/>
      <w:bookmarkEnd w:id="31"/>
      <w:bookmarkEnd w:id="32"/>
      <w:bookmarkEnd w:id="33"/>
      <w:bookmarkEnd w:id="34"/>
      <w:bookmarkEnd w:id="35"/>
      <w:bookmarkEnd w:id="36"/>
      <w:r>
        <w:rPr>
          <w:rStyle w:val="Absatz-Standardschriftart1"/>
          <w:rFonts w:ascii="Arial" w:eastAsia="Courier" w:hAnsi="Arial" w:cs="Arial"/>
          <w:iCs/>
          <w:color w:val="000000"/>
        </w:rPr>
        <w:t xml:space="preserve"> or it varies naturally. </w:t>
      </w:r>
      <w:proofErr w:type="spellStart"/>
      <w:r>
        <w:rPr>
          <w:rStyle w:val="Absatz-Standardschriftart1"/>
          <w:rFonts w:ascii="Arial" w:eastAsia="Courier" w:hAnsi="Arial" w:cs="Arial"/>
          <w:iCs/>
          <w:color w:val="000000"/>
        </w:rPr>
        <w:t>Haberkorn</w:t>
      </w:r>
      <w:proofErr w:type="spellEnd"/>
      <w:r>
        <w:rPr>
          <w:rStyle w:val="Absatz-Standardschriftart1"/>
          <w:rFonts w:ascii="Arial" w:eastAsia="Courier" w:hAnsi="Arial" w:cs="Arial"/>
          <w:iCs/>
          <w:color w:val="000000"/>
        </w:rPr>
        <w:t xml:space="preserve"> (1970) reported variation from one to four rounds of </w:t>
      </w:r>
      <w:proofErr w:type="spellStart"/>
      <w:r>
        <w:rPr>
          <w:rStyle w:val="Absatz-Standardschriftart1"/>
          <w:rFonts w:ascii="Arial" w:eastAsia="Courier" w:hAnsi="Arial" w:cs="Arial"/>
          <w:iCs/>
          <w:color w:val="000000"/>
        </w:rPr>
        <w:t>schizogony</w:t>
      </w:r>
      <w:proofErr w:type="spellEnd"/>
      <w:r>
        <w:rPr>
          <w:rStyle w:val="Absatz-Standardschriftart1"/>
          <w:rFonts w:ascii="Arial" w:eastAsia="Courier" w:hAnsi="Arial" w:cs="Arial"/>
          <w:iCs/>
          <w:color w:val="000000"/>
        </w:rPr>
        <w:t xml:space="preserve"> before gamete formation, whereas </w:t>
      </w:r>
      <w:proofErr w:type="spellStart"/>
      <w:r>
        <w:rPr>
          <w:rStyle w:val="Absatz-Standardschriftart1"/>
          <w:rFonts w:ascii="Arial" w:eastAsia="Courier" w:hAnsi="Arial" w:cs="Arial"/>
          <w:iCs/>
          <w:color w:val="000000"/>
        </w:rPr>
        <w:t>Mesfin</w:t>
      </w:r>
      <w:proofErr w:type="spellEnd"/>
      <w:r>
        <w:rPr>
          <w:rStyle w:val="Absatz-Standardschriftart1"/>
          <w:rFonts w:ascii="Arial" w:eastAsia="Courier" w:hAnsi="Arial" w:cs="Arial"/>
          <w:iCs/>
          <w:color w:val="000000"/>
        </w:rPr>
        <w:t xml:space="preserve"> and Bellamy (1978) detected four distinct </w:t>
      </w:r>
      <w:proofErr w:type="spellStart"/>
      <w:r>
        <w:rPr>
          <w:rStyle w:val="Absatz-Standardschriftart1"/>
          <w:rFonts w:ascii="Arial" w:eastAsia="Courier" w:hAnsi="Arial" w:cs="Arial"/>
          <w:iCs/>
          <w:color w:val="000000"/>
        </w:rPr>
        <w:t>schizont</w:t>
      </w:r>
      <w:proofErr w:type="spellEnd"/>
      <w:r>
        <w:rPr>
          <w:rStyle w:val="Absatz-Standardschriftart1"/>
          <w:rFonts w:ascii="Arial" w:eastAsia="Courier" w:hAnsi="Arial" w:cs="Arial"/>
          <w:iCs/>
          <w:color w:val="000000"/>
        </w:rPr>
        <w:t xml:space="preserve"> stages. It therefore appears that the number and exact timing of </w:t>
      </w:r>
      <w:proofErr w:type="spellStart"/>
      <w:r>
        <w:rPr>
          <w:rStyle w:val="Absatz-Standardschriftart1"/>
          <w:rFonts w:ascii="Arial" w:eastAsia="Courier" w:hAnsi="Arial" w:cs="Arial"/>
          <w:iCs/>
          <w:color w:val="000000"/>
        </w:rPr>
        <w:t>schizont</w:t>
      </w:r>
      <w:proofErr w:type="spellEnd"/>
      <w:r>
        <w:rPr>
          <w:rStyle w:val="Absatz-Standardschriftart1"/>
          <w:rFonts w:ascii="Arial" w:eastAsia="Courier" w:hAnsi="Arial" w:cs="Arial"/>
          <w:iCs/>
          <w:color w:val="000000"/>
        </w:rPr>
        <w:t xml:space="preserve"> formation can vary in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falciformis</w:t>
      </w:r>
      <w:proofErr w:type="spellEnd"/>
      <w:r>
        <w:rPr>
          <w:rStyle w:val="Absatz-Standardschriftart1"/>
          <w:rFonts w:ascii="Arial" w:eastAsia="Courier" w:hAnsi="Arial" w:cs="Arial"/>
          <w:iCs/>
          <w:color w:val="000000"/>
        </w:rPr>
        <w:t xml:space="preserve"> infections. Oocysts form as </w:t>
      </w:r>
      <w:proofErr w:type="spellStart"/>
      <w:r>
        <w:rPr>
          <w:rStyle w:val="Absatz-Standardschriftart1"/>
          <w:rFonts w:ascii="Arial" w:eastAsia="Courier" w:hAnsi="Arial" w:cs="Arial"/>
          <w:iCs/>
          <w:color w:val="000000"/>
        </w:rPr>
        <w:t>merozoites</w:t>
      </w:r>
      <w:proofErr w:type="spellEnd"/>
      <w:r>
        <w:rPr>
          <w:rStyle w:val="Absatz-Standardschriftart1"/>
          <w:rFonts w:ascii="Arial" w:eastAsia="Courier" w:hAnsi="Arial" w:cs="Arial"/>
          <w:iCs/>
          <w:color w:val="000000"/>
        </w:rPr>
        <w:t xml:space="preserve"> and differentiate into gametes, which fuse and form a zygote. Oocysts are first detected in </w:t>
      </w:r>
      <w:proofErr w:type="spellStart"/>
      <w:r>
        <w:rPr>
          <w:rStyle w:val="Absatz-Standardschriftart1"/>
          <w:rFonts w:ascii="Arial" w:eastAsia="Courier" w:hAnsi="Arial" w:cs="Arial"/>
          <w:iCs/>
          <w:color w:val="000000"/>
        </w:rPr>
        <w:t>faeces</w:t>
      </w:r>
      <w:proofErr w:type="spellEnd"/>
      <w:r>
        <w:rPr>
          <w:rStyle w:val="Absatz-Standardschriftart1"/>
          <w:rFonts w:ascii="Arial" w:eastAsia="Courier" w:hAnsi="Arial" w:cs="Arial"/>
          <w:iCs/>
          <w:color w:val="000000"/>
        </w:rPr>
        <w:t xml:space="preserve"> on day six to seven post infection, post infection, and output peaks on day eight to nine post infection After day 13-15 post infection oocysts are no longer detectable </w:t>
      </w:r>
      <w:r>
        <w:fldChar w:fldCharType="begin"/>
      </w:r>
      <w:r>
        <w:instrText>ADDIN ZOTERO_ITEM CSL_CITATION {"citationID":"yS5Qj5u5","properties":{"formattedCitation":"(Haberkorn 1970)","plainCitation":"(Haberkorn 1970)"},"citationItems":[{"id":33,"uris":["http://zotero.org/groups/484592/items/6T39RFEP"],"uri":["http://zotero.org/groups/484592/items/6T39RFEP"],"itemData":{"id":33,"type":"article-journal","title":"Die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Parasitenkunde","language":"de","author":[{"family":"Haberkorn","given":"A."}],"issued":{"date-parts":[["1970"]]}}}],"schema":"https://github.com/citation-style-language/schema/raw/master/csl-citation.json"}</w:instrText>
      </w:r>
      <w:r>
        <w:fldChar w:fldCharType="separate"/>
      </w:r>
      <w:bookmarkStart w:id="37" w:name="__Fieldmark__245_1687872407"/>
      <w:r>
        <w:rPr>
          <w:rStyle w:val="Absatz-Standardschriftart1"/>
          <w:rFonts w:ascii="Arial" w:eastAsia="Courier" w:hAnsi="Arial" w:cs="Arial"/>
          <w:iCs/>
          <w:color w:val="000000"/>
        </w:rPr>
        <w:t>(</w:t>
      </w:r>
      <w:bookmarkStart w:id="38" w:name="__Fieldmark__226_1000178020"/>
      <w:r>
        <w:rPr>
          <w:rStyle w:val="Absatz-Standardschriftart1"/>
          <w:rFonts w:ascii="Arial" w:eastAsia="Courier" w:hAnsi="Arial" w:cs="Arial"/>
          <w:iCs/>
          <w:color w:val="000000"/>
        </w:rPr>
        <w:t>H</w:t>
      </w:r>
      <w:bookmarkStart w:id="39" w:name="__Fieldmark__210_46473882"/>
      <w:r>
        <w:rPr>
          <w:rStyle w:val="Absatz-Standardschriftart1"/>
          <w:rFonts w:ascii="Arial" w:eastAsia="Courier" w:hAnsi="Arial" w:cs="Arial"/>
          <w:iCs/>
          <w:color w:val="000000"/>
        </w:rPr>
        <w:t>a</w:t>
      </w:r>
      <w:bookmarkStart w:id="40" w:name="__Fieldmark__194_1506500677"/>
      <w:r>
        <w:rPr>
          <w:rStyle w:val="Absatz-Standardschriftart1"/>
          <w:rFonts w:ascii="Arial" w:eastAsia="Courier" w:hAnsi="Arial" w:cs="Arial"/>
          <w:iCs/>
          <w:color w:val="000000"/>
        </w:rPr>
        <w:t>b</w:t>
      </w:r>
      <w:bookmarkStart w:id="41" w:name="__Fieldmark__178_2112764151"/>
      <w:r>
        <w:rPr>
          <w:rStyle w:val="Absatz-Standardschriftart1"/>
          <w:rFonts w:ascii="Arial" w:eastAsia="Courier" w:hAnsi="Arial" w:cs="Arial"/>
          <w:iCs/>
          <w:color w:val="000000"/>
        </w:rPr>
        <w:t>e</w:t>
      </w:r>
      <w:bookmarkStart w:id="42" w:name="__Fieldmark__173_378019444"/>
      <w:r>
        <w:rPr>
          <w:rStyle w:val="Absatz-Standardschriftart1"/>
          <w:rFonts w:ascii="Arial" w:eastAsia="Courier" w:hAnsi="Arial" w:cs="Arial"/>
          <w:iCs/>
          <w:color w:val="000000"/>
        </w:rPr>
        <w:t>r</w:t>
      </w:r>
      <w:bookmarkStart w:id="43" w:name="__Fieldmark__61_39192179"/>
      <w:r>
        <w:rPr>
          <w:rStyle w:val="Absatz-Standardschriftart1"/>
          <w:rFonts w:ascii="Arial" w:eastAsia="Courier" w:hAnsi="Arial" w:cs="Arial"/>
          <w:iCs/>
          <w:color w:val="000000"/>
        </w:rPr>
        <w:t>k</w:t>
      </w:r>
      <w:bookmarkStart w:id="44" w:name="__Fieldmark__102_24551482"/>
      <w:r>
        <w:rPr>
          <w:rStyle w:val="Absatz-Standardschriftart1"/>
          <w:rFonts w:ascii="Arial" w:eastAsia="Courier" w:hAnsi="Arial" w:cs="Arial"/>
          <w:iCs/>
          <w:color w:val="000000"/>
        </w:rPr>
        <w:t xml:space="preserve">orn 1970 and </w:t>
      </w:r>
      <w:r>
        <w:rPr>
          <w:rStyle w:val="Absatz-Standardschriftart1"/>
          <w:rFonts w:ascii="Arial" w:eastAsia="Courier" w:hAnsi="Arial" w:cs="Arial"/>
          <w:iCs/>
          <w:color w:val="000000"/>
        </w:rPr>
        <w:lastRenderedPageBreak/>
        <w:t>this study)</w:t>
      </w:r>
      <w:r>
        <w:fldChar w:fldCharType="end"/>
      </w:r>
      <w:bookmarkEnd w:id="37"/>
      <w:bookmarkEnd w:id="38"/>
      <w:bookmarkEnd w:id="39"/>
      <w:bookmarkEnd w:id="40"/>
      <w:bookmarkEnd w:id="41"/>
      <w:bookmarkEnd w:id="42"/>
      <w:bookmarkEnd w:id="43"/>
      <w:bookmarkEnd w:id="44"/>
      <w:r>
        <w:rPr>
          <w:rStyle w:val="Absatz-Standardschriftart1"/>
          <w:rFonts w:ascii="Arial" w:eastAsia="Courier" w:hAnsi="Arial" w:cs="Arial"/>
          <w:iCs/>
          <w:color w:val="000000"/>
        </w:rPr>
        <w:t xml:space="preserve">. Immature, </w:t>
      </w:r>
      <w:proofErr w:type="spellStart"/>
      <w:r>
        <w:rPr>
          <w:rStyle w:val="Absatz-Standardschriftart1"/>
          <w:rFonts w:ascii="Arial" w:eastAsia="Courier" w:hAnsi="Arial" w:cs="Arial"/>
          <w:iCs/>
          <w:color w:val="000000"/>
        </w:rPr>
        <w:t>unsporulated</w:t>
      </w:r>
      <w:proofErr w:type="spellEnd"/>
      <w:r>
        <w:rPr>
          <w:rStyle w:val="Absatz-Standardschriftart1"/>
          <w:rFonts w:ascii="Arial" w:eastAsia="Courier" w:hAnsi="Arial" w:cs="Arial"/>
          <w:iCs/>
          <w:color w:val="000000"/>
        </w:rPr>
        <w:t xml:space="preserve"> oocysts are shed into the environment where they mature into </w:t>
      </w:r>
      <w:proofErr w:type="spellStart"/>
      <w:r>
        <w:rPr>
          <w:rStyle w:val="Absatz-Standardschriftart1"/>
          <w:rFonts w:ascii="Arial" w:eastAsia="Courier" w:hAnsi="Arial" w:cs="Arial"/>
          <w:iCs/>
          <w:color w:val="000000"/>
        </w:rPr>
        <w:t>sporulated</w:t>
      </w:r>
      <w:proofErr w:type="spellEnd"/>
      <w:r>
        <w:rPr>
          <w:rStyle w:val="Absatz-Standardschriftart1"/>
          <w:rFonts w:ascii="Arial" w:eastAsia="Courier" w:hAnsi="Arial" w:cs="Arial"/>
          <w:iCs/>
          <w:color w:val="000000"/>
        </w:rPr>
        <w:t xml:space="preserve">, infective oocysts </w:t>
      </w:r>
      <w:r>
        <w:fldChar w:fldCharType="begin"/>
      </w:r>
      <w:r>
        <w:instrText>ADDIN ZOTERO_ITEM CSL_CITATION {"citationID":"1geetvv7a","properties":{"formattedCitation":"(Mesfin and Bellamy 1978)","plainCitation":"(Mesfin and Bellamy 1978)"},"citationItems":[{"id":635,"uris":["http://zotero.org/users/2947270/items/XGF8FDAI"],"uri":["http://zotero.org/users/2947270/items/XGF8FDAI"],"itemData":{"id":635,"type":"article-journal","title":"The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w:instrText>
      </w:r>
      <w:r>
        <w:fldChar w:fldCharType="separate"/>
      </w:r>
      <w:bookmarkStart w:id="45" w:name="__Fieldmark__276_1687872407"/>
      <w:r>
        <w:rPr>
          <w:rStyle w:val="Absatz-Standardschriftart1"/>
          <w:rFonts w:ascii="Arial" w:eastAsia="Courier" w:hAnsi="Arial" w:cs="Arial"/>
          <w:iCs/>
          <w:color w:val="000000"/>
        </w:rPr>
        <w:t>(</w:t>
      </w:r>
      <w:bookmarkStart w:id="46" w:name="__Fieldmark__253_1000178020"/>
      <w:proofErr w:type="spellStart"/>
      <w:r>
        <w:rPr>
          <w:rStyle w:val="Absatz-Standardschriftart1"/>
          <w:rFonts w:ascii="Arial" w:eastAsia="Courier" w:hAnsi="Arial" w:cs="Arial"/>
          <w:iCs/>
          <w:color w:val="000000"/>
        </w:rPr>
        <w:t>M</w:t>
      </w:r>
      <w:bookmarkStart w:id="47" w:name="__Fieldmark__233_46473882"/>
      <w:r>
        <w:rPr>
          <w:rStyle w:val="Absatz-Standardschriftart1"/>
          <w:rFonts w:ascii="Arial" w:eastAsia="Courier" w:hAnsi="Arial" w:cs="Arial"/>
          <w:iCs/>
          <w:color w:val="000000"/>
        </w:rPr>
        <w:t>e</w:t>
      </w:r>
      <w:bookmarkStart w:id="48" w:name="__Fieldmark__213_1506500677"/>
      <w:r>
        <w:rPr>
          <w:rStyle w:val="Absatz-Standardschriftart1"/>
          <w:rFonts w:ascii="Arial" w:eastAsia="Courier" w:hAnsi="Arial" w:cs="Arial"/>
          <w:iCs/>
          <w:color w:val="000000"/>
        </w:rPr>
        <w:t>s</w:t>
      </w:r>
      <w:bookmarkStart w:id="49" w:name="__Fieldmark__193_2112764151"/>
      <w:r>
        <w:rPr>
          <w:rStyle w:val="Absatz-Standardschriftart1"/>
          <w:rFonts w:ascii="Arial" w:eastAsia="Courier" w:hAnsi="Arial" w:cs="Arial"/>
          <w:iCs/>
          <w:color w:val="000000"/>
        </w:rPr>
        <w:t>f</w:t>
      </w:r>
      <w:bookmarkStart w:id="50" w:name="__Fieldmark__184_378019444"/>
      <w:r>
        <w:rPr>
          <w:rStyle w:val="Absatz-Standardschriftart1"/>
          <w:rFonts w:ascii="Arial" w:eastAsia="Courier" w:hAnsi="Arial" w:cs="Arial"/>
          <w:iCs/>
          <w:color w:val="000000"/>
        </w:rPr>
        <w:t>i</w:t>
      </w:r>
      <w:bookmarkStart w:id="51" w:name="__Fieldmark__68_39192179"/>
      <w:r>
        <w:rPr>
          <w:rStyle w:val="Absatz-Standardschriftart1"/>
          <w:rFonts w:ascii="Arial" w:eastAsia="Courier" w:hAnsi="Arial" w:cs="Arial"/>
          <w:iCs/>
          <w:color w:val="000000"/>
        </w:rPr>
        <w:t>n</w:t>
      </w:r>
      <w:bookmarkStart w:id="52" w:name="__Fieldmark__111_24551482"/>
      <w:proofErr w:type="spellEnd"/>
      <w:r>
        <w:rPr>
          <w:rStyle w:val="Absatz-Standardschriftart1"/>
          <w:rFonts w:ascii="Arial" w:eastAsia="Courier" w:hAnsi="Arial" w:cs="Arial"/>
          <w:iCs/>
          <w:color w:val="000000"/>
        </w:rPr>
        <w:t xml:space="preserve"> </w:t>
      </w:r>
      <w:bookmarkStart w:id="53" w:name="__Fieldmark__98_1004675639"/>
      <w:bookmarkStart w:id="54" w:name="__Fieldmark__460_617583840"/>
      <w:r>
        <w:rPr>
          <w:rStyle w:val="Absatz-Standardschriftart1"/>
          <w:rFonts w:ascii="Arial" w:eastAsia="Courier" w:hAnsi="Arial" w:cs="Arial"/>
          <w:iCs/>
          <w:color w:val="000000"/>
        </w:rPr>
        <w:t>and Bellamy 1978)</w:t>
      </w:r>
      <w:r>
        <w:fldChar w:fldCharType="end"/>
      </w:r>
      <w:bookmarkEnd w:id="45"/>
      <w:bookmarkEnd w:id="46"/>
      <w:bookmarkEnd w:id="47"/>
      <w:bookmarkEnd w:id="48"/>
      <w:bookmarkEnd w:id="49"/>
      <w:bookmarkEnd w:id="50"/>
      <w:bookmarkEnd w:id="51"/>
      <w:bookmarkEnd w:id="52"/>
      <w:bookmarkEnd w:id="53"/>
      <w:bookmarkEnd w:id="54"/>
      <w:r>
        <w:rPr>
          <w:rStyle w:val="Absatz-Standardschriftart1"/>
          <w:rFonts w:ascii="Arial" w:eastAsia="Courier" w:hAnsi="Arial" w:cs="Arial"/>
          <w:iCs/>
          <w:color w:val="000000"/>
        </w:rPr>
        <w:t>.</w:t>
      </w:r>
    </w:p>
    <w:p w14:paraId="59100231" w14:textId="77777777" w:rsidR="00CE5A4E" w:rsidRDefault="00CE5A4E">
      <w:pPr>
        <w:pStyle w:val="Normal1"/>
        <w:spacing w:line="480" w:lineRule="auto"/>
      </w:pPr>
    </w:p>
    <w:p w14:paraId="5630FE5F" w14:textId="77777777" w:rsidR="00CE5A4E" w:rsidRDefault="007D1DB9">
      <w:pPr>
        <w:pStyle w:val="Normal1"/>
        <w:spacing w:line="480" w:lineRule="auto"/>
      </w:pPr>
      <w:r>
        <w:rPr>
          <w:rFonts w:ascii="Arial" w:eastAsia="Courier" w:hAnsi="Arial" w:cs="Arial"/>
          <w:iCs/>
          <w:color w:val="000000"/>
        </w:rPr>
        <w:t xml:space="preserve">It is well known that </w:t>
      </w:r>
      <w:proofErr w:type="spellStart"/>
      <w:r w:rsidRPr="00492AF4">
        <w:rPr>
          <w:rFonts w:ascii="Arial" w:eastAsia="Courier" w:hAnsi="Arial" w:cs="Arial"/>
          <w:i/>
          <w:iCs/>
          <w:color w:val="000000"/>
        </w:rPr>
        <w:t>Eimeria</w:t>
      </w:r>
      <w:proofErr w:type="spellEnd"/>
      <w:r>
        <w:rPr>
          <w:rFonts w:ascii="Arial" w:eastAsia="Courier" w:hAnsi="Arial" w:cs="Arial"/>
          <w:iCs/>
          <w:color w:val="000000"/>
        </w:rPr>
        <w:t xml:space="preserve"> spp. generally induce protection against reinfection in hosts </w:t>
      </w:r>
      <w:r>
        <w:fldChar w:fldCharType="begin"/>
      </w:r>
      <w:r>
        <w:instrText>ADDIN ZOTERO_ITEM CSL_CITATION {"citationID":"UBH7QvJR","properties":{"formattedCitation":"{\\rtf (M. Elaine Rose 1974; M. E. Rose, Hesketh, and Wakelin 1992; S\\uc0\\u252{}hwold et al. 2010; Mesfin and Bellamy 1979; Blagburn and Todd 1984; Gadde et al. 2009)}","plainCitation":"(M. Elaine Rose 1974; M. E. Rose, Hesketh, and Wakelin 1992; Sühwold et al. 2010; Mesfin and Bellamy 1979; Blagburn and Todd 1984; Gadde et al. 2009)"},"citationItems":[{"id":1623,"uris":["http://zotero.org/groups/484592/items/VPP4WNGD"],"uri":["http://zotero.org/groups/484592/items/VPP4WNGD"],"itemData":{"id":1623,"type":"article-journal","title":"Immune Responses in Infections with Coccidia: Macrophage Activity","container-title":"Infection and Immunity","page":"862-871","volume":"10","issue":"4","source":"PubMed Central","abstract":"Peritoneal exudate cells from chickens immunized with two species of coccidia, Eimeria tenella or Eimeria maxima, were examined for their capacity to phagocytose stages of the parasite in vitro. True phagocytosis of the sporozoite stage is difficult to estimate because of its ability to invade cells, but may be evaluated by comparison with control suspensions. Peak activity (compared with cells from coccidia-free chickens) was found 3 to 5 weeks after the first inoulum of oocysts of E. tenella, and 1 week after the first inoculum of E. maxima— times which correspond to the onset of complete immunity to infection. Cells from coccidia-free chickens, in the presence of serum from birds immunized with E. tenella, phagocytosed sporozoites of E. tenella in a similar manner to cells from immunized birds. The immune serum had both cytophilic and opsonic adherence properties and the latter was species specific (for the two species tested).","ISSN":"0019-9567","note":"PMID: 4426710\nPMCID: PMC423033","shortTitle":"Immune Responses in Infections with Coccidia","journalAbbreviation":"Infect Immun","author":[{"family":"Rose","given":"M. Elaine"}],"issued":{"date-parts":[["1974",10]]}}},{"id":1610,"uris":["http://zotero.org/groups/484592/items/8ZPX2TES"],"uri":["http://zotero.org/groups/484592/items/8ZPX2TES"],"itemData":{"id":1610,"type":"article-journal","title":"Immune control of murine coccidiosis: CD4+ and CD8+ T lymphocytes contribute differentially in resistance to primary and secondary infections","container-title":"Parasitology","page":"349-354","volume":"105 ( Pt 3)","source":"PubMed","abstract":"The effect of treatment with monoclonal antibodies (Mabs) which deplete CD4+ or CD8+ T lymphocytes, on infections with Eimeria spp. was examined in NIH mice. Treatment with anti-CD4 Mab increased susceptibility to primary infections with E. vermiformis or E. pragensis and reduced the subsequent resistance of the mice to homologous challenge. Similar treatment of immune mice did not affect their resistance to re-infection but this was reduced in mice depleted of CD8+ T lymphocytes. In mice immunized with E. vermiformis the effect of CD8(+)-depletion was very slight, apparent only as the presence of small numbers of oocysts in the faeces of some mice; in mice immunized with E. pragensis there was a small, though significant, increase in oocyst production, compared with controls and anti-CD4-treated groups. These results confirm the importance of mechanisms involving the function of CD4+ T lymphocytes in the control of primary infections with Eimeria spp. and indicate that CD8+ cells play some part in the expression of resistance to reinfection. They also show that a major part of this resistance was not affected by either of the treatments given.","ISSN":"0031-1820","note":"PMID: 1361049","shortTitle":"Immune control of murine coccidiosis","journalAbbreviation":"Parasitology","language":"ENG","author":[{"family":"Rose","given":"M. E."},{"family":"Hesketh","given":"P."},{"family":"Wakelin","given":"D."}],"issued":{"date-parts":[["1992",12]]}}},{"id":1611,"uris":["http://zotero.org/groups/484592/items/A5MAC5GV"],"uri":["http://zotero.org/groups/484592/items/A5MAC5GV"],"itemData":{"id":1611,"type":"article-journal","title":"T cell reactions of Eimeria bovis primary- and challenge-infected calves","container-title":"Parasitology Research","page":"595-605","volume":"106","issue":"3","source":"link.springer.com","abstract":"Eimeria bovis infections commonly have clinical impact only on young animals, as homologous reinfections generally are under immunological control. So far, the nature of the immune responses delivering protection to calves has not been investigated. In this study we therefore analysed local and peripheral proliferative T cell activities of primary- and challenge-infected calves and investigated the occurrence of T cell phenotypes in the peripheral blood and in mucosal gut segments isolated either by bioptic means or by necropsies. We show that lymphocytes of E. bovis-infected calves exhibit effective, transient antigen-specific proliferative responses in the course of prepatency of primary infection but fail to react after homologous reinfection suggesting early abrogation of parasite development. Whilst in primary infection an expansion of peripheral CD4+ T cells was observed, reinfection had no effect on the proportions of CD4+, CD8+ subsets or γδTCR+ T cells. In contrast, both E. bovis primary and challenge infections had an impact on local tissue T cell distribution. Primary infection was characterised by a CD4+ T cell infiltration early in prepatency in ileum and later in colon mucosa, whereas CD8+ T cells were only found accumulating in the latter gut segment. Challenge infection led to infiltration of both CD4+ and CD8+ T cells in small intestine and large intestine segments indicating protective functions of both cell types. In contrast, infiltration of ileum and colon mucosa with γδTCR+ T cells was restricted to primary infection.","DOI":"10.1007/s00436-009-1705-5","ISSN":"0932-0113, 1432-1955","journalAbbreviation":"Parasitol Res","language":"en","author":[{"family":"Sühwold","given":"Anke"},{"family":"Hermosilla","given":"Carlos"},{"family":"Seeger","given":"Torsten"},{"family":"Zahner","given":"Horst"},{"family":"Taubert","given":"Anja"}],"issued":{"date-parts":[["2010",2,1]]}}},{"id":274,"uris":["http://zotero.org/groups/484592/items/ZVJSAN65"],"uri":["http://zotero.org/groups/484592/items/ZVJSAN65"],"itemData":{"id":274,"type":"article-journal","title":"Effects of Acquired Resistance on Infection with Eimeria falciformis var. pragensis in Mice","container-title":"Infection and Immunity","page":"108-114","volume":"23","issue":"1","source":"PubMed Central","abstract":"Mice immunized with infections of 500, 5,000, or 20,000 oocysts of E. falciformis var. pragensis were reinfected with 20,000 and 100,000 oocysts at 20 and 38 days, respectively, after the initial infection. After the first challenge infection, none of the immunized mice showed clinical signs of coccidiosis; a few mice passed very low numbers of oocysts, and oocyst discharge seemed to correlate negatively with immunizing dose. None of the mice immunized twice passed oocysts after challenge. Mice immunized with three infections were completely immune to challenge for 4 months. The effect of the immune response on the life cycle of the coccidium was determined by histological examination of the intestines of immune and nonimmune mice infected with the parasite. In both the immune and nonimmune groups, sporozoites penetrated absorptive epithelial cells and migrated to crypt epithelial cells during the first 6 to 24 h postinfection. At 48 to 72 h postinfection, the sporozoites developed into mature first-generation schizonts in the nonimmune mice, whereas the developing first-generation schizonts degenerated within the crypt epithelial cells of the immune mice. In nonimmune mice, third-generation merozoites, inoculated intracecally, developed into mature fourth-generation schizonts, whereas in immune mice the developing fourth-generation schizonts degenerated before maturing. The possibility that a cellmediated immune mechanism is responsible for the arrest in schizogony is discussed.","ISSN":"0019-9567","note":"PMID: 422230\nPMCID: PMC550696","journalAbbreviation":"Infect Immun","author":[{"family":"Mesfin","given":"G. M."},{"family":"Bellamy","given":"J. E. C."}],"issued":{"date-parts":[["1979",1]]}}},{"id":1608,"uris":["http://zotero.org/groups/484592/items/8EX8D7CW"],"uri":["http://zotero.org/groups/484592/items/8EX8D7CW"],"itemData":{"id":1608,"type":"article-journal","title":"Pathological changes and immunity associated with experimental Eimeria vermiformis infections in Mus musculus","container-title":"The Journal of Protozoology","page":"556-561","volume":"31","issue":"4","source":"PubMed","abstract":"Pathological changes and immunity induced by Eimeria vermiformis (Ernst, Chobotar &amp; Hammond, 1971) were studied in outbred Swiss mice inoculated with 5000, 10,000, 20,000, or 40,000 oocysts. Cross immunity to E. ferrisi was also studied. In the case of E. vermiformis, mortality was dose dependent; most deaths were observed in the intermediate-dose groups. Most deaths also correlated with peak oocyst output. Histopathologic changes consisted of an early neutrophil and mononuclear cell infiltration in the small intestine. Later, villus atrophy and crypt hyperplasia caused a decrease in the villus-crypt ratio. During the acute phase (8-10 days after inoculation), villus tips were eroded and parasites with necrotic debris filled the cryptal and intestinal lumina. Vacuolar changes were observed in epithelial cells of the small intestine. Neither parasites nor significant pathological changes were observed in extra-intestinal organs. Mice were totally immune to reinfection with E. vermiformis 30 and 105 days after inoculation. Cross immunity was not observed between E. vermiformis and E. ferrisi.","ISSN":"0022-3921","note":"PMID: 6512725","journalAbbreviation":"J. Protozool.","language":"ENG","author":[{"family":"Blagburn","given":"B. L."},{"family":"Todd","given":"K. S."}],"issued":{"date-parts":[["1984",11]]}}},{"id":1617,"uris":["http://zotero.org/groups/484592/items/G6224E29"],"uri":["http://zotero.org/groups/484592/items/G6224E29"],"itemData":{"id":1617,"type":"article-journal","title":"Acquisition of immunity to the protozoan parasite Eimeria adenoeides in turkey poults and the peripheral blood leukocyte response to a primary infection","container-title":"Poultry Science","page":"2346-2352","volume":"88","issue":"11","source":"ps.oxfordjournals.org","abstract":"A primary infection of 12.5 × 103 oocysts of Eimeria adenoeides , given to 20-d-old turkey poults, resulted in depression of weight gain, and the production of large numbers of oocysts in the feces, compared with uninfected controls. Poults were raised under conditions to prevent possible reinfection to determine the ability of the primary infection to confer protective immunity against a challenge infection of 5 × 104 oocysts given at 34 d of age. Using weight gain and oocyst production after challenge as criteria for protection, the results indicated that immunity had developed. The concentration and proportions among white blood cell (WBC) populations in peripheral blood were determined at different times after the primary infection. The WBC concentration of infected poults was elevated on d 7 and 11, primarily due to elevated levels of lymphocytes and monocytes on d 7 and eosinophils on d 11. There were no differences in heterophil and basophil concentrations between infected and uninfected poults at any of the time points examined. With the exception of increased percentages of eosinophils on d 11, infection was not associated with alterations in the proportions among WBC populations. Comparison of CD4+ and CD8+ defined lymphocyte subpopulations in the blood of infected versus uninfected poults revealed higher concentrations of CD4+ lymphocytes on d 11, lower concentrations of CD8+ cells on d 4, and higher concentrations of CD8+ cells on d 11 of infection, as well as elevated ratios of CD4+:CD8+ lymphocytes in infected birds on d 4 and 11. These alterations in WBC profiles after primary E. adenoeides infection in turkey poults suggest initiation of both innate and adaptive cellular immune activities designed to effectively cope with a parasitic, intracellular pathogen.","DOI":"10.3382/ps.2009-00320","ISSN":"0032-5791, 1525-3171","note":"PMID: 19834085","journalAbbreviation":"Poultry Science","language":"en","author":[{"family":"Gadde","given":"U."},{"family":"Chapman","given":"H. D."},{"family":"Rathinam","given":"T. R."},{"family":"Erf","given":"G. F."}],"issued":{"date-parts":[["2009",1,11]]}}}],"schema":"https://github.com/citation-style-language/schema/raw/master/csl-citation.json"}</w:instrText>
      </w:r>
      <w:r>
        <w:fldChar w:fldCharType="separate"/>
      </w:r>
      <w:bookmarkStart w:id="55" w:name="__Fieldmark__314_1687872407"/>
      <w:r>
        <w:rPr>
          <w:rFonts w:ascii="Arial" w:eastAsia="Courier" w:hAnsi="Arial" w:cs="Arial"/>
          <w:iCs/>
          <w:color w:val="000000"/>
        </w:rPr>
        <w:t>(</w:t>
      </w:r>
      <w:bookmarkStart w:id="56" w:name="__Fieldmark__288_1000178020"/>
      <w:r>
        <w:rPr>
          <w:rFonts w:ascii="Arial" w:eastAsia="Courier" w:hAnsi="Arial" w:cs="Arial"/>
          <w:iCs/>
          <w:color w:val="000000"/>
        </w:rPr>
        <w:t>M</w:t>
      </w:r>
      <w:bookmarkStart w:id="57" w:name="__Fieldmark__264_46473882"/>
      <w:r>
        <w:rPr>
          <w:rFonts w:ascii="Arial" w:eastAsia="Courier" w:hAnsi="Arial" w:cs="Arial"/>
          <w:iCs/>
          <w:color w:val="000000"/>
        </w:rPr>
        <w:t>.</w:t>
      </w:r>
      <w:bookmarkStart w:id="58" w:name="__Fieldmark__240_1506500677"/>
      <w:r>
        <w:rPr>
          <w:rFonts w:ascii="Arial" w:eastAsia="Courier" w:hAnsi="Arial" w:cs="Arial"/>
          <w:iCs/>
          <w:color w:val="000000"/>
        </w:rPr>
        <w:t xml:space="preserve"> </w:t>
      </w:r>
      <w:bookmarkStart w:id="59" w:name="__Fieldmark__216_2112764151"/>
      <w:r>
        <w:rPr>
          <w:rFonts w:ascii="Arial" w:eastAsia="Courier" w:hAnsi="Arial" w:cs="Arial"/>
          <w:iCs/>
          <w:color w:val="000000"/>
        </w:rPr>
        <w:t>E</w:t>
      </w:r>
      <w:bookmarkStart w:id="60" w:name="__Fieldmark__202_378019444"/>
      <w:r>
        <w:rPr>
          <w:rFonts w:ascii="Arial" w:eastAsia="Courier" w:hAnsi="Arial" w:cs="Arial"/>
          <w:iCs/>
          <w:color w:val="000000"/>
        </w:rPr>
        <w:t>l</w:t>
      </w:r>
      <w:bookmarkStart w:id="61" w:name="__Fieldmark__82_39192179"/>
      <w:r>
        <w:rPr>
          <w:rFonts w:ascii="Arial" w:eastAsia="Courier" w:hAnsi="Arial" w:cs="Arial"/>
          <w:iCs/>
          <w:color w:val="000000"/>
        </w:rPr>
        <w:t>a</w:t>
      </w:r>
      <w:bookmarkStart w:id="62" w:name="__Fieldmark__124_24551482"/>
      <w:r>
        <w:rPr>
          <w:rFonts w:ascii="Arial" w:eastAsia="Courier" w:hAnsi="Arial" w:cs="Arial"/>
          <w:iCs/>
          <w:color w:val="000000"/>
        </w:rPr>
        <w:t>ine Rose 1974; Mesfin and Bellamy 1979; Blagburn and Todd 1984; M. E. Rose, He</w:t>
      </w:r>
      <w:r w:rsidR="00B82426">
        <w:rPr>
          <w:rFonts w:ascii="Arial" w:eastAsia="Courier" w:hAnsi="Arial" w:cs="Arial"/>
          <w:iCs/>
          <w:color w:val="000000"/>
        </w:rPr>
        <w:t>sketh, and Wakelin 1992</w:t>
      </w:r>
      <w:r>
        <w:rPr>
          <w:rFonts w:ascii="Arial" w:eastAsia="Courier" w:hAnsi="Arial" w:cs="Arial"/>
          <w:iCs/>
          <w:color w:val="000000"/>
        </w:rPr>
        <w:t>)</w:t>
      </w:r>
      <w:r>
        <w:fldChar w:fldCharType="end"/>
      </w:r>
      <w:bookmarkEnd w:id="55"/>
      <w:bookmarkEnd w:id="56"/>
      <w:bookmarkEnd w:id="57"/>
      <w:bookmarkEnd w:id="58"/>
      <w:bookmarkEnd w:id="59"/>
      <w:bookmarkEnd w:id="60"/>
      <w:bookmarkEnd w:id="61"/>
      <w:bookmarkEnd w:id="62"/>
      <w:r>
        <w:rPr>
          <w:rFonts w:ascii="Arial" w:eastAsia="Courier" w:hAnsi="Arial" w:cs="Arial"/>
          <w:iCs/>
          <w:color w:val="000000"/>
        </w:rPr>
        <w:t xml:space="preserve"> and that T-cell seem to play a major role</w:t>
      </w:r>
      <w:r w:rsidR="00B82426">
        <w:rPr>
          <w:rFonts w:ascii="Arial" w:eastAsia="Courier" w:hAnsi="Arial" w:cs="Arial"/>
          <w:iCs/>
          <w:color w:val="000000"/>
        </w:rPr>
        <w:t xml:space="preserve"> </w:t>
      </w:r>
      <w:r w:rsidR="00B82426">
        <w:rPr>
          <w:rFonts w:ascii="Arial" w:eastAsia="Courier" w:hAnsi="Arial" w:cs="Arial"/>
          <w:iCs/>
          <w:color w:val="000000"/>
        </w:rPr>
        <w:fldChar w:fldCharType="begin"/>
      </w:r>
      <w:r w:rsidR="00B82426">
        <w:rPr>
          <w:rFonts w:ascii="Arial" w:eastAsia="Courier" w:hAnsi="Arial" w:cs="Arial"/>
          <w:iCs/>
          <w:color w:val="000000"/>
        </w:rPr>
        <w:instrText xml:space="preserve"> ADDIN ZOTERO_ITEM CSL_CITATION {"citationID":"W0yDL8bf","properties":{"formattedCitation":"{\\rtf (Gadde et al. 2009; S\\uc0\\u252{}hwold et al. 2010)}","plainCitation":"(Gadde et al. 2009; Sühwold et al. 2010)"},"citationItems":[{"id":1617,"uris":["http://zotero.org/groups/484592/items/G6224E29"],"uri":["http://zotero.org/groups/484592/items/G6224E29"],"itemData":{"id":1617,"type":"article-journal","title":"Acquisition of immunity to the protozoan parasite Eimeria adenoeides in turkey poults and the peripheral blood leukocyte response to a primary infection","container-title":"Poultry Science","page":"2346-2352","volume":"88","issue":"11","source":"ps.oxfordjournals.org","abstract":"A primary infection of 12.5 × 103 oocysts of Eimeria adenoeides , given to 20-d-old turkey poults, resulted in depression of weight gain, and the production of large numbers of oocysts in the feces, compared with uninfected controls. Poults were raised under conditions to prevent possible reinfection to determine the ability of the primary infection to confer protective immunity against a challenge infection of 5 × 104 oocysts given at 34 d of age. Using weight gain and oocyst production after challenge as criteria for protection, the results indicated that immunity had developed. The concentration and proportions among white blood cell (WBC) populations in peripheral blood were determined at different times after the primary infection. The WBC concentration of infected poults was elevated on d 7 and 11, primarily due to elevated levels of lymphocytes and monocytes on d 7 and eosinophils on d 11. There were no differences in heterophil and basophil concentrations between infected and uninfected poults at any of the time points examined. With the exception of increased percentages of eosinophils on d 11, infection was not associated with alterations in the proportions among WBC populations. Comparison of CD4+ and CD8+ defined lymphocyte subpopulations in the blood of infected versus uninfected poults revealed higher concentrations of CD4+ lymphocytes on d 11, lower concentrations of CD8+ cells on d 4, and higher concentrations of CD8+ cells on d 11 of infection, as well as elevated ratios of CD4+:CD8+ lymphocytes in infected birds on d 4 and 11. These alterations in WBC profiles after primary E. adenoeides infection in turkey poults suggest initiation of both innate and adaptive cellular immune activities designed to effectively cope with a parasitic, intracellular pathogen.","DOI":"10.3382/ps.2009-00320","ISSN":"0032-5791, 1525-3171","note":"PMID: 19834085","journalAbbreviation":"Poultry Science","language":"en","author":[{"family":"Gadde","given":"U."},{"family":"Chapman","given":"H. D."},{"family":"Rathinam","given":"T. R."},{"family":"Erf","given":"G. F."}],"issued":{"date-parts":[["2009",1,11]]}}},{"id":1611,"uris":["http://zotero.org/groups/484592/items/A5MAC5GV"],"uri":["http://zotero.org/groups/484592/items/A5MAC5GV"],"itemData":{"id":1611,"type":"article-journal","title":"T cell reactions of Eimeria bovis primary- and challenge-infected calves","container-title":"Parasitology Research","page":"595-605","volume":"106","issue":"3","source":"link.springer.com","abstract":"Eimeria bovis infections commonly have clinical impact only on young animals, as homologous reinfections generally are under immunological control. So far, the nature of the immune responses delivering protection to calves has not been investigated. In this study we therefore analysed local and peripheral proliferative T cell activities of primary- and challenge-infected calves and investigated the occurrence of T cell phenotypes in the peripheral blood and in mucosal gut segments isolated either by bioptic means or by necropsies. We show that lymphocytes of E. bovis-infected calves exhibit effective, transient antigen-specific proliferative responses in the course of prepatency of primary infection but fail to react after homologous reinfection suggesting early abrogation of parasite development. Whilst in primary infection an expansion of peripheral CD4+ T cells was observed, reinfection had no effect on the proportions of CD4+, CD8+ subsets or γδTCR+ T cells. In contrast, both E. bovis primary and challenge infections had an impact on local tissue T cell distribution. Primary infection was characterised by a CD4+ T cell infiltration early in prepatency in ileum and later in colon mucosa, whereas CD8+ T cells were only found accumulating in the latter gut segment. Challenge infection led to infiltration of both CD4+ and CD8+ T cells in small intestine and large intestine segments indicating protective functions of both cell types. In contrast, infiltration of ileum and colon mucosa with γδTCR+ T cells was restricted to primary infection.","DOI":"10.1007/s00436-009-1705-5","ISSN":"0932-0113, 1432-1955","journalAbbreviation":"Parasitol Res","language":"en","author":[{"family":"Sühwold","given":"Anke"},{"family":"Hermosilla","given":"Carlos"},{"family":"Seeger","given":"Torsten"},{"family":"Zahner","given":"Horst"},{"family":"Taubert","given":"Anja"}],"issued":{"date-parts":[["2010",2,1]]}}}],"schema":"https://github.com/citation-style-language/schema/raw/master/csl-citation.json"} </w:instrText>
      </w:r>
      <w:r w:rsidR="00B82426">
        <w:rPr>
          <w:rFonts w:ascii="Arial" w:eastAsia="Courier" w:hAnsi="Arial" w:cs="Arial"/>
          <w:iCs/>
          <w:color w:val="000000"/>
        </w:rPr>
        <w:fldChar w:fldCharType="separate"/>
      </w:r>
      <w:r w:rsidR="00B82426" w:rsidRPr="00B82426">
        <w:rPr>
          <w:rFonts w:ascii="Arial" w:hAnsi="Arial" w:cs="Arial"/>
        </w:rPr>
        <w:t>(Gadde et al. 2009; Sühwold et al. 2010)</w:t>
      </w:r>
      <w:r w:rsidR="00B82426">
        <w:rPr>
          <w:rFonts w:ascii="Arial" w:eastAsia="Courier" w:hAnsi="Arial" w:cs="Arial"/>
          <w:iCs/>
          <w:color w:val="000000"/>
        </w:rPr>
        <w:fldChar w:fldCharType="end"/>
      </w:r>
      <w:r>
        <w:rPr>
          <w:rFonts w:ascii="Arial" w:eastAsia="Courier" w:hAnsi="Arial" w:cs="Arial"/>
          <w:iCs/>
          <w:color w:val="000000"/>
        </w:rPr>
        <w:t xml:space="preserve">. In host responses to </w:t>
      </w:r>
      <w:r w:rsidRPr="00492AF4">
        <w:rPr>
          <w:rFonts w:ascii="Arial" w:eastAsia="Courier" w:hAnsi="Arial" w:cs="Arial"/>
          <w:i/>
          <w:iCs/>
          <w:color w:val="000000"/>
        </w:rPr>
        <w:t xml:space="preserve">E. </w:t>
      </w:r>
      <w:proofErr w:type="spellStart"/>
      <w:r w:rsidRPr="00492AF4">
        <w:rPr>
          <w:rFonts w:ascii="Arial" w:eastAsia="Courier" w:hAnsi="Arial" w:cs="Arial"/>
          <w:i/>
          <w:iCs/>
          <w:color w:val="000000"/>
        </w:rPr>
        <w:t>falciformis</w:t>
      </w:r>
      <w:proofErr w:type="spellEnd"/>
      <w:r>
        <w:rPr>
          <w:rFonts w:ascii="Arial" w:eastAsia="Courier" w:hAnsi="Arial" w:cs="Arial"/>
          <w:iCs/>
          <w:color w:val="000000"/>
        </w:rPr>
        <w:t xml:space="preserve"> infection of laboratory mice, </w:t>
      </w:r>
      <w:proofErr w:type="spellStart"/>
      <w:r>
        <w:rPr>
          <w:rFonts w:ascii="Arial" w:eastAsia="Courier" w:hAnsi="Arial" w:cs="Arial"/>
          <w:iCs/>
          <w:color w:val="000000"/>
        </w:rPr>
        <w:t>IFNγ</w:t>
      </w:r>
      <w:proofErr w:type="spellEnd"/>
      <w:r>
        <w:rPr>
          <w:rFonts w:ascii="Arial" w:eastAsia="Courier" w:hAnsi="Arial" w:cs="Arial"/>
          <w:iCs/>
          <w:color w:val="000000"/>
        </w:rPr>
        <w:t xml:space="preserve"> is </w:t>
      </w:r>
      <w:r w:rsidRPr="00B82426">
        <w:rPr>
          <w:rFonts w:ascii="Arial" w:eastAsia="Courier" w:hAnsi="Arial" w:cs="Arial"/>
          <w:iCs/>
          <w:color w:val="000000"/>
        </w:rPr>
        <w:t>upregulated</w:t>
      </w:r>
      <w:bookmarkStart w:id="63" w:name="__Fieldmark__233_2112764151"/>
      <w:bookmarkStart w:id="64" w:name="__Fieldmark__105_1004675639"/>
      <w:bookmarkStart w:id="65" w:name="__Fieldmark__289_46473882"/>
      <w:bookmarkStart w:id="66" w:name="__Fieldmark__154_24551482"/>
      <w:bookmarkStart w:id="67" w:name="__Fieldmark__261_1506500677"/>
      <w:bookmarkStart w:id="68" w:name="__Fieldmark__468_617583840"/>
      <w:bookmarkStart w:id="69" w:name="__Fieldmark__215_378019444"/>
      <w:bookmarkStart w:id="70" w:name="__Fieldmark__89_39192179"/>
      <w:bookmarkEnd w:id="63"/>
      <w:bookmarkEnd w:id="64"/>
      <w:bookmarkEnd w:id="65"/>
      <w:bookmarkEnd w:id="66"/>
      <w:bookmarkEnd w:id="67"/>
      <w:bookmarkEnd w:id="68"/>
      <w:bookmarkEnd w:id="69"/>
      <w:bookmarkEnd w:id="70"/>
      <w:r w:rsidR="00331568" w:rsidRPr="00B82426">
        <w:rPr>
          <w:rFonts w:ascii="Arial" w:hAnsi="Arial" w:cs="Arial"/>
        </w:rPr>
        <w:t xml:space="preserve"> </w:t>
      </w:r>
      <w:r w:rsidR="00331568" w:rsidRPr="00B82426">
        <w:rPr>
          <w:rFonts w:ascii="Arial" w:hAnsi="Arial" w:cs="Arial"/>
        </w:rPr>
        <w:fldChar w:fldCharType="begin"/>
      </w:r>
      <w:r w:rsidR="00331568" w:rsidRPr="00B82426">
        <w:rPr>
          <w:rFonts w:ascii="Arial" w:hAnsi="Arial" w:cs="Arial"/>
        </w:rPr>
        <w:instrText xml:space="preserve"> ADDIN ZOTERO_ITEM CSL_CITATION {"citationID":"8oTEDAbq","properties":{"formattedCitation":"(Schmid et al. 2014)","plainCitation":"(Schmid et al. 2014)"},"citationItems":[{"id":1606,"uris":["http://zotero.org/groups/484592/items/2TKHTRD7"],"uri":["http://zotero.org/groups/484592/items/2TKHTRD7"],"itemData":{"id":1606,"type":"article-journal","title":"Eimeria falciformis infection of the mouse caecum identifies opposing roles of IFNγ-regulated host pathways for the parasite development","container-title":"Mucosal Immunology","page":"969-982","volume":"7","issue":"4","source":"PubMed","abstract":"Intracellular parasites reprogram host functions for their survival and reproduction. The extent and relevance of parasite-mediated host responses in vivo remains poorly studied, however. We utilized Eimeria falciformis, a parasite infecting the mouse intestinal epithelium, to identify and validate host determinants of parasite infection. Most prominent mouse genes induced during the onset of asexual and sexual growth of parasite comprise interferon γ (IFNγ)-regulated factors, e.g., immunity-related GTPases (IRGA6/B6/D/M2/M3), guanylate-binding proteins (GBP2/3/5/6/8), chemokines (CxCL9-11), and several enzymes of the kynurenine pathway including indoleamine 2,3-dioxygenase 1 (IDO1). These results indicated a multifarious innate defense (tryptophan catabolism, IRG, GBP, and chemokine signaling), and a consequential adaptive immune response (chemokine-cytokine signaling and lymphocyte recruitment). The inflammation- and immunity-associated transcripts were increased during the course of infection, following influx of B cells, T cells, and macrophages to the parasitized caecum tissue. Consistently, parasite growth was enhanced in animals inhibited for CxCr3, a major receptor for CxCL9-11 present on immune cells. Interestingly, despite a prominent induction, mouse IRGB6 failed to bind and disrupt the parasitophorous vacuole, implying an immune evasion by E. falciformis. Furthermore, oocyst output was impaired in IFNγ-R(-/-) and IDO1(-/-) mice, both of which suggest a subversion of IFNγ signaling by the parasite to promote its growth.","DOI":"10.1038/mi.2013.115","ISSN":"1935-3456","note":"PMID: 24368565","journalAbbreviation":"Mucosal Immunol","language":"ENG","author":[{"family":"Schmid","given":"Manuela"},{"family":"Heitlinger","given":"Emanuel"},{"family":"Spork","given":"Simone"},{"family":"Mollenkopf","given":"Hans-Joachim"},{"family":"Lucius","given":"Richard"},{"family":"Gupta","given":"Nishith"}],"issued":{"date-parts":[["2014",7]]}}}],"schema":"https://github.com/citation-style-language/schema/raw/master/csl-citation.json"} </w:instrText>
      </w:r>
      <w:r w:rsidR="00331568" w:rsidRPr="00B82426">
        <w:rPr>
          <w:rFonts w:ascii="Arial" w:hAnsi="Arial" w:cs="Arial"/>
        </w:rPr>
        <w:fldChar w:fldCharType="separate"/>
      </w:r>
      <w:r w:rsidR="00331568" w:rsidRPr="00B82426">
        <w:rPr>
          <w:rFonts w:ascii="Arial" w:hAnsi="Arial" w:cs="Arial"/>
        </w:rPr>
        <w:t>(</w:t>
      </w:r>
      <w:proofErr w:type="spellStart"/>
      <w:r w:rsidR="00331568" w:rsidRPr="00B82426">
        <w:rPr>
          <w:rFonts w:ascii="Arial" w:hAnsi="Arial" w:cs="Arial"/>
        </w:rPr>
        <w:t>Schmid</w:t>
      </w:r>
      <w:proofErr w:type="spellEnd"/>
      <w:r w:rsidR="00331568" w:rsidRPr="00B82426">
        <w:rPr>
          <w:rFonts w:ascii="Arial" w:hAnsi="Arial" w:cs="Arial"/>
        </w:rPr>
        <w:t xml:space="preserve"> et al. 2014)</w:t>
      </w:r>
      <w:r w:rsidR="00331568" w:rsidRPr="00B82426">
        <w:rPr>
          <w:rFonts w:ascii="Arial" w:hAnsi="Arial" w:cs="Arial"/>
        </w:rPr>
        <w:fldChar w:fldCharType="end"/>
      </w:r>
      <w:r w:rsidRPr="00B82426">
        <w:rPr>
          <w:rFonts w:ascii="Arial" w:eastAsia="Courier" w:hAnsi="Arial" w:cs="Arial"/>
          <w:iCs/>
          <w:color w:val="000000"/>
        </w:rPr>
        <w:t>.</w:t>
      </w:r>
      <w:r>
        <w:rPr>
          <w:rFonts w:ascii="Arial" w:eastAsia="Courier" w:hAnsi="Arial" w:cs="Arial"/>
          <w:iCs/>
          <w:color w:val="000000"/>
        </w:rPr>
        <w:t xml:space="preserve"> It was however shown that even though </w:t>
      </w:r>
      <w:proofErr w:type="spellStart"/>
      <w:r>
        <w:rPr>
          <w:rFonts w:ascii="Arial" w:eastAsia="Courier" w:hAnsi="Arial" w:cs="Arial"/>
          <w:iCs/>
          <w:color w:val="000000"/>
        </w:rPr>
        <w:t>IFNγ</w:t>
      </w:r>
      <w:proofErr w:type="spellEnd"/>
      <w:r>
        <w:rPr>
          <w:rFonts w:ascii="Arial" w:eastAsia="Courier" w:hAnsi="Arial" w:cs="Arial"/>
          <w:iCs/>
          <w:color w:val="000000"/>
        </w:rPr>
        <w:t xml:space="preserve"> and its receptor influences parasite development, the pathway is not required for clearance of a first infection, or for development of protective immunity in challenge infections. In the </w:t>
      </w:r>
      <w:proofErr w:type="spellStart"/>
      <w:r>
        <w:rPr>
          <w:rFonts w:ascii="Arial" w:eastAsia="Courier" w:hAnsi="Arial" w:cs="Arial"/>
          <w:iCs/>
          <w:color w:val="000000"/>
        </w:rPr>
        <w:t>IFNγ</w:t>
      </w:r>
      <w:proofErr w:type="spellEnd"/>
      <w:r>
        <w:rPr>
          <w:rFonts w:ascii="Arial" w:eastAsia="Courier" w:hAnsi="Arial" w:cs="Arial"/>
          <w:iCs/>
          <w:color w:val="000000"/>
        </w:rPr>
        <w:t xml:space="preserve"> deficient model which displays larger weight losses and intestinal pathology but also lower oocyst output, the phenotype was recovered by blocking IL-17A and IL-22 signaling. Only blocking IL-22 signaling recovered the oocyst shedding but had no effect on weight loss </w:t>
      </w:r>
      <w:r>
        <w:fldChar w:fldCharType="begin"/>
      </w:r>
      <w:r>
        <w:instrText>ADDIN ZOTERO_ITEM CSL_CITATION {"citationID":"2l2l4un25c","properties":{"formattedCitation":"(Stange et al. 2012)","plainCitation":"(Stange et al. 2012)"},"citationItems":[{"id":299,"uris":["http://zotero.org/users/2947270/items/3T3V28ZA"],"uri":["http://zotero.org/users/2947270/items/3T3V28ZA"],"itemData":{"id":299,"type":"article-journal","title":"IL-22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w:instrText>
      </w:r>
      <w:r>
        <w:fldChar w:fldCharType="separate"/>
      </w:r>
      <w:bookmarkStart w:id="71" w:name="__Fieldmark__378_1687872407"/>
      <w:r>
        <w:rPr>
          <w:rFonts w:ascii="Arial" w:eastAsia="Courier" w:hAnsi="Arial" w:cs="Arial"/>
          <w:iCs/>
          <w:color w:val="000000"/>
        </w:rPr>
        <w:t>(</w:t>
      </w:r>
      <w:bookmarkStart w:id="72" w:name="__Fieldmark__346_1000178020"/>
      <w:r>
        <w:rPr>
          <w:rFonts w:ascii="Arial" w:eastAsia="Courier" w:hAnsi="Arial" w:cs="Arial"/>
          <w:iCs/>
          <w:color w:val="000000"/>
        </w:rPr>
        <w:t>Stange et al. 2012)</w:t>
      </w:r>
      <w:r>
        <w:fldChar w:fldCharType="end"/>
      </w:r>
      <w:bookmarkStart w:id="73" w:name="__Fieldmark__259_2112764151"/>
      <w:bookmarkStart w:id="74" w:name="__Fieldmark__232_378019444"/>
      <w:bookmarkStart w:id="75" w:name="__Fieldmark__284_1506500677"/>
      <w:bookmarkStart w:id="76" w:name="__Fieldmark__315_46473882"/>
      <w:bookmarkStart w:id="77" w:name="__Fieldmark__165_24551482"/>
      <w:bookmarkStart w:id="78" w:name="__Fieldmark__113_1004675639"/>
      <w:bookmarkStart w:id="79" w:name="__Fieldmark__475_617583840"/>
      <w:bookmarkStart w:id="80" w:name="__Fieldmark__102_39192179"/>
      <w:bookmarkEnd w:id="71"/>
      <w:bookmarkEnd w:id="72"/>
      <w:bookmarkEnd w:id="73"/>
      <w:bookmarkEnd w:id="74"/>
      <w:bookmarkEnd w:id="75"/>
      <w:bookmarkEnd w:id="76"/>
      <w:bookmarkEnd w:id="77"/>
      <w:bookmarkEnd w:id="78"/>
      <w:bookmarkEnd w:id="79"/>
      <w:bookmarkEnd w:id="80"/>
      <w:r>
        <w:rPr>
          <w:rFonts w:ascii="Arial" w:eastAsia="Courier" w:hAnsi="Arial" w:cs="Arial"/>
          <w:iCs/>
          <w:color w:val="000000"/>
        </w:rPr>
        <w:t xml:space="preserve">. These studies demonstrate the complex relationships between parasite and host and exemplify that increased pathology in the host is not necessarily beneficial for the parasite. Adaptive immunity clearly plays a role in limiting </w:t>
      </w:r>
      <w:proofErr w:type="spellStart"/>
      <w:r w:rsidRPr="00492AF4">
        <w:rPr>
          <w:rFonts w:ascii="Arial" w:eastAsia="Courier" w:hAnsi="Arial" w:cs="Arial"/>
          <w:i/>
          <w:iCs/>
          <w:color w:val="000000"/>
        </w:rPr>
        <w:t>Eimeria</w:t>
      </w:r>
      <w:proofErr w:type="spellEnd"/>
      <w:r>
        <w:rPr>
          <w:rFonts w:ascii="Arial" w:eastAsia="Courier" w:hAnsi="Arial" w:cs="Arial"/>
          <w:iCs/>
          <w:color w:val="000000"/>
        </w:rPr>
        <w:t xml:space="preserve"> spp. reinfection, but the effect on the parasite remains poorly understood. </w:t>
      </w:r>
    </w:p>
    <w:p w14:paraId="309B63EB" w14:textId="77777777" w:rsidR="00CE5A4E" w:rsidRDefault="007D1DB9">
      <w:pPr>
        <w:pStyle w:val="Normal1"/>
        <w:spacing w:line="480" w:lineRule="auto"/>
      </w:pPr>
      <w:r>
        <w:rPr>
          <w:rFonts w:ascii="Arial" w:eastAsia="Courier" w:hAnsi="Arial" w:cs="Arial"/>
          <w:iCs/>
          <w:color w:val="000000"/>
        </w:rPr>
        <w:t xml:space="preserve">The closely related coccidian parasite </w:t>
      </w:r>
      <w:r w:rsidRPr="00492AF4">
        <w:rPr>
          <w:rFonts w:ascii="Arial" w:eastAsia="Courier" w:hAnsi="Arial" w:cs="Arial"/>
          <w:i/>
          <w:iCs/>
          <w:color w:val="000000"/>
        </w:rPr>
        <w:t xml:space="preserve">T. </w:t>
      </w:r>
      <w:proofErr w:type="spellStart"/>
      <w:r w:rsidRPr="00492AF4">
        <w:rPr>
          <w:rFonts w:ascii="Arial" w:eastAsia="Courier" w:hAnsi="Arial" w:cs="Arial"/>
          <w:i/>
          <w:iCs/>
          <w:color w:val="000000"/>
        </w:rPr>
        <w:t>gondii</w:t>
      </w:r>
      <w:proofErr w:type="spellEnd"/>
      <w:r>
        <w:rPr>
          <w:rFonts w:ascii="Arial" w:eastAsia="Courier" w:hAnsi="Arial" w:cs="Arial"/>
          <w:iCs/>
          <w:color w:val="000000"/>
        </w:rPr>
        <w:t xml:space="preserve"> also induces immunity in its definitive host, which only sheds oocysts once in their life </w:t>
      </w:r>
      <w:r>
        <w:fldChar w:fldCharType="begin"/>
      </w:r>
      <w:r>
        <w:instrText>ADDIN ZOTERO_ITEM CSL_CITATION {"citationID":"8FYamp4Z","properties":{"formattedCitation":"(VanWormer et al. 2013; Hartmann et al. 2013)","plainCitation":"(VanWormer et al. 2013; Hartmann et al. 2013)"},"citationItems":[{"id":1618,"uris":["http://zotero.org/groups/484592/items/J5PQ6KJH"],"uri":["http://zotero.org/groups/484592/items/J5PQ6KJH"],"itemData":{"id":1618,"type":"article-journal","title":"Molecules to modeling: Toxoplasma gondii oocysts at the human-animal-environment interface","container-title":"Comparative Immunology, Microbiology and Infectious Diseases","page":"217-231","volume":"36","issue":"3","source":"PubMed","abstract":"Environmental transmission of extremely resistant Toxoplasma gondii oocysts has resulted in infection of diverse species around the world, leading to severe disease and deaths in human and animal populations. This review explores T. gondii oocyst shedding, survival, and transmission, emphasizing the importance of linking laboratory and landscape from molecular characterization of oocysts to watershed-level models of oocyst loading and transport in terrestrial and aquatic systems. Building on discipline-specific studies, a One Health approach incorporating tools and perspectives from diverse fields and stakeholders has contributed to an advanced understanding of T. gondii and is addressing transmission at the rapidly changing human-animal-environment interface.","DOI":"10.1016/j.cimid.2012.10.006","ISSN":"1878-1667","note":"PMID: 23218130\nPMCID: PMC3779781","shortTitle":"Molecules to modeling","journalAbbreviation":"Comp. Immunol. Microbiol. Infect. Dis.","language":"ENG","author":[{"family":"VanWormer","given":"Elizabeth"},{"family":"Fritz","given":"Heather"},{"family":"Shapiro","given":"Karen"},{"family":"Mazet","given":"Jonna A. K."},{"family":"Conrad","given":"Patricia A."}],"issued":{"date-parts":[["2013",5]]}}},{"id":1642,"uris":["http://zotero.org/users/2947270/items/S5PE98XQ"],"uri":["http://zotero.org/users/2947270/items/S5PE98XQ"],"itemData":{"id":1642,"type":"article-journal","title":"Toxoplasma Gondii Infection in Cats ABCD guidelines on prevention and management","container-title":"Journal of Feline Medicine and Surgery","page":"631-637","volume":"15","issue":"7","source":"jfm.sagepub.com","abstract":"Overview: Toxoplasma gondii infection is common in cats, but the clinical disease is rare. Up to 50% of cats, especially free-roaming ones, have antibodies indicating infection and the presence of cystic stages.\nDisease signs: Clinical signs only appear in few cats when they become immunosuppressed – in these situations cystic stages can be reactivated. Commonly affected are the central nervous system (CNS), muscles, lungs and eyes.\nHuman infection: Cats can pose a risk for humans when they shed oocysts. However, this happens only once in their lifetime, usually only for 3–10 days after ingestion of tissue cysts. Thus, cats that have antibodies to T gondii no longer shed oocysts, and do not pose a risk to humans.","DOI":"10.1177/1098612X13489228","ISSN":"1098-612X, 1532-2750","note":"PMID: 23813830","journalAbbreviation":"Journal of Feline Medicine and Surgery","language":"en","author":[{"family":"Hartmann","given":"Katrin"},{"family":"Addie","given":"Diane"},{"family":"Belák","given":"Sándor"},{"family":"Boucraut-Baralon","given":"Corine"},{"family":"Egberink","given":"Herman"},{"family":"Frymus","given":"Tadeusz"},{"family":"Gruffydd-Jones","given":"Tim"},{"family":"Hosie","given":"Margaret J."},{"family":"Lloret","given":"Albert"},{"family":"Lutz","given":"Hans"},{"family":"Marsilio","given":"Fulvio"},{"family":"Möstl","given":"Karin"},{"family":"Pennisi","given":"Maria Grazia"},{"family":"Radford","given":"Alan D."},{"family":"Thiry","given":"Etienne"},{"family":"Truyen","given":"Uwe"},{"family":"Horzinek","given":"Marian C."}],"issued":{"date-parts":[["2013",7,1]]}}}],"schema":"https://github.com/citation-style-language/schema/raw/master/csl-citation.json"}</w:instrText>
      </w:r>
      <w:r>
        <w:fldChar w:fldCharType="separate"/>
      </w:r>
      <w:bookmarkStart w:id="81" w:name="__Fieldmark__418_1687872407"/>
      <w:r>
        <w:rPr>
          <w:rFonts w:ascii="Arial" w:eastAsia="Courier" w:hAnsi="Arial" w:cs="Arial"/>
          <w:iCs/>
          <w:color w:val="000000"/>
        </w:rPr>
        <w:t>(</w:t>
      </w:r>
      <w:bookmarkStart w:id="82" w:name="__Fieldmark__384_1000178020"/>
      <w:r>
        <w:rPr>
          <w:rFonts w:ascii="Arial" w:eastAsia="Courier" w:hAnsi="Arial" w:cs="Arial"/>
          <w:iCs/>
          <w:color w:val="000000"/>
        </w:rPr>
        <w:t>V</w:t>
      </w:r>
      <w:bookmarkStart w:id="83" w:name="__Fieldmark__350_46473882"/>
      <w:r>
        <w:rPr>
          <w:rFonts w:ascii="Arial" w:eastAsia="Courier" w:hAnsi="Arial" w:cs="Arial"/>
          <w:iCs/>
          <w:color w:val="000000"/>
        </w:rPr>
        <w:t>a</w:t>
      </w:r>
      <w:bookmarkStart w:id="84" w:name="__Fieldmark__316_1506500677"/>
      <w:r>
        <w:rPr>
          <w:rFonts w:ascii="Arial" w:eastAsia="Courier" w:hAnsi="Arial" w:cs="Arial"/>
          <w:iCs/>
          <w:color w:val="000000"/>
        </w:rPr>
        <w:t>n</w:t>
      </w:r>
      <w:bookmarkStart w:id="85" w:name="__Fieldmark__294_2112764151"/>
      <w:r>
        <w:rPr>
          <w:rFonts w:ascii="Arial" w:eastAsia="Courier" w:hAnsi="Arial" w:cs="Arial"/>
          <w:iCs/>
          <w:color w:val="000000"/>
        </w:rPr>
        <w:t>W</w:t>
      </w:r>
      <w:bookmarkStart w:id="86" w:name="__Fieldmark__257_378019444"/>
      <w:r>
        <w:rPr>
          <w:rFonts w:ascii="Arial" w:eastAsia="Courier" w:hAnsi="Arial" w:cs="Arial"/>
          <w:iCs/>
          <w:color w:val="000000"/>
        </w:rPr>
        <w:t>o</w:t>
      </w:r>
      <w:bookmarkStart w:id="87" w:name="__Fieldmark__115_39192179"/>
      <w:r>
        <w:rPr>
          <w:rFonts w:ascii="Arial" w:eastAsia="Courier" w:hAnsi="Arial" w:cs="Arial"/>
          <w:iCs/>
          <w:color w:val="000000"/>
        </w:rPr>
        <w:t>r</w:t>
      </w:r>
      <w:bookmarkStart w:id="88" w:name="__Fieldmark__183_24551482"/>
      <w:r>
        <w:rPr>
          <w:rFonts w:ascii="Arial" w:eastAsia="Courier" w:hAnsi="Arial" w:cs="Arial"/>
          <w:iCs/>
          <w:color w:val="000000"/>
        </w:rPr>
        <w:t>mer et al. 2013; Hartmann et al. 2013)</w:t>
      </w:r>
      <w:r>
        <w:fldChar w:fldCharType="end"/>
      </w:r>
      <w:bookmarkEnd w:id="81"/>
      <w:bookmarkEnd w:id="82"/>
      <w:bookmarkEnd w:id="83"/>
      <w:bookmarkEnd w:id="84"/>
      <w:bookmarkEnd w:id="85"/>
      <w:bookmarkEnd w:id="86"/>
      <w:bookmarkEnd w:id="87"/>
      <w:bookmarkEnd w:id="88"/>
      <w:r>
        <w:rPr>
          <w:rFonts w:ascii="Arial" w:eastAsia="Courier" w:hAnsi="Arial" w:cs="Arial"/>
          <w:iCs/>
          <w:color w:val="000000"/>
        </w:rPr>
        <w:t xml:space="preserve">. Several genes which are identified as virulence factors in </w:t>
      </w:r>
      <w:r w:rsidRPr="00492AF4">
        <w:rPr>
          <w:rFonts w:ascii="Arial" w:eastAsia="Courier" w:hAnsi="Arial" w:cs="Arial"/>
          <w:i/>
          <w:iCs/>
          <w:color w:val="000000"/>
        </w:rPr>
        <w:t xml:space="preserve">T. </w:t>
      </w:r>
      <w:proofErr w:type="spellStart"/>
      <w:r w:rsidRPr="00492AF4">
        <w:rPr>
          <w:rFonts w:ascii="Arial" w:eastAsia="Courier" w:hAnsi="Arial" w:cs="Arial"/>
          <w:i/>
          <w:iCs/>
          <w:color w:val="000000"/>
        </w:rPr>
        <w:t>gondii</w:t>
      </w:r>
      <w:proofErr w:type="spellEnd"/>
      <w:r>
        <w:rPr>
          <w:rFonts w:ascii="Arial" w:eastAsia="Courier" w:hAnsi="Arial" w:cs="Arial"/>
          <w:iCs/>
          <w:color w:val="000000"/>
        </w:rPr>
        <w:t xml:space="preserve"> are also present in </w:t>
      </w:r>
      <w:proofErr w:type="spellStart"/>
      <w:r w:rsidRPr="00492AF4">
        <w:rPr>
          <w:rFonts w:ascii="Arial" w:eastAsia="Courier" w:hAnsi="Arial" w:cs="Arial"/>
          <w:i/>
          <w:iCs/>
          <w:color w:val="000000"/>
        </w:rPr>
        <w:t>Eimeria</w:t>
      </w:r>
      <w:proofErr w:type="spellEnd"/>
      <w:r>
        <w:rPr>
          <w:rFonts w:ascii="Arial" w:eastAsia="Courier" w:hAnsi="Arial" w:cs="Arial"/>
          <w:iCs/>
          <w:color w:val="000000"/>
        </w:rPr>
        <w:t xml:space="preserve"> spp. genomes, such as surface antigen genes, SAG-genes and </w:t>
      </w:r>
      <w:proofErr w:type="spellStart"/>
      <w:r>
        <w:rPr>
          <w:rFonts w:ascii="Arial" w:eastAsia="Courier" w:hAnsi="Arial" w:cs="Arial"/>
          <w:iCs/>
          <w:color w:val="000000"/>
        </w:rPr>
        <w:t>rhoptry</w:t>
      </w:r>
      <w:proofErr w:type="spellEnd"/>
      <w:r>
        <w:rPr>
          <w:rFonts w:ascii="Arial" w:eastAsia="Courier" w:hAnsi="Arial" w:cs="Arial"/>
          <w:iCs/>
          <w:color w:val="000000"/>
        </w:rPr>
        <w:t xml:space="preserve"> proteins, ROPs </w:t>
      </w:r>
      <w:r>
        <w:fldChar w:fldCharType="begin"/>
      </w:r>
      <w:r>
        <w:instrText>ADDIN ZOTERO_ITEM CSL_CITATION {"citationID":"In5cYAJz","properties":{"formattedCitation":"(Heitlinger et al. 2014; Adam J. Reid et al. 2014)","plainCitation":"(Heitlinger et al. 2014; Adam J. Reid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id":213,"uris":["http://zotero.org/groups/484592/items/SAVKGVJU"],"uri":["http://zotero.org/groups/484592/items/SAVKGVJU"],"itemData":{"id":213,"type":"article-journal","title":"Genomic analysis of the causative agents of coccidiosis in domestic chickens","container-title":"Genome Research","page":"1676-1685","volume":"24","issue":"10","source":"PubMed Central","abstract":"Global production of chickens has trebled in the past two decades and they are now the most important source of dietary animal protein worldwide. Chickens are subject to many infectious diseases that reduce their performance and productivity. Coccidiosis, caused by apicomplexan protozoa of the genus Eimeria, is one of the most important poultry diseases. Understanding the biology of Eimeria parasites underpins development of new drugs and vaccines needed to improve global food security. We have produced annotated genome sequences of all seven species of Eimeria that infect domestic chickens, which reveal the full extent of previously described repeat-rich and repeat-poor regions and show that these parasites possess the most repeat-rich proteomes ever described. Furthermore, while no other apicomplexan has been found to possess retrotransposons, Eimeria is home to a family of chromoviruses. Analysis of Eimeria genes involved in basic biology and host-parasite interaction highlights adaptations to a relatively simple developmental life cycle and a complex array of co-expressed surface proteins involved in host cell binding.","DOI":"10.1101/gr.168955.113","ISSN":"1088-9051","note":"PMID: 25015382\nPMCID: PMC4199364","journalAbbreviation":"Genome Res","author":[{"family":"Reid","given":"Adam J."},{"family":"Blake","given":"Damer P."},{"family":"Ansari","given":"Hifzur R."},{"family":"Billington","given":"Karen"},{"family":"Browne","given":"Hilary P."},{"family":"Bryant","given":"Josephine"},{"family":"Dunn","given":"Matt"},{"family":"Hung","given":"Stacy S."},{"family":"Kawahara","given":"Fumiya"},{"family":"Miranda-Saavedra","given":"Diego"},{"family":"Malas","given":"Tareq B."},{"family":"Mourier","given":"Tobias"},{"family":"Naghra","given":"Hardeep"},{"family":"Nair","given":"Mridul"},{"family":"Otto","given":"Thomas D."},{"family":"Rawlings","given":"Neil D."},{"family":"Rivailler","given":"Pierre"},{"family":"Sanchez-Flores","given":"Alejandro"},{"family":"Sanders","given":"Mandy"},{"family":"Subramaniam","given":"Chandra"},{"family":"Tay","given":"Yea-Ling"},{"family":"Woo","given":"Yong"},{"family":"Wu","given":"Xikun"},{"family":"Barrell","given":"Bart"},{"family":"Dear","given":"Paul H."},{"family":"Doerig","given":"Christian"},{"family":"Gruber","given":"Arthur"},{"family":"Ivens","given":"Alasdair C."},{"family":"Parkinson","given":"John"},{"family":"Rajandream","given":"Marie-Adèle"},{"family":"Shirley","given":"Martin W."},{"family":"Wan","given":"Kiew-Lian"},{"family":"Berriman","given":"Matthew"},{"family":"Tomley","given":"Fiona M."},{"family":"Pain","given":"Arnab"}],"issued":{"date-parts":[["2014",10]]}}}],"schema":"https://github.com/citation-style-language/schema/raw/master/csl-citation.json"}</w:instrText>
      </w:r>
      <w:r>
        <w:fldChar w:fldCharType="separate"/>
      </w:r>
      <w:bookmarkStart w:id="89" w:name="__Fieldmark__449_1687872407"/>
      <w:r>
        <w:rPr>
          <w:rFonts w:ascii="Arial" w:eastAsia="Courier" w:hAnsi="Arial" w:cs="Arial"/>
          <w:iCs/>
          <w:color w:val="000000"/>
        </w:rPr>
        <w:t>(</w:t>
      </w:r>
      <w:bookmarkStart w:id="90" w:name="__Fieldmark__411_1000178020"/>
      <w:proofErr w:type="spellStart"/>
      <w:r>
        <w:rPr>
          <w:rFonts w:ascii="Arial" w:eastAsia="Courier" w:hAnsi="Arial" w:cs="Arial"/>
          <w:iCs/>
          <w:color w:val="000000"/>
        </w:rPr>
        <w:t>H</w:t>
      </w:r>
      <w:bookmarkStart w:id="91" w:name="__Fieldmark__373_46473882"/>
      <w:r>
        <w:rPr>
          <w:rFonts w:ascii="Arial" w:eastAsia="Courier" w:hAnsi="Arial" w:cs="Arial"/>
          <w:iCs/>
          <w:color w:val="000000"/>
        </w:rPr>
        <w:t>e</w:t>
      </w:r>
      <w:bookmarkStart w:id="92" w:name="__Fieldmark__335_1506500677"/>
      <w:r>
        <w:rPr>
          <w:rFonts w:ascii="Arial" w:eastAsia="Courier" w:hAnsi="Arial" w:cs="Arial"/>
          <w:iCs/>
          <w:color w:val="000000"/>
        </w:rPr>
        <w:t>i</w:t>
      </w:r>
      <w:bookmarkStart w:id="93" w:name="__Fieldmark__309_2112764151"/>
      <w:r>
        <w:rPr>
          <w:rFonts w:ascii="Arial" w:eastAsia="Courier" w:hAnsi="Arial" w:cs="Arial"/>
          <w:iCs/>
          <w:color w:val="000000"/>
        </w:rPr>
        <w:t>t</w:t>
      </w:r>
      <w:bookmarkStart w:id="94" w:name="__Fieldmark__268_378019444"/>
      <w:r>
        <w:rPr>
          <w:rFonts w:ascii="Arial" w:eastAsia="Courier" w:hAnsi="Arial" w:cs="Arial"/>
          <w:iCs/>
          <w:color w:val="000000"/>
        </w:rPr>
        <w:t>l</w:t>
      </w:r>
      <w:bookmarkStart w:id="95" w:name="__Fieldmark__122_39192179"/>
      <w:r>
        <w:rPr>
          <w:rFonts w:ascii="Arial" w:eastAsia="Courier" w:hAnsi="Arial" w:cs="Arial"/>
          <w:iCs/>
          <w:color w:val="000000"/>
        </w:rPr>
        <w:t>i</w:t>
      </w:r>
      <w:bookmarkStart w:id="96" w:name="__Fieldmark__188_24551482"/>
      <w:r>
        <w:rPr>
          <w:rFonts w:ascii="Arial" w:eastAsia="Courier" w:hAnsi="Arial" w:cs="Arial"/>
          <w:iCs/>
          <w:color w:val="000000"/>
        </w:rPr>
        <w:t>nger</w:t>
      </w:r>
      <w:proofErr w:type="spellEnd"/>
      <w:r>
        <w:rPr>
          <w:rFonts w:ascii="Arial" w:eastAsia="Courier" w:hAnsi="Arial" w:cs="Arial"/>
          <w:iCs/>
          <w:color w:val="000000"/>
        </w:rPr>
        <w:t xml:space="preserve"> et al. 2014; Adam J. Reid et al. 2014)</w:t>
      </w:r>
      <w:r>
        <w:fldChar w:fldCharType="end"/>
      </w:r>
      <w:bookmarkEnd w:id="89"/>
      <w:bookmarkEnd w:id="90"/>
      <w:bookmarkEnd w:id="91"/>
      <w:bookmarkEnd w:id="92"/>
      <w:bookmarkEnd w:id="93"/>
      <w:bookmarkEnd w:id="94"/>
      <w:bookmarkEnd w:id="95"/>
      <w:bookmarkEnd w:id="96"/>
      <w:r>
        <w:rPr>
          <w:rFonts w:ascii="Arial" w:eastAsia="Courier" w:hAnsi="Arial" w:cs="Arial"/>
          <w:iCs/>
          <w:color w:val="000000"/>
        </w:rPr>
        <w:t xml:space="preserve">. Although the number and functions of these genes are not identical, existing functional knowledge on </w:t>
      </w:r>
      <w:r w:rsidRPr="00492AF4">
        <w:rPr>
          <w:rFonts w:ascii="Arial" w:eastAsia="Courier" w:hAnsi="Arial" w:cs="Arial"/>
          <w:i/>
          <w:iCs/>
          <w:color w:val="000000"/>
        </w:rPr>
        <w:t xml:space="preserve">T. </w:t>
      </w:r>
      <w:proofErr w:type="spellStart"/>
      <w:r w:rsidRPr="00492AF4">
        <w:rPr>
          <w:rFonts w:ascii="Arial" w:eastAsia="Courier" w:hAnsi="Arial" w:cs="Arial"/>
          <w:i/>
          <w:iCs/>
          <w:color w:val="000000"/>
        </w:rPr>
        <w:t>gondii</w:t>
      </w:r>
      <w:proofErr w:type="spellEnd"/>
      <w:r>
        <w:rPr>
          <w:rFonts w:ascii="Arial" w:eastAsia="Courier" w:hAnsi="Arial" w:cs="Arial"/>
          <w:iCs/>
          <w:color w:val="000000"/>
        </w:rPr>
        <w:t xml:space="preserve"> orthologues is useful in </w:t>
      </w:r>
      <w:r>
        <w:rPr>
          <w:rFonts w:ascii="Arial" w:eastAsia="Courier" w:hAnsi="Arial" w:cs="Arial"/>
          <w:iCs/>
          <w:color w:val="000000"/>
        </w:rPr>
        <w:lastRenderedPageBreak/>
        <w:t xml:space="preserve">studying </w:t>
      </w:r>
      <w:proofErr w:type="spellStart"/>
      <w:r w:rsidRPr="00492AF4">
        <w:rPr>
          <w:rFonts w:ascii="Arial" w:eastAsia="Courier" w:hAnsi="Arial" w:cs="Arial"/>
          <w:i/>
          <w:iCs/>
          <w:color w:val="000000"/>
        </w:rPr>
        <w:t>Eimeria</w:t>
      </w:r>
      <w:proofErr w:type="spellEnd"/>
      <w:r>
        <w:rPr>
          <w:rFonts w:ascii="Arial" w:eastAsia="Courier" w:hAnsi="Arial" w:cs="Arial"/>
          <w:iCs/>
          <w:color w:val="000000"/>
        </w:rPr>
        <w:t xml:space="preserve"> </w:t>
      </w:r>
      <w:proofErr w:type="gramStart"/>
      <w:r>
        <w:rPr>
          <w:rFonts w:ascii="Arial" w:eastAsia="Courier" w:hAnsi="Arial" w:cs="Arial"/>
          <w:iCs/>
          <w:color w:val="000000"/>
        </w:rPr>
        <w:t>spp..</w:t>
      </w:r>
      <w:proofErr w:type="gramEnd"/>
      <w:r>
        <w:rPr>
          <w:rFonts w:ascii="Arial" w:eastAsia="Courier" w:hAnsi="Arial" w:cs="Arial"/>
          <w:iCs/>
          <w:color w:val="000000"/>
        </w:rPr>
        <w:t xml:space="preserve"> Additionally, the close relationship between the parasites and partly shared niche of these species, but the extreme difference in specificity between the generalist </w:t>
      </w:r>
      <w:r w:rsidRPr="00492AF4">
        <w:rPr>
          <w:rFonts w:ascii="Arial" w:eastAsia="Courier" w:hAnsi="Arial" w:cs="Arial"/>
          <w:i/>
          <w:iCs/>
          <w:color w:val="000000"/>
        </w:rPr>
        <w:t xml:space="preserve">T. </w:t>
      </w:r>
      <w:proofErr w:type="spellStart"/>
      <w:r w:rsidRPr="00492AF4">
        <w:rPr>
          <w:rFonts w:ascii="Arial" w:eastAsia="Courier" w:hAnsi="Arial" w:cs="Arial"/>
          <w:i/>
          <w:iCs/>
          <w:color w:val="000000"/>
        </w:rPr>
        <w:t>gondii</w:t>
      </w:r>
      <w:proofErr w:type="spellEnd"/>
      <w:r>
        <w:rPr>
          <w:rFonts w:ascii="Arial" w:eastAsia="Courier" w:hAnsi="Arial" w:cs="Arial"/>
          <w:iCs/>
          <w:color w:val="000000"/>
        </w:rPr>
        <w:t xml:space="preserve"> and the highly specific </w:t>
      </w:r>
      <w:proofErr w:type="spellStart"/>
      <w:r w:rsidRPr="00492AF4">
        <w:rPr>
          <w:rFonts w:ascii="Arial" w:eastAsia="Courier" w:hAnsi="Arial" w:cs="Arial"/>
          <w:i/>
          <w:iCs/>
          <w:color w:val="000000"/>
        </w:rPr>
        <w:t>Eimeria</w:t>
      </w:r>
      <w:proofErr w:type="spellEnd"/>
      <w:r>
        <w:rPr>
          <w:rFonts w:ascii="Arial" w:eastAsia="Courier" w:hAnsi="Arial" w:cs="Arial"/>
          <w:iCs/>
          <w:color w:val="000000"/>
        </w:rPr>
        <w:t xml:space="preserve"> spp. makes comparisons interesting from an evolutionary perspective.</w:t>
      </w:r>
    </w:p>
    <w:p w14:paraId="54550D4E" w14:textId="77777777" w:rsidR="00CE5A4E" w:rsidRDefault="00CE5A4E">
      <w:pPr>
        <w:pStyle w:val="Normal1"/>
        <w:spacing w:line="480" w:lineRule="auto"/>
        <w:rPr>
          <w:rFonts w:ascii="Arial" w:eastAsia="Courier" w:hAnsi="Arial" w:cs="Arial"/>
          <w:iCs/>
          <w:color w:val="000000"/>
        </w:rPr>
      </w:pPr>
    </w:p>
    <w:p w14:paraId="5DEC487E" w14:textId="77777777" w:rsidR="00CE5A4E" w:rsidRDefault="007D1DB9">
      <w:pPr>
        <w:pStyle w:val="Normal1"/>
        <w:spacing w:line="480" w:lineRule="auto"/>
      </w:pPr>
      <w:r>
        <w:rPr>
          <w:rFonts w:ascii="Arial" w:eastAsia="Courier" w:hAnsi="Arial" w:cs="Arial"/>
          <w:iCs/>
          <w:color w:val="000000"/>
        </w:rPr>
        <w:t>Existing studies address either host</w:t>
      </w:r>
      <w:r w:rsidR="00662E1F">
        <w:rPr>
          <w:rFonts w:ascii="Arial" w:eastAsia="Courier" w:hAnsi="Arial" w:cs="Arial"/>
          <w:iCs/>
          <w:color w:val="000000"/>
        </w:rPr>
        <w:t xml:space="preserve"> </w:t>
      </w:r>
      <w:r w:rsidR="00662E1F">
        <w:rPr>
          <w:rFonts w:ascii="Arial" w:eastAsia="Courier" w:hAnsi="Arial" w:cs="Arial"/>
          <w:iCs/>
          <w:color w:val="000000"/>
        </w:rPr>
        <w:fldChar w:fldCharType="begin"/>
      </w:r>
      <w:r w:rsidR="00662E1F">
        <w:rPr>
          <w:rFonts w:ascii="Arial" w:eastAsia="Courier" w:hAnsi="Arial" w:cs="Arial"/>
          <w:iCs/>
          <w:color w:val="000000"/>
        </w:rPr>
        <w:instrText xml:space="preserve"> ADDIN ZOTERO_ITEM CSL_CITATION {"citationID":"W4JHPzr6","properties":{"formattedCitation":"(Schmid et al. 2014)","plainCitation":"(Schmid et al. 2014)"},"citationItems":[{"id":1606,"uris":["http://zotero.org/groups/484592/items/2TKHTRD7"],"uri":["http://zotero.org/groups/484592/items/2TKHTRD7"],"itemData":{"id":1606,"type":"article-journal","title":"Eimeria falciformis infection of the mouse caecum identifies opposing roles of IFNγ-regulated host pathways for the parasite development","container-title":"Mucosal Immunology","page":"969-982","volume":"7","issue":"4","source":"PubMed","abstract":"Intracellular parasites reprogram host functions for their survival and reproduction. The extent and relevance of parasite-mediated host responses in vivo remains poorly studied, however. We utilized Eimeria falciformis, a parasite infecting the mouse intestinal epithelium, to identify and validate host determinants of parasite infection. Most prominent mouse genes induced during the onset of asexual and sexual growth of parasite comprise interferon γ (IFNγ)-regulated factors, e.g., immunity-related GTPases (IRGA6/B6/D/M2/M3), guanylate-binding proteins (GBP2/3/5/6/8), chemokines (CxCL9-11), and several enzymes of the kynurenine pathway including indoleamine 2,3-dioxygenase 1 (IDO1). These results indicated a multifarious innate defense (tryptophan catabolism, IRG, GBP, and chemokine signaling), and a consequential adaptive immune response (chemokine-cytokine signaling and lymphocyte recruitment). The inflammation- and immunity-associated transcripts were increased during the course of infection, following influx of B cells, T cells, and macrophages to the parasitized caecum tissue. Consistently, parasite growth was enhanced in animals inhibited for CxCr3, a major receptor for CxCL9-11 present on immune cells. Interestingly, despite a prominent induction, mouse IRGB6 failed to bind and disrupt the parasitophorous vacuole, implying an immune evasion by E. falciformis. Furthermore, oocyst output was impaired in IFNγ-R(-/-) and IDO1(-/-) mice, both of which suggest a subversion of IFNγ signaling by the parasite to promote its growth.","DOI":"10.1038/mi.2013.115","ISSN":"1935-3456","note":"PMID: 24368565","journalAbbreviation":"Mucosal Immunol","language":"ENG","author":[{"family":"Schmid","given":"Manuela"},{"family":"Heitlinger","given":"Emanuel"},{"family":"Spork","given":"Simone"},{"family":"Mollenkopf","given":"Hans-Joachim"},{"family":"Lucius","given":"Richard"},{"family":"Gupta","given":"Nishith"}],"issued":{"date-parts":[["2014",7]]}}}],"schema":"https://github.com/citation-style-language/schema/raw/master/csl-citation.json"} </w:instrText>
      </w:r>
      <w:r w:rsidR="00662E1F">
        <w:rPr>
          <w:rFonts w:ascii="Arial" w:eastAsia="Courier" w:hAnsi="Arial" w:cs="Arial"/>
          <w:iCs/>
          <w:color w:val="000000"/>
        </w:rPr>
        <w:fldChar w:fldCharType="separate"/>
      </w:r>
      <w:r w:rsidR="00662E1F" w:rsidRPr="00662E1F">
        <w:rPr>
          <w:rFonts w:ascii="Arial" w:hAnsi="Arial" w:cs="Arial"/>
        </w:rPr>
        <w:t>(Schmid et al. 2014)</w:t>
      </w:r>
      <w:r w:rsidR="00662E1F">
        <w:rPr>
          <w:rFonts w:ascii="Arial" w:eastAsia="Courier" w:hAnsi="Arial" w:cs="Arial"/>
          <w:iCs/>
          <w:color w:val="000000"/>
        </w:rPr>
        <w:fldChar w:fldCharType="end"/>
      </w:r>
      <w:r>
        <w:rPr>
          <w:rFonts w:ascii="Arial" w:eastAsia="Courier" w:hAnsi="Arial" w:cs="Arial"/>
          <w:iCs/>
          <w:color w:val="000000"/>
        </w:rPr>
        <w:t xml:space="preserve"> </w:t>
      </w:r>
      <w:r w:rsidRPr="00350F89">
        <w:rPr>
          <w:rFonts w:ascii="Arial" w:eastAsia="Courier" w:hAnsi="Arial" w:cs="Arial"/>
          <w:iCs/>
          <w:color w:val="000000"/>
          <w:highlight w:val="yellow"/>
          <w:rPrChange w:id="97" w:author="UserRKI" w:date="2016-12-22T13:16:00Z">
            <w:rPr>
              <w:rFonts w:ascii="Arial" w:eastAsia="Courier" w:hAnsi="Arial" w:cs="Arial"/>
              <w:iCs/>
              <w:color w:val="000000"/>
            </w:rPr>
          </w:rPrChange>
        </w:rPr>
        <w:t>(</w:t>
      </w:r>
      <w:commentRangeStart w:id="98"/>
      <w:r w:rsidR="00662E1F">
        <w:rPr>
          <w:rFonts w:ascii="Arial" w:eastAsia="Courier" w:hAnsi="Arial" w:cs="Arial"/>
          <w:iCs/>
          <w:color w:val="000000"/>
          <w:highlight w:val="yellow"/>
        </w:rPr>
        <w:t>+</w:t>
      </w:r>
      <w:r w:rsidRPr="00350F89">
        <w:rPr>
          <w:rFonts w:ascii="Arial" w:eastAsia="Courier" w:hAnsi="Arial" w:cs="Arial"/>
          <w:iCs/>
          <w:color w:val="000000"/>
          <w:highlight w:val="yellow"/>
          <w:rPrChange w:id="99" w:author="UserRKI" w:date="2016-12-22T13:16:00Z">
            <w:rPr>
              <w:rFonts w:ascii="Arial" w:eastAsia="Courier" w:hAnsi="Arial" w:cs="Arial"/>
              <w:iCs/>
              <w:color w:val="000000"/>
            </w:rPr>
          </w:rPrChange>
        </w:rPr>
        <w:t>the other plos1 paper</w:t>
      </w:r>
      <w:r w:rsidR="00662E1F">
        <w:rPr>
          <w:rFonts w:ascii="Arial" w:eastAsia="Courier" w:hAnsi="Arial" w:cs="Arial"/>
          <w:iCs/>
          <w:color w:val="000000"/>
          <w:highlight w:val="yellow"/>
        </w:rPr>
        <w:t xml:space="preserve">) </w:t>
      </w:r>
      <w:commentRangeEnd w:id="98"/>
      <w:r w:rsidR="004314D6">
        <w:rPr>
          <w:rStyle w:val="CommentReference"/>
          <w:rFonts w:cs="Mangal"/>
        </w:rPr>
        <w:commentReference w:id="98"/>
      </w:r>
      <w:r w:rsidR="00680F47">
        <w:rPr>
          <w:rFonts w:ascii="Arial" w:eastAsia="Courier" w:hAnsi="Arial" w:cs="Arial"/>
          <w:iCs/>
          <w:color w:val="000000"/>
        </w:rPr>
        <w:t>or parasite</w:t>
      </w:r>
      <w:r w:rsidR="00662E1F">
        <w:rPr>
          <w:rFonts w:ascii="Arial" w:eastAsia="Courier" w:hAnsi="Arial" w:cs="Arial"/>
          <w:iCs/>
          <w:color w:val="000000"/>
        </w:rPr>
        <w:t xml:space="preserve"> </w:t>
      </w:r>
      <w:r>
        <w:fldChar w:fldCharType="begin"/>
      </w:r>
      <w:r w:rsidR="00680F47">
        <w:instrText xml:space="preserve"> ADDIN ZOTERO_ITEM CSL_CITATION {"citationID":"Tz7GgIFe","properties":{"formattedCitation":"(Xu et al. 2005; Lovegrove et al. 2006; Periz et al. 2007; Han et al. 2009; Schwarz et al. 2010; Aarthi et al. 2011; Amiruddin et al. 2012; Novaes et al. 2012; Adam James Reid and Berriman 2012; Schmid 2014; Walker et al. 2015; Matsubayashi et al. 2016)","plainCitation":"(Xu et al. 2005; Lovegrove et al. 2006; Periz et al. 2007; Han et al. 2009; Schwarz et al. 2010; Aarthi et al. 2011; Amiruddin et al. 2012; Novaes et al. 2012; Adam James Reid and Berriman 2012; Schmid 2014; Walker et al. 2015; Matsubayashi et al. 2016)"},"citationItems":[{"id":12,"uris":["http://zotero.org/groups/484592/items/36N3AAXZ"],"uri":["http://zotero.org/groups/484592/items/36N3AAXZ"],"itemData":{"id":12,"type":"article-journal","title":"Transcriptome analysis of Anopheles stephensi-Plasmodium berghei interactions","container-title":"Molecular and Biochemical Parasitology","page":"76-87","volume":"142","issue":"1","source":"PubMed","abstract":"Simultaneous microarray-based transcription analysis of 4987 Anopheles stephensi midgut and Plasmodium berghei infection stage specific cDNAs was done at seven successive time points: 6, 20 and 40h, and 4, 8, 14 and 20 days after ingestion of malaria infected blood. The study reveals the molecular components of several Anopheles processes relating to blood digestion, midgut expansion and response to Plasmodium-infected blood such as digestive enzymes, transporters, cytoskeletal and structural components and stress and immune responsive factors. In parallel, the analysis provide detailed expression patterns of Plasmodium genes encoding essential developmental and metabolic factors and proteins implicated in interaction with the mosquito vector and vertebrate host such as kinases, transcription and translational factors, cytoskeletal components and a variety of surface proteins, some of which are potent vaccine targets. Temporal correlation between transcription profiles of both organisms identifies putative gene clusters of interacting processes, such as Plasmodium invasion of the midgut epithelium, Anopheles immune responses to Plasmodium infection, and apoptosis and expulsion of invaded midgut cells from the epithelium. Intriguing transcription patterns for highly variable Plasmodium surface antigens may indicate parasite strategies to avoid recognition by the mosquito's immune surveillance system.","DOI":"10.1016/j.molbiopara.2005.02.013","ISSN":"0166-6851","note":"PMID: 15907562","journalAbbreviation":"Mol. Biochem. Parasitol.","language":"eng","author":[{"family":"Xu","given":"Xiaojin"},{"family":"Dong","given":"Yuemei"},{"family":"Abraham","given":"Eappen G."},{"family":"Kocan","given":"Anna"},{"family":"Srinivasan","given":"Prakash"},{"family":"Ghosh","given":"Anil K."},{"family":"Sinden","given":"Robert E."},{"family":"Ribeiro","given":"Jose M. C."},{"family":"Jacobs-Lorena","given":"Marcelo"},{"family":"Kafatos","given":"Fotis C."},{"family":"Dimopoulos","given":"George"}],"issued":{"date-parts":[["2005",7]]}}},{"id":36,"uris":["http://zotero.org/groups/484592/items/74IE6NFH"],"uri":["http://zotero.org/groups/484592/items/74IE6NFH"],"itemData":{"id":36,"type":"article-journal","title":"Simultaneous host and parasite expression profiling identifies tissue-specific transcriptional programs associated with susceptibility or resistance to experimental cerebral malaria","container-title":"BMC genomics","page":"295","volume":"7","source":"PubMed","abstract":"BACKGROUND: The development and outcome of cerebral malaria (CM) reflects a complex interplay between parasite-expressed virulence factors and host response to infection. The murine CM model, Plasmodium berghei ANKA (PbA), which simulates many of the features of human CM, provides an excellent system to study this host/parasite interface. We designed \"combination\" microarrays that concurrently detect genome-wide transcripts of both PbA and mouse, and examined parasite and host transcriptional programs during infection of CM-susceptible (C57BL/6) and CM-resistant (BALB/c) mice.\nRESULTS: Analysis of expression data from brain, lung, liver, and spleen of PbA infected mice showed that both host and parasite gene expression can be examined using a single microarray, and parasite transcripts can be detected within whole organs at a time when peripheral blood parasitemia is low. Parasites display a unique transcriptional signature in each tissue, and lung appears to be a large reservoir for metabolically active parasites. In comparisons of susceptible versus resistant animals, both host and parasite display distinct, organ-specific transcriptional profiles. Differentially expressed mouse genes were related to humoral immune response, complement activation, or cell-cell interactions. PbA displayed differential expression of genes related to biosynthetic activities.\nCONCLUSION: These data show that host and parasite gene expression profiles can be simultaneously analysed using a single \"combination\" microarray, and that both the mouse and malaria parasite display distinct tissue- and strain-specific responses during infection. This technology facilitates the dissection of host-pathogen interactions in experimental cerebral malaria and could be extended to other disease models.","DOI":"10.1186/1471-2164-7-295","ISSN":"1471-2164","note":"PMID: 17118208\nPMCID: PMC1664577","journalAbbreviation":"BMC Genomics","language":"eng","author":[{"family":"Lovegrove","given":"Fiona E."},{"family":"Peña-Castillo","given":"Lourdes"},{"family":"Mohammad","given":"Naveed"},{"family":"Liles","given":"W. Conrad"},{"family":"Hughes","given":"Timothy R."},{"family":"Kain","given":"Kevin C."}],"issued":{"date-parts":[["2006"]]}}},{"id":539,"uris":["http://zotero.org/users/2947270/items/Q9I6H2CG"],"uri":["http://zotero.org/users/2947270/items/Q9I6H2CG"],"itemData":{"id":539,"type":"article-journal","title":"The Microneme Proteins EtMIC4 and EtMIC5 of Eimeria tenella Form a Novel, Ultra-high Molecular Mass Protein Complex That Binds Target Host Cells","container-title":"Journal of Biological Chemistry","page":"16891-16898","volume":"282","issue":"23","source":"www.jbc.org","DOI":"10.1074/jbc.M702407200","ISSN":"0021-9258, 1083-351X","note":"PMID: 17426025","journalAbbreviation":"J. Biol. Chem.","language":"en","author":[{"family":"Periz","given":"Javier"},{"family":"Gill","given":"Andrew C."},{"family":"Hunt","given":"Lawrence"},{"family":"Brown","given":"Philip"},{"family":"Tomley","given":"Fiona M."}],"issued":{"date-parts":[["2007",8,6]]}}},{"id":1748,"uris":["http://zotero.org/groups/484592/items/9UIVDBV9"],"uri":["http://zotero.org/groups/484592/items/9UIVDBV9"],"itemData":{"id":1748,"type":"article-journal","title":"Identification of Differentially Expressed Genes in Early Stages of Eimeria tenella by Suppression Subtractive Hybridization and cDNA Microarray","container-title":"Journal of Parasitology","page":"95-102","volume":"96","issue":"1","source":"journalofparasitology.org (Atypon)","abstract":"Avian coccidiosis, a major parasitic disease of poultry, is caused by Eimeria spp. infection. It inflicts severe economic losses on the poultry industry worldwide. To further understand the molecular basis of sporulation and invasion of Eimeria spp., suppression subtractive hybridization and microarray approaches were combined to identify novel and important genes involved in the development and invasion of the early stages of Eimeria tenella. Three subtractive cDNA libraries were constructed for 3 stages of E. tenella including unsporulated oocysts, sporulated oocysts, and sporozoites. A subset of clones was selected from the 3 subtractive libraries to construct cDNA microarrays. Microarray analysis was used to assay expression changes of these clones. A total of 657 valid expressed sequence tags (ESTs) was obtained, including 119 unique sequences, 31 from sporulated oocysts and 88 from sporozoites. Homology searches of the public sequence databases showed that, among the 119 ESTs, 32 genes encoded proteins homologous with previously reported proteins including microneme proteins and surface antigen proteins of E. tenella, small heat shock proteins, rhoptry proteins of Toxoplasma gondii, and calcium-dependent protein kinase of Plasmodium spp. Thus, the remaining 87 ESTs have not previously been reported. Further characterization of these differentially expressed genes will be useful in understanding those responsible for sporulation, invasion, growth, and development of E. tenella.","DOI":"10.1645/GE-2221.1","ISSN":"0022-3395","journalAbbreviation":"Journal of Parasitology","author":[{"family":"Han","given":"Hong Y."},{"family":"Lin","given":"Jiao J."},{"family":"Zhao","given":"Qi P."},{"family":"Dong","given":"Hui"},{"family":"Jiang","given":"Lian L."},{"family":"Xu","given":"Mei Q."},{"family":"Zhu","given":"Shun H."},{"family":"Huang","given":"Bing"}],"issued":{"date-parts":[["2009",9,16]]}}},{"id":272,"uris":["http://zotero.org/groups/484592/items/ZQITS7J5"],"uri":["http://zotero.org/groups/484592/items/ZQITS7J5"],"itemData":{"id":272,"type":"article-journal","title":"Coccidian merozoite transcriptome analysis from Eimeria maxima in comparison to Eimeria tenella and Eimeria acervulina.","container-title":"The Journal of parasitology","page":"49–57","volume":"96","issue":"1","abstract":"With the Eimeria spp. populations that infect chickens used as a model for coccidian biology, we aimed to survey the transcriptome of Eimeria maxima and contrast it to the 2 other Eimeria spp. for which transcriptome data are available, i.e., Eimeria tenella and Eimeria acervulina . The asexual intracellular development stage, the merozoite, was specifically examined, and we used expressed sequence tag (EST) analysis to provide experimental evidence of transcription and a framework for understanding the merozoite stage of E. maxima . Of 2,680 individual ESTs obtained, 48.2% shared most significant (E &lt; 10(-5)) homology to sequences from other apicomplexan species, primarily other Eimeria spp. and Toxoplasma gondii , and 47.5% were unique. Annotation of these ESTs enabled categorization to putative biological function and revealed an emphasis on translation, cytoskeleton, metabolism, signaling, transport, and protein folding, as well as the apicomplexan specific surface antigens and micronemes. Comparative analysis of abundantly expressed transcripts from merozoites of the 3 Eimeria spp. revealed a novel transcript common to all 3. Sharing no significant homology to any other sequence in public databases, this transcript was predicted to encode an Eimeria -specific protein (ESP) with 166-178 amino acids and 58.9-65.1% interspecific identity. A predicted signal peptide was identified, consistent with the assumption that ESP is a secreted protein. These annotated ESTs from E. maxima merozoites provide a resource for intra- and interspecific comparative analyses that will be useful in distinguishing the unique biology of coccidian parasites in relation to the diverse phylum of Apicomplexa.","DOI":"10.1645/GE-2253.1","ISSN":"0022-3395","note":"PMID: 19799488","author":[{"family":"Schwarz","given":"Ryan S"},{"family":"Fetterer","given":"Raymond H"},{"family":"Rosenberg","given":"George H"},{"family":"Miska","given":"Katarzyna B"}],"issued":{"date-parts":[["2010"]]}}},{"id":1622,"uris":["http://zotero.org/groups/484592/items/R5TM3FIX"],"uri":["http://zotero.org/groups/484592/items/R5TM3FIX"],"itemData":{"id":1622,"type":"article-journal","title":"Expressed sequence tags from Eimeria brunetti--preliminary analysis and functional annotation","container-title":"Parasitology Research","page":"1059-1062","volume":"108","issue":"4","source":"PubMed","abstract":"As a first attempt to generate sequence information from the protein-coding genes of the genomically unknown parasite, Eimeria brunetti, a cDNA library was generated from purified sporozoites in the λTriplEx2™ vector. Analysis of 283 expressed sequence tags (ESTs) from the cDNA library constructed revealed 12 contigs (26 ESTs) and 257 singletons. BLASTx analysis revealed that 50 transcripts had significant matches to known proteins, whereas the remaining 233 had no significant matches, probably representing novel genes. Based on Gene Ontology classification, the transcripts were categorized as biological process (46 ESTs), molecular function (37 ESTs), and cellular component (19 ESTs). The transcripts analyzed show maximum homology to the apicomplexan parasite Toxoplasma gondii. Despite the small number of transcripts, this is the first transcriptome analysis of E. brunetti and provides preliminary data that will increase understanding of parasite biological function.","DOI":"10.1007/s00436-010-2182-6","ISSN":"1432-1955","note":"PMID: 21161277","journalAbbreviation":"Parasitol. Res.","language":"ENG","author":[{"family":"Aarthi","given":"S."},{"family":"Raj","given":"Gopal Dhinakar"},{"family":"Raman","given":"M."},{"family":"Blake","given":"Damer"},{"family":"Subramaniam","given":"Chandra"},{"family":"Tomley","given":"Fiona"}],"issued":{"date-parts":[["2011",4]]}}},{"id":1609,"uris":["http://zotero.org/groups/484592/items/8RZSP2MU"],"uri":["http://zotero.org/groups/484592/items/8RZSP2MU"],"itemData":{"id":1609,"type":"article-journal","title":"Characterisation of full-length cDNA sequences provides insights into the Eimeria tenella transcriptome","container-title":"BMC genomics","page":"21","volume":"13","source":"PubMed","abstract":"BACKGROUND: Eimeria tenella is an apicomplexan parasite that causes coccidiosis in the domestic fowl. Infection with this parasite is diagnosed frequently in intensively reared poultry and its control is usually accorded a high priority, especially in chickens raised for meat. Prophylactic chemotherapy has been the primary method used for the control of coccidiosis. However, drug efficacy can be compromised by drug-resistant parasites and the lack of new drugs highlights demands for alternative control strategies including vaccination. In the long term, sustainable control of coccidiosis will most likely be achieved through integrated drug and vaccination programmes. Characterisation of the E. tenella transcriptome may provide a better understanding of the biology of the parasite and aid in the development of a more effective control for coccidiosis.\nRESULTS: More than 15,000 partial sequences were generated from the 5' and 3' ends of clones randomly selected from an E. tenella second generation merozoite full-length cDNA library. Clustering of these sequences produced 1,529 unique transcripts (UTs). Based on the transcript assembly and subsequently primer walking, 433 full-length cDNA sequences were successfully generated. These sequences varied in length, ranging from 441 bp to 3,083 bp, with an average size of 1,647 bp. Simple sequence repeat (SSR) analysis identified CAG as the most abundant trinucleotide motif, while codon usage analysis revealed that the ten most infrequently used codons in E. tenella are UAU, UGU, GUA, CAU, AUA, CGA, UUA, CUA, CGU and AGU. Subsequent analysis of the E. tenella complete coding sequences identified 25 putative secretory and 60 putative surface proteins, all of which are now rational candidates for development as recombinant vaccines or drug targets in the effort to control avian coccidiosis.\nCONCLUSIONS: This paper describes the generation and characterisation of full-length cDNA sequences from E. tenella second generation merozoites and provides new insights into the E. tenella transcriptome. The data generated will be useful for the development and validation of diagnostic and control strategies for coccidiosis and will be of value in annotation of the E. tenella genome sequence.","DOI":"10.1186/1471-2164-13-21","ISSN":"1471-2164","note":"PMID: 22244352\nPMCID: PMC3315734","journalAbbreviation":"BMC Genomics","language":"ENG","author":[{"family":"Amiruddin","given":"Nadzirah"},{"family":"Lee","given":"Xin-Wei"},{"family":"Blake","given":"Damer P."},{"family":"Suzuki","given":"Yutaka"},{"family":"Tay","given":"Yea-Ling"},{"family":"Lim","given":"Lik-Sin"},{"family":"Tomley","given":"Fiona M."},{"family":"Watanabe","given":"Junichi"},{"family":"Sugimoto","given":"Chihiro"},{"family":"Wan","given":"Kiew-Lian"}],"issued":{"date-parts":[["2012",1,13]]}}},{"id":263,"uris":["http://zotero.org/groups/484592/items/ZBBD4Z78"],"uri":["http://zotero.org/groups/484592/items/ZBBD4Z78"],"itemData":{"id":263,"type":"article-journal","title":"A comparative transcriptome analysis reveals expression profiles conserved across three Eimeria spp. of domestic fowl and associated with multiple developmental stages","container-title":"International Journal for Parasitology","page":"39-48","volume":"42","issue":"1","source":"ScienceDirect","abstract":"Coccidiosis of the domestic fowl is a worldwide disease caused by seven species of protozoan parasites of the genus Eimeria. The genome of the model species, Eimeria tenella, presents a complexity of 55–60 MB distributed in 14 chromosomes. Relatively few studies have been undertaken to unravel the complexity of the transcriptome of Eimeria parasites. We report here the generation of more than 45,000 open reading frame expressed sequence tag (ORESTES) cDNA reads of E. tenella, Eimeria maxima and Eimeria acervulina, covering several developmental stages: unsporulated oocysts, sporoblastic oocysts, sporulated oocysts, sporozoites and second generation merozoites. All reads were assembled to constitute gene indices and submitted to a comprehensive functional annotation pipeline. In the case of E. tenella, we also incorporated publicly available ESTs to generate an integrated body of information. Orthology analyses have identified genes conserved across different apicomplexan parasites, as well as genes restricted to the genus Eimeria. Digital expression profiles obtained from ORESTES/EST countings, submitted to clustering analyses, revealed a high conservation pattern across the three Eimeria spp. Distance trees showed that unsporulated and sporoblastic oocysts constitute a distinct clade in all species, with sporulated oocysts forming a more external branch. This latter stage also shows a close relationship with sporozoites, whereas first and second generation merozoites are more closely related to each other than to sporozoites. The profiles were unambiguously associated with the distinct developmental stages and strongly correlated with the order of the stages in the parasite life cycle. Finally, we present The Eimeria Transcript Database (http://www.coccidia.icb.usp.br/eimeriatdb), a website that provides open access to all sequencing data, annotation and comparative analysis. We expect this repository to represent a useful resource to the Eimeria scientific community, helping to define potential candidates for the development of new strategies to control coccidiosis of the domestic fowl.","DOI":"10.1016/j.ijpara.2011.10.008","ISSN":"0020-7519","journalAbbreviation":"International Journal for Parasitology","author":[{"family":"Novaes","given":"Jeniffer"},{"family":"Rangel","given":"Luiz Thibério L. D."},{"family":"Ferro","given":"Milene"},{"family":"Abe","given":"Ricardo Y."},{"family":"Manha","given":"Alessandra P. S."},{"family":"Mello","given":"Joana C. M.","non-dropping-particle":"de"},{"family":"Varuzza","given":"Leonardo"},{"family":"Durham","given":"Alan M."},{"family":"Madeira","given":"Alda Maria B. N."},{"family":"Gruber","given":"Arthur"}],"issued":{"date-parts":[["2012",1]]}}},{"id":611,"uris":["http://zotero.org/users/2947270/items/W2GPMARH"],"uri":["http://zotero.org/users/2947270/items/W2GPMARH"],"itemData":{"id":611,"type":"article-journal","title":"Genes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James"},{"family":"Berriman","given":"Matthew"}],"issued":{"date-parts":[["2012",12,28]]}}},{"id":538,"uris":["http://zotero.org/users/2947270/items/PUN8S87R"],"uri":["http://zotero.org/users/2947270/items/PUN8S87R"],"itemData":{"id":538,"type":"thesis","title":"Eimeria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cycle.","author":[{"family":"Schmid","given":"Manuela"}],"issued":{"date-parts":[["2014"]]}}},{"id":21,"uris":["http://zotero.org/groups/484592/items/4QV94SGR"],"uri":["http://zotero.org/groups/484592/items/4QV94SGR"],"itemData":{"id":21,"type":"article-journal","title":"RNA Seq analysis of the Eimeria tenella gametocyte transcriptome reveals clues about the molecular basis for sexual reproduction and oocyst biogenesis","container-title":"BMC Genomics","page":"1–20","volume":"16","issue":"1","DOI":"10.1186/s12864-015-1298-6","ISSN":"1471-2164","author":[{"family":"Walker","given":"Robert","dropping-particle":"a"},{"family":"Sharman","given":"Philippa","dropping-particle":"a"},{"family":"Miller","given":"Catherine M"},{"family":"Lippuner","given":"Christoph"},{"family":"Okoniewski","given":"Michal"},{"family":"Eichenberger","given":"Ramon M"},{"family":"Ramakrishnan","given":"Chandra"},{"family":"Brossier","given":"Fabien"},{"family":"Deplazes","given":"Peter"},{"family":"Hehl","given":"Adrian B"},{"family":"Smith","given":"Nicholas C"}],"issued":{"date-parts":[["2015"]]}}},{"id":87,"uris":["http://zotero.org/groups/484592/items/BNE9646E"],"uri":["http://zotero.org/groups/484592/items/BNE9646E"],"itemData":{"id":87,"type":"article-journal","title":"Transcriptional profiles of virulent and precocious strains of Eimeria tenella at sporozoite stage; novel biological insight into attenuated asexual development","container-title":"Infection, Genetics and Evolution","page":"54-62","volume":"40","source":"ScienceDirect","abstract":"Chicken coccidiosis is caused by Eimeria spp., particularly Eimeria tenella, and is characterized by watery or hemorrhagic diarrhea, resulting in death in severe cases. Precociously attenuated live vaccines are widely used to control the disease, and these are produced by serially passaging virulent strains through chickens, and the collection of oocysts from feces at progressively earlier time points during oocyst shedding. Sporozoites of the precocious strain rapidly enter the intestinal mucosa, and their subsequent asexual development reduces their growth. However, there have been few detailed genetic or transcriptional analyses of the strains. Here, we used RNA sequencing to gain novel biological insight into the pathogenicity and precocity of E. tenella. We compared the differential transcription in the sporozoites (the initial stage of endogenous development) of virulent and precocious strains by mapping the sequence reads onto the draft genome of E. tenella. About 90% of the reads from both strains were mapped to the genome, and 16,630 estimated transcript regions were identified. Using Gene Ontology slim and Kyoto Encyclopedia of Genes and Genomes (KEGG) analyses and the annotation of the estimated transcripts with Blastx, we found that the expression of some genes involved in carbohydrate metabolism were expressed two-fold more strongly in the virulent strain than in the precocious strain. Characteristically, genes related to proteins secreted from the apical complex, proteases, cell attachment proteins, mitochondrial proteins, and transporters were most strongly upregulated in the virulent strain. Interestingly, the expression of genes associated with cell survival, development, or proliferation was strongly upregulated in the precocious strain. These findings suggest that virulent strains survive long before invasion and invade actively/successfully into host cells, whereas proliferative processes appear to affect precocity.","DOI":"10.1016/j.meegid.2016.02.021","ISSN":"1567-1348","journalAbbreviation":"Infection, Genetics and Evolution","author":[{"family":"Matsubayashi","given":"Makoto"},{"family":"Kawahara","given":"Fumiya"},{"family":"Hatta","given":"Takeshi"},{"family":"Yamagishi","given":"Junya"},{"family":"Miyoshi","given":"Takeharu"},{"literal":"Anisuzzaman"},{"family":"Sasai","given":"Kazumi"},{"family":"Isobe","given":"Takashi"},{"family":"Kita","given":"Kiyoshi"},{"family":"Tsuji","given":"Naotoshi"}],"issued":{"date-parts":[["2016",6]]}}}],"schema":"https://github.com/citation-style-language/schema/raw/master/csl-citation.json"} </w:instrText>
      </w:r>
      <w:r>
        <w:fldChar w:fldCharType="separate"/>
      </w:r>
      <w:bookmarkStart w:id="100" w:name="__Fieldmark__514_1687872407"/>
      <w:bookmarkStart w:id="101" w:name="__Fieldmark__473_1000178020"/>
      <w:r w:rsidR="00680F47" w:rsidRPr="00680F47">
        <w:rPr>
          <w:rFonts w:ascii="Arial" w:hAnsi="Arial" w:cs="Arial"/>
        </w:rPr>
        <w:t>(Periz et al. 2007; Han et al. 2009; Schwarz et al. 2010; Aarthi et al. 2011; Amiruddin et al. 2012; Novaes et al. 2012; Adam James Reid and Berriman 2012; Schmid 2014; Walker et al. 2015; Matsubayashi et al. 2016)</w:t>
      </w:r>
      <w:r>
        <w:fldChar w:fldCharType="end"/>
      </w:r>
      <w:bookmarkEnd w:id="100"/>
      <w:bookmarkEnd w:id="101"/>
      <w:r w:rsidR="00680F47">
        <w:t xml:space="preserve"> </w:t>
      </w:r>
      <w:r w:rsidR="00680F47">
        <w:rPr>
          <w:rFonts w:ascii="Arial" w:eastAsia="Courier" w:hAnsi="Arial" w:cs="Arial"/>
          <w:iCs/>
          <w:color w:val="000000"/>
        </w:rPr>
        <w:t xml:space="preserve">transcriptomes in </w:t>
      </w:r>
      <w:proofErr w:type="spellStart"/>
      <w:r w:rsidR="00680F47" w:rsidRPr="00BA1E13">
        <w:rPr>
          <w:rFonts w:ascii="Arial" w:eastAsia="Courier" w:hAnsi="Arial" w:cs="Arial"/>
          <w:i/>
          <w:iCs/>
          <w:color w:val="000000"/>
        </w:rPr>
        <w:t>Eimeria</w:t>
      </w:r>
      <w:proofErr w:type="spellEnd"/>
      <w:r w:rsidR="00680F47">
        <w:rPr>
          <w:rFonts w:ascii="Arial" w:eastAsia="Courier" w:hAnsi="Arial" w:cs="Arial"/>
          <w:iCs/>
          <w:color w:val="000000"/>
        </w:rPr>
        <w:t xml:space="preserve"> spp. and other apicomplexan parasite infections</w:t>
      </w:r>
      <w:r w:rsidR="00680F47">
        <w:t>.</w:t>
      </w:r>
      <w:r>
        <w:rPr>
          <w:rFonts w:ascii="Arial" w:eastAsia="Courier" w:hAnsi="Arial" w:cs="Arial"/>
          <w:iCs/>
          <w:color w:val="000000"/>
        </w:rPr>
        <w:t xml:space="preserve"> </w:t>
      </w:r>
      <w:r w:rsidR="00680F47">
        <w:rPr>
          <w:rFonts w:ascii="Arial" w:eastAsia="Courier" w:hAnsi="Arial" w:cs="Arial"/>
          <w:iCs/>
          <w:color w:val="000000"/>
        </w:rPr>
        <w:t xml:space="preserve">In addition, </w:t>
      </w:r>
      <w:r>
        <w:rPr>
          <w:rFonts w:ascii="Arial" w:eastAsia="Courier" w:hAnsi="Arial" w:cs="Arial"/>
          <w:iCs/>
          <w:color w:val="000000"/>
        </w:rPr>
        <w:t xml:space="preserve">Reid and </w:t>
      </w:r>
      <w:proofErr w:type="spellStart"/>
      <w:r>
        <w:rPr>
          <w:rFonts w:ascii="Arial" w:eastAsia="Courier" w:hAnsi="Arial" w:cs="Arial"/>
          <w:iCs/>
          <w:color w:val="000000"/>
        </w:rPr>
        <w:t>Berriman</w:t>
      </w:r>
      <w:proofErr w:type="spellEnd"/>
      <w:r>
        <w:rPr>
          <w:rFonts w:ascii="Arial" w:eastAsia="Courier" w:hAnsi="Arial" w:cs="Arial"/>
          <w:iCs/>
          <w:color w:val="000000"/>
        </w:rPr>
        <w:t xml:space="preserve"> </w:t>
      </w:r>
      <w:r>
        <w:fldChar w:fldCharType="begin"/>
      </w:r>
      <w:r>
        <w:instrText>ADDIN ZOTERO_ITEM CSL_CITATION {"citationID":"CseYLjVE","properties":{"formattedCitation":"(Adam James Reid and Berriman 2012)","plainCitation":"(Adam James Reid and Berriman 2012)"},"citationItems":[{"id":611,"uris":["http://zotero.org/users/2947270/items/W2GPMARH"],"uri":["http://zotero.org/users/2947270/items/W2GPMARH"],"itemData":{"id":611,"type":"article-journal","title":"Genes involved in host–parasite interactions can be revealed by their correlated expression","container-title":"Nucleic Acids Research","page":"gks1340","source":"nar.oxfordjournals.org","abstract":"Molecular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Res.","language":"en","author":[{"family":"Reid","given":"Adam James"},{"family":"Berriman","given":"Matthew"}],"issued":{"date-parts":[["2012",12,28]]}}}],"schema":"https://github.com/citation-style-language/schema/raw/master/csl-citation.json"}</w:instrText>
      </w:r>
      <w:r>
        <w:fldChar w:fldCharType="separate"/>
      </w:r>
      <w:bookmarkStart w:id="102" w:name="__Fieldmark__556_1687872407"/>
      <w:r>
        <w:rPr>
          <w:rFonts w:ascii="Arial" w:eastAsia="Courier" w:hAnsi="Arial" w:cs="Arial"/>
          <w:iCs/>
          <w:color w:val="000000"/>
        </w:rPr>
        <w:t>(</w:t>
      </w:r>
      <w:bookmarkStart w:id="103" w:name="__Fieldmark__513_1000178020"/>
      <w:r>
        <w:rPr>
          <w:rFonts w:ascii="Arial" w:eastAsia="Courier" w:hAnsi="Arial" w:cs="Arial"/>
          <w:iCs/>
          <w:color w:val="000000"/>
        </w:rPr>
        <w:t>R</w:t>
      </w:r>
      <w:bookmarkStart w:id="104" w:name="__Fieldmark__468_46473882"/>
      <w:r>
        <w:rPr>
          <w:rFonts w:ascii="Arial" w:eastAsia="Courier" w:hAnsi="Arial" w:cs="Arial"/>
          <w:iCs/>
          <w:color w:val="000000"/>
        </w:rPr>
        <w:t>e</w:t>
      </w:r>
      <w:bookmarkStart w:id="105" w:name="__Fieldmark__423_1506500677"/>
      <w:r>
        <w:rPr>
          <w:rFonts w:ascii="Arial" w:eastAsia="Courier" w:hAnsi="Arial" w:cs="Arial"/>
          <w:iCs/>
          <w:color w:val="000000"/>
        </w:rPr>
        <w:t>i</w:t>
      </w:r>
      <w:bookmarkStart w:id="106" w:name="__Fieldmark__396_2112764151"/>
      <w:r>
        <w:rPr>
          <w:rFonts w:ascii="Arial" w:eastAsia="Courier" w:hAnsi="Arial" w:cs="Arial"/>
          <w:iCs/>
          <w:color w:val="000000"/>
        </w:rPr>
        <w:t>d</w:t>
      </w:r>
      <w:bookmarkStart w:id="107" w:name="__Fieldmark__342_378019444"/>
      <w:r>
        <w:rPr>
          <w:rFonts w:ascii="Arial" w:eastAsia="Courier" w:hAnsi="Arial" w:cs="Arial"/>
          <w:iCs/>
          <w:color w:val="000000"/>
        </w:rPr>
        <w:t xml:space="preserve"> </w:t>
      </w:r>
      <w:bookmarkStart w:id="108" w:name="__Fieldmark__146_39192179"/>
      <w:r>
        <w:rPr>
          <w:rFonts w:ascii="Arial" w:eastAsia="Courier" w:hAnsi="Arial" w:cs="Arial"/>
          <w:iCs/>
          <w:color w:val="000000"/>
        </w:rPr>
        <w:t>a</w:t>
      </w:r>
      <w:bookmarkStart w:id="109" w:name="__Fieldmark__218_24551482"/>
      <w:r>
        <w:rPr>
          <w:rFonts w:ascii="Arial" w:eastAsia="Courier" w:hAnsi="Arial" w:cs="Arial"/>
          <w:iCs/>
          <w:color w:val="000000"/>
        </w:rPr>
        <w:t xml:space="preserve">nd </w:t>
      </w:r>
      <w:proofErr w:type="spellStart"/>
      <w:r>
        <w:rPr>
          <w:rFonts w:ascii="Arial" w:eastAsia="Courier" w:hAnsi="Arial" w:cs="Arial"/>
          <w:iCs/>
          <w:color w:val="000000"/>
        </w:rPr>
        <w:t>Berriman</w:t>
      </w:r>
      <w:proofErr w:type="spellEnd"/>
      <w:r>
        <w:rPr>
          <w:rFonts w:ascii="Arial" w:eastAsia="Courier" w:hAnsi="Arial" w:cs="Arial"/>
          <w:iCs/>
          <w:color w:val="000000"/>
        </w:rPr>
        <w:t xml:space="preserve"> 2012)</w:t>
      </w:r>
      <w:r>
        <w:fldChar w:fldCharType="end"/>
      </w:r>
      <w:bookmarkEnd w:id="102"/>
      <w:bookmarkEnd w:id="103"/>
      <w:bookmarkEnd w:id="104"/>
      <w:bookmarkEnd w:id="105"/>
      <w:bookmarkEnd w:id="106"/>
      <w:bookmarkEnd w:id="107"/>
      <w:bookmarkEnd w:id="108"/>
      <w:bookmarkEnd w:id="109"/>
      <w:r>
        <w:rPr>
          <w:rFonts w:ascii="Arial" w:eastAsia="Courier" w:hAnsi="Arial" w:cs="Arial"/>
          <w:iCs/>
          <w:color w:val="000000"/>
        </w:rPr>
        <w:t xml:space="preserve"> have analyzed two microarray datasets from independent studies of </w:t>
      </w:r>
      <w:r w:rsidRPr="00680F47">
        <w:rPr>
          <w:rFonts w:ascii="Arial" w:eastAsia="Courier" w:hAnsi="Arial" w:cs="Arial"/>
          <w:i/>
          <w:iCs/>
          <w:color w:val="000000"/>
        </w:rPr>
        <w:t>Plasmodium</w:t>
      </w:r>
      <w:r w:rsidR="00680F47">
        <w:rPr>
          <w:rFonts w:ascii="Arial" w:eastAsia="Courier" w:hAnsi="Arial" w:cs="Arial"/>
          <w:iCs/>
          <w:color w:val="000000"/>
        </w:rPr>
        <w:t xml:space="preserve"> spp.</w:t>
      </w:r>
      <w:r>
        <w:rPr>
          <w:rFonts w:ascii="Arial" w:eastAsia="Courier" w:hAnsi="Arial" w:cs="Arial"/>
          <w:iCs/>
          <w:color w:val="000000"/>
        </w:rPr>
        <w:t xml:space="preserve"> </w:t>
      </w:r>
      <w:r w:rsidR="00680F47">
        <w:rPr>
          <w:rFonts w:ascii="Arial" w:eastAsia="Courier" w:hAnsi="Arial" w:cs="Arial"/>
          <w:iCs/>
          <w:color w:val="000000"/>
        </w:rPr>
        <w:t>in mouse</w:t>
      </w:r>
      <w:r>
        <w:rPr>
          <w:rFonts w:ascii="Arial" w:eastAsia="Courier" w:hAnsi="Arial" w:cs="Arial"/>
          <w:iCs/>
          <w:color w:val="000000"/>
        </w:rPr>
        <w:t xml:space="preserve"> and </w:t>
      </w:r>
      <w:r w:rsidR="00680F47">
        <w:rPr>
          <w:rFonts w:ascii="Arial" w:eastAsia="Courier" w:hAnsi="Arial" w:cs="Arial"/>
          <w:iCs/>
          <w:color w:val="000000"/>
        </w:rPr>
        <w:t xml:space="preserve">in </w:t>
      </w:r>
      <w:r>
        <w:rPr>
          <w:rFonts w:ascii="Arial" w:eastAsia="Courier" w:hAnsi="Arial" w:cs="Arial"/>
          <w:iCs/>
          <w:color w:val="000000"/>
        </w:rPr>
        <w:t xml:space="preserve">mosquito, respectively </w:t>
      </w:r>
      <w:r>
        <w:fldChar w:fldCharType="begin"/>
      </w:r>
      <w:r>
        <w:instrText>ADDIN ZOTERO_ITEM CSL_CITATION {"citationID":"7lL7MpLu","properties":{"formattedCitation":"(Lovegrove et al. 2006; Xu et al. 2005)","plainCitation":"(Lovegrove et al. 2006; Xu et al. 2005)"},"citationItems":[{"id":36,"uris":["http://zotero.org/groups/484592/items/74IE6NFH"],"uri":["http://zotero.org/groups/484592/items/74IE6NFH"],"itemData":{"id":36,"type":"article-journal","title":"Simultaneous host and parasite expression profiling identifies tissue-specific transcriptional programs associated with susceptibility or resistance to experimental cerebral malaria","container-title":"BMC genomics","page":"295","volume":"7","source":"PubMed","abstract":"BACKGROUND: The development and outcome of cerebral malaria (CM) reflects a complex interplay between parasite-expressed virulence factors and host response to infection. The murine CM model, Plasmodium berghei ANKA (PbA), which simulates many of the features of human CM, provides an excellent system to study this host/parasite interface. We designed \"combination\" microarrays that concurrently detect genome-wide transcripts of both PbA and mouse, and examined parasite and host transcriptional programs during infection of CM-susceptible (C57BL/6) and CM-resistant (BALB/c) mice.\nRESULTS: Analysis of expression data from brain, lung, liver, and spleen of PbA infected mice showed that both host and parasite gene expression can be examined using a single microarray, and parasite transcripts can be detected within whole organs at a time when peripheral blood parasitemia is low. Parasites display a unique transcriptional signature in each tissue, and lung appears to be a large reservoir for metabolically active parasites. In comparisons of susceptible versus resistant animals, both host and parasite display distinct, organ-specific transcriptional profiles. Differentially expressed mouse genes were related to humoral immune response, complement activation, or cell-cell interactions. PbA displayed differential expression of genes related to biosynthetic activities.\nCONCLUSION: These data show that host and parasite gene expression profiles can be simultaneously analysed using a single \"combination\" microarray, and that both the mouse and malaria parasite display distinct tissue- and strain-specific responses during infection. This technology facilitates the dissection of host-pathogen interactions in experimental cerebral malaria and could be extended to other disease models.","DOI":"10.1186/1471-2164-7-295","ISSN":"1471-2164","note":"PMID: 17118208\nPMCID: PMC1664577","journalAbbreviation":"BMC Genomics","language":"eng","author":[{"family":"Lovegrove","given":"Fiona E."},{"family":"Peña-Castillo","given":"Lourdes"},{"family":"Mohammad","given":"Naveed"},{"family":"Liles","given":"W. Conrad"},{"family":"Hughes","given":"Timothy R."},{"family":"Kain","given":"Kevin C."}],"issued":{"date-parts":[["2006"]]}}},{"id":12,"uris":["http://zotero.org/groups/484592/items/36N3AAXZ"],"uri":["http://zotero.org/groups/484592/items/36N3AAXZ"],"itemData":{"id":12,"type":"article-journal","title":"Transcriptome analysis of Anopheles stephensi-Plasmodium berghei interactions","container-title":"Molecular and Biochemical Parasitology","page":"76-87","volume":"142","issue":"1","source":"PubMed","abstract":"Simultaneous microarray-based transcription analysis of 4987 Anopheles stephensi midgut and Plasmodium berghei infection stage specific cDNAs was done at seven successive time points: 6, 20 and 40h, and 4, 8, 14 and 20 days after ingestion of malaria infected blood. The study reveals the molecular components of several Anopheles processes relating to blood digestion, midgut expansion and response to Plasmodium-infected blood such as digestive enzymes, transporters, cytoskeletal and structural components and stress and immune responsive factors. In parallel, the analysis provide detailed expression patterns of Plasmodium genes encoding essential developmental and metabolic factors and proteins implicated in interaction with the mosquito vector and vertebrate host such as kinases, transcription and translational factors, cytoskeletal components and a variety of surface proteins, some of which are potent vaccine targets. Temporal correlation between transcription profiles of both organisms identifies putative gene clusters of interacting processes, such as Plasmodium invasion of the midgut epithelium, Anopheles immune responses to Plasmodium infection, and apoptosis and expulsion of invaded midgut cells from the epithelium. Intriguing transcription patterns for highly variable Plasmodium surface antigens may indicate parasite strategies to avoid recognition by the mosquito's immune surveillance system.","DOI":"10.1016/j.molbiopara.2005.02.013","ISSN":"0166-6851","note":"PMID: 15907562","journalAbbreviation":"Mol. Biochem. Parasitol.","language":"eng","author":[{"family":"Xu","given":"Xiaojin"},{"family":"Dong","given":"Yuemei"},{"family":"Abraham","given":"Eappen G."},{"family":"Kocan","given":"Anna"},{"family":"Srinivasan","given":"Prakash"},{"family":"Ghosh","given":"Anil K."},{"family":"Sinden","given":"Robert E."},{"family":"Ribeiro","given":"Jose M. C."},{"family":"Jacobs-Lorena","given":"Marcelo"},{"family":"Kafatos","given":"Fotis C."},{"family":"Dimopoulos","given":"George"}],"issued":{"date-parts":[["2005",7]]}}}],"schema":"https://github.com/citation-style-language/schema/raw/master/csl-citation.json"}</w:instrText>
      </w:r>
      <w:r>
        <w:fldChar w:fldCharType="separate"/>
      </w:r>
      <w:bookmarkStart w:id="110" w:name="__Fieldmark__587_1687872407"/>
      <w:r>
        <w:rPr>
          <w:rFonts w:ascii="Arial" w:eastAsia="Courier" w:hAnsi="Arial" w:cs="Arial"/>
          <w:iCs/>
          <w:color w:val="000000"/>
        </w:rPr>
        <w:t>(</w:t>
      </w:r>
      <w:bookmarkStart w:id="111" w:name="__Fieldmark__540_1000178020"/>
      <w:r>
        <w:rPr>
          <w:rFonts w:ascii="Arial" w:eastAsia="Courier" w:hAnsi="Arial" w:cs="Arial"/>
          <w:iCs/>
          <w:color w:val="000000"/>
        </w:rPr>
        <w:t>L</w:t>
      </w:r>
      <w:bookmarkStart w:id="112" w:name="__Fieldmark__491_46473882"/>
      <w:r>
        <w:rPr>
          <w:rFonts w:ascii="Arial" w:eastAsia="Courier" w:hAnsi="Arial" w:cs="Arial"/>
          <w:iCs/>
          <w:color w:val="000000"/>
        </w:rPr>
        <w:t>o</w:t>
      </w:r>
      <w:bookmarkStart w:id="113" w:name="__Fieldmark__442_1506500677"/>
      <w:r>
        <w:rPr>
          <w:rFonts w:ascii="Arial" w:eastAsia="Courier" w:hAnsi="Arial" w:cs="Arial"/>
          <w:iCs/>
          <w:color w:val="000000"/>
        </w:rPr>
        <w:t>v</w:t>
      </w:r>
      <w:bookmarkStart w:id="114" w:name="__Fieldmark__411_2112764151"/>
      <w:r>
        <w:rPr>
          <w:rFonts w:ascii="Arial" w:eastAsia="Courier" w:hAnsi="Arial" w:cs="Arial"/>
          <w:iCs/>
          <w:color w:val="000000"/>
        </w:rPr>
        <w:t>e</w:t>
      </w:r>
      <w:bookmarkStart w:id="115" w:name="__Fieldmark__353_378019444"/>
      <w:r>
        <w:rPr>
          <w:rFonts w:ascii="Arial" w:eastAsia="Courier" w:hAnsi="Arial" w:cs="Arial"/>
          <w:iCs/>
          <w:color w:val="000000"/>
        </w:rPr>
        <w:t>g</w:t>
      </w:r>
      <w:bookmarkStart w:id="116" w:name="__Fieldmark__153_39192179"/>
      <w:r>
        <w:rPr>
          <w:rFonts w:ascii="Arial" w:eastAsia="Courier" w:hAnsi="Arial" w:cs="Arial"/>
          <w:iCs/>
          <w:color w:val="000000"/>
        </w:rPr>
        <w:t>r</w:t>
      </w:r>
      <w:bookmarkStart w:id="117" w:name="__Fieldmark__226_24551482"/>
      <w:r>
        <w:rPr>
          <w:rFonts w:ascii="Arial" w:eastAsia="Courier" w:hAnsi="Arial" w:cs="Arial"/>
          <w:iCs/>
          <w:color w:val="000000"/>
        </w:rPr>
        <w:t>ove et al. 2006; Xu et al. 2005)</w:t>
      </w:r>
      <w:r>
        <w:fldChar w:fldCharType="end"/>
      </w:r>
      <w:bookmarkEnd w:id="110"/>
      <w:bookmarkEnd w:id="111"/>
      <w:bookmarkEnd w:id="112"/>
      <w:bookmarkEnd w:id="113"/>
      <w:bookmarkEnd w:id="114"/>
      <w:bookmarkEnd w:id="115"/>
      <w:bookmarkEnd w:id="116"/>
      <w:bookmarkEnd w:id="117"/>
      <w:r>
        <w:t xml:space="preserve">. </w:t>
      </w:r>
      <w:r>
        <w:rPr>
          <w:rFonts w:ascii="Arial" w:eastAsia="Courier" w:hAnsi="Arial" w:cs="Arial"/>
          <w:iCs/>
          <w:color w:val="000000"/>
        </w:rPr>
        <w:t xml:space="preserve">In this </w:t>
      </w:r>
      <w:proofErr w:type="spellStart"/>
      <w:r>
        <w:rPr>
          <w:rFonts w:ascii="Arial" w:eastAsia="Courier" w:hAnsi="Arial" w:cs="Arial"/>
          <w:iCs/>
          <w:color w:val="000000"/>
        </w:rPr>
        <w:t>metaanalysis</w:t>
      </w:r>
      <w:proofErr w:type="spellEnd"/>
      <w:r>
        <w:rPr>
          <w:rFonts w:ascii="Arial" w:eastAsia="Courier" w:hAnsi="Arial" w:cs="Arial"/>
          <w:iCs/>
          <w:color w:val="000000"/>
        </w:rPr>
        <w:t xml:space="preserve">, </w:t>
      </w:r>
      <w:r w:rsidR="00680F47">
        <w:rPr>
          <w:rFonts w:ascii="Arial" w:eastAsia="Courier" w:hAnsi="Arial" w:cs="Arial"/>
          <w:iCs/>
          <w:color w:val="000000"/>
        </w:rPr>
        <w:t xml:space="preserve">the authors </w:t>
      </w:r>
      <w:r>
        <w:rPr>
          <w:rFonts w:ascii="Arial" w:eastAsia="Courier" w:hAnsi="Arial" w:cs="Arial"/>
          <w:iCs/>
          <w:color w:val="000000"/>
        </w:rPr>
        <w:t>correlate host and parasite transcriptional changes to identify interacting host-parasite gene pairs.</w:t>
      </w:r>
      <w:r>
        <w:rPr>
          <w:rFonts w:ascii="Arial" w:eastAsia="Courier" w:hAnsi="Arial" w:cs="Arial"/>
          <w:iCs/>
          <w:color w:val="000000" w:themeColor="text1"/>
        </w:rPr>
        <w:t xml:space="preserve"> </w:t>
      </w:r>
      <w:r>
        <w:rPr>
          <w:rFonts w:ascii="Arial" w:eastAsia="Courier" w:hAnsi="Arial" w:cs="Arial"/>
          <w:iCs/>
          <w:color w:val="000000"/>
        </w:rPr>
        <w:t>To our knowledge</w:t>
      </w:r>
      <w:r w:rsidR="00680F47">
        <w:rPr>
          <w:rFonts w:ascii="Arial" w:eastAsia="Courier" w:hAnsi="Arial" w:cs="Arial"/>
          <w:iCs/>
          <w:color w:val="000000"/>
        </w:rPr>
        <w:t>,</w:t>
      </w:r>
      <w:r>
        <w:rPr>
          <w:rFonts w:ascii="Arial" w:eastAsia="Courier" w:hAnsi="Arial" w:cs="Arial"/>
          <w:iCs/>
          <w:color w:val="000000"/>
        </w:rPr>
        <w:t xml:space="preserve"> no transcriptome studies of apicomplexan parasites simultaneously and symmetrically asses both parasite and host over the full </w:t>
      </w:r>
      <w:r w:rsidR="00E43A9D" w:rsidRPr="00E43A9D">
        <w:rPr>
          <w:rFonts w:ascii="Arial" w:eastAsia="Courier" w:hAnsi="Arial" w:cs="Arial"/>
          <w:iCs/>
          <w:color w:val="000000"/>
        </w:rPr>
        <w:t>lifecycle</w:t>
      </w:r>
      <w:r>
        <w:rPr>
          <w:rFonts w:ascii="Arial" w:eastAsia="Courier" w:hAnsi="Arial" w:cs="Arial"/>
          <w:iCs/>
          <w:color w:val="000000"/>
        </w:rPr>
        <w:t>.</w:t>
      </w:r>
    </w:p>
    <w:p w14:paraId="4CA5FDD6" w14:textId="77777777" w:rsidR="00CE5A4E" w:rsidRDefault="007D1DB9">
      <w:pPr>
        <w:pStyle w:val="Normal1"/>
        <w:spacing w:line="480" w:lineRule="auto"/>
      </w:pPr>
      <w:r>
        <w:rPr>
          <w:rFonts w:ascii="Arial" w:eastAsia="Courier" w:hAnsi="Arial" w:cs="Arial"/>
          <w:iCs/>
          <w:color w:val="000000" w:themeColor="text1"/>
        </w:rPr>
        <w:t xml:space="preserve">The genome sequence </w:t>
      </w:r>
      <w:r w:rsidR="00680F47">
        <w:rPr>
          <w:rFonts w:ascii="Arial" w:eastAsia="Courier" w:hAnsi="Arial" w:cs="Arial"/>
          <w:iCs/>
          <w:color w:val="000000" w:themeColor="text1"/>
        </w:rPr>
        <w:t>o</w:t>
      </w:r>
      <w:r>
        <w:fldChar w:fldCharType="begin"/>
      </w:r>
      <w:bookmarkStart w:id="118" w:name="__Fieldmark__630_1687872407"/>
      <w:bookmarkStart w:id="119" w:name="__Fieldmark__580_1000178020"/>
      <w:r>
        <w:fldChar w:fldCharType="separate"/>
      </w:r>
      <w:r>
        <w:rPr>
          <w:rFonts w:ascii="Arial" w:eastAsia="Courier" w:hAnsi="Arial" w:cs="Arial"/>
          <w:iCs/>
          <w:color w:val="000000" w:themeColor="text1"/>
        </w:rPr>
        <w:t>o</w:t>
      </w:r>
      <w:bookmarkStart w:id="120" w:name="__Fieldmark__527_46473882"/>
      <w:bookmarkStart w:id="121" w:name="__Fieldmark__474_1506500677"/>
      <w:r>
        <w:fldChar w:fldCharType="end"/>
      </w:r>
      <w:r>
        <w:fldChar w:fldCharType="begin"/>
      </w:r>
      <w:bookmarkStart w:id="122" w:name="__Fieldmark__639_1687872407"/>
      <w:bookmarkEnd w:id="118"/>
      <w:r>
        <w:fldChar w:fldCharType="end"/>
      </w:r>
      <w:bookmarkStart w:id="123" w:name="__Fieldmark__482_1506500677"/>
      <w:bookmarkStart w:id="124" w:name="__Fieldmark__376_378019444"/>
      <w:bookmarkStart w:id="125" w:name="__Fieldmark__536_46473882"/>
      <w:bookmarkStart w:id="126" w:name="__Fieldmark__380_378019444"/>
      <w:bookmarkStart w:id="127" w:name="__Fieldmark__446_2112764151"/>
      <w:bookmarkStart w:id="128" w:name="__Fieldmark__240_24551482111111111111111"/>
      <w:bookmarkStart w:id="129" w:name="__Fieldmark__439_2112764151"/>
      <w:bookmarkStart w:id="130" w:name="__Fieldmark__591_1000178020"/>
      <w:bookmarkStart w:id="131" w:name="__Fieldmark__4849_39192179"/>
      <w:bookmarkEnd w:id="119"/>
      <w:bookmarkEnd w:id="120"/>
      <w:bookmarkEnd w:id="121"/>
      <w:bookmarkEnd w:id="122"/>
      <w:bookmarkEnd w:id="123"/>
      <w:bookmarkEnd w:id="124"/>
      <w:bookmarkEnd w:id="125"/>
      <w:bookmarkEnd w:id="126"/>
      <w:bookmarkEnd w:id="127"/>
      <w:bookmarkEnd w:id="128"/>
      <w:bookmarkEnd w:id="129"/>
      <w:bookmarkEnd w:id="130"/>
      <w:bookmarkEnd w:id="131"/>
      <w:r>
        <w:rPr>
          <w:rFonts w:ascii="Arial" w:eastAsia="Courier" w:hAnsi="Arial" w:cs="Arial"/>
          <w:iCs/>
          <w:color w:val="000000" w:themeColor="text1"/>
        </w:rPr>
        <w:t xml:space="preserve">f </w:t>
      </w:r>
      <w:r w:rsidRPr="00680F47">
        <w:rPr>
          <w:rFonts w:ascii="Arial" w:eastAsia="Courier" w:hAnsi="Arial" w:cs="Arial"/>
          <w:i/>
          <w:iCs/>
          <w:color w:val="000000" w:themeColor="text1"/>
        </w:rPr>
        <w:t xml:space="preserve">E. </w:t>
      </w:r>
      <w:proofErr w:type="spellStart"/>
      <w:r w:rsidRPr="00680F47">
        <w:rPr>
          <w:rFonts w:ascii="Arial" w:eastAsia="Courier" w:hAnsi="Arial" w:cs="Arial"/>
          <w:i/>
          <w:iCs/>
          <w:color w:val="000000" w:themeColor="text1"/>
        </w:rPr>
        <w:t>falciformis</w:t>
      </w:r>
      <w:proofErr w:type="spellEnd"/>
      <w:r w:rsidR="00FE33F9">
        <w:rPr>
          <w:rFonts w:ascii="Arial" w:eastAsia="Courier" w:hAnsi="Arial" w:cs="Arial"/>
          <w:iCs/>
          <w:color w:val="000000" w:themeColor="text1"/>
        </w:rPr>
        <w:t xml:space="preserve"> </w:t>
      </w:r>
      <w:r w:rsidR="00FE33F9">
        <w:rPr>
          <w:rFonts w:ascii="Arial" w:eastAsia="Courier" w:hAnsi="Arial" w:cs="Arial"/>
          <w:iCs/>
          <w:color w:val="000000" w:themeColor="text1"/>
        </w:rPr>
        <w:fldChar w:fldCharType="begin"/>
      </w:r>
      <w:r w:rsidR="00FE33F9">
        <w:rPr>
          <w:rFonts w:ascii="Arial" w:eastAsia="Courier" w:hAnsi="Arial" w:cs="Arial"/>
          <w:iCs/>
          <w:color w:val="000000" w:themeColor="text1"/>
        </w:rPr>
        <w:instrText xml:space="preserve"> ADDIN ZOTERO_ITEM CSL_CITATION {"citationID":"KboaMBYm","properties":{"formattedCitation":"(Heitlinger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rsidR="00FE33F9">
        <w:rPr>
          <w:rFonts w:ascii="Arial" w:eastAsia="Courier" w:hAnsi="Arial" w:cs="Arial"/>
          <w:iCs/>
          <w:color w:val="000000" w:themeColor="text1"/>
        </w:rPr>
        <w:fldChar w:fldCharType="separate"/>
      </w:r>
      <w:r w:rsidR="00FE33F9" w:rsidRPr="00680F47">
        <w:rPr>
          <w:rFonts w:ascii="Arial" w:hAnsi="Arial" w:cs="Arial"/>
        </w:rPr>
        <w:t>(</w:t>
      </w:r>
      <w:proofErr w:type="spellStart"/>
      <w:r w:rsidR="00FE33F9" w:rsidRPr="00680F47">
        <w:rPr>
          <w:rFonts w:ascii="Arial" w:hAnsi="Arial" w:cs="Arial"/>
        </w:rPr>
        <w:t>Heitlinger</w:t>
      </w:r>
      <w:proofErr w:type="spellEnd"/>
      <w:r w:rsidR="00FE33F9" w:rsidRPr="00680F47">
        <w:rPr>
          <w:rFonts w:ascii="Arial" w:hAnsi="Arial" w:cs="Arial"/>
        </w:rPr>
        <w:t xml:space="preserve"> et al. 2014)</w:t>
      </w:r>
      <w:r w:rsidR="00FE33F9">
        <w:rPr>
          <w:rFonts w:ascii="Arial" w:eastAsia="Courier" w:hAnsi="Arial" w:cs="Arial"/>
          <w:iCs/>
          <w:color w:val="000000" w:themeColor="text1"/>
        </w:rPr>
        <w:fldChar w:fldCharType="end"/>
      </w:r>
      <w:r>
        <w:rPr>
          <w:rFonts w:ascii="Arial" w:eastAsia="Courier" w:hAnsi="Arial" w:cs="Arial"/>
          <w:iCs/>
          <w:color w:val="000000"/>
        </w:rPr>
        <w:t xml:space="preserve">  lays the foundation for transcriptome studies based on high throughput sequencing of RNAs (RNA</w:t>
      </w:r>
      <w:r w:rsidR="00BA26F3">
        <w:rPr>
          <w:rFonts w:ascii="Arial" w:eastAsia="Courier" w:hAnsi="Arial" w:cs="Arial"/>
          <w:iCs/>
          <w:color w:val="000000"/>
        </w:rPr>
        <w:t>-</w:t>
      </w:r>
      <w:proofErr w:type="spellStart"/>
      <w:r>
        <w:rPr>
          <w:rFonts w:ascii="Arial" w:eastAsia="Courier" w:hAnsi="Arial" w:cs="Arial"/>
          <w:iCs/>
          <w:color w:val="000000"/>
        </w:rPr>
        <w:t>seq</w:t>
      </w:r>
      <w:proofErr w:type="spellEnd"/>
      <w:r>
        <w:rPr>
          <w:rFonts w:ascii="Arial" w:eastAsia="Courier" w:hAnsi="Arial" w:cs="Arial"/>
          <w:iCs/>
          <w:color w:val="000000"/>
        </w:rPr>
        <w:t>) and mapping to the parasite genome. The technology allows simultaneous assessment of RNA abundance in host and pathogen. Such approaches have recently been termed dual RNA</w:t>
      </w:r>
      <w:r w:rsidR="00BA26F3">
        <w:rPr>
          <w:rFonts w:ascii="Arial" w:eastAsia="Courier" w:hAnsi="Arial" w:cs="Arial"/>
          <w:iCs/>
          <w:color w:val="000000"/>
        </w:rPr>
        <w:t>-</w:t>
      </w:r>
      <w:proofErr w:type="spellStart"/>
      <w:r>
        <w:rPr>
          <w:rFonts w:ascii="Arial" w:eastAsia="Courier" w:hAnsi="Arial" w:cs="Arial"/>
          <w:iCs/>
          <w:color w:val="000000"/>
        </w:rPr>
        <w:t>seq</w:t>
      </w:r>
      <w:proofErr w:type="spellEnd"/>
      <w:r w:rsidR="00BA26F3">
        <w:rPr>
          <w:rFonts w:ascii="Arial" w:eastAsia="Courier" w:hAnsi="Arial" w:cs="Arial"/>
          <w:iCs/>
          <w:color w:val="000000"/>
        </w:rPr>
        <w:t xml:space="preserve"> </w:t>
      </w:r>
      <w:r w:rsidR="00BA26F3">
        <w:rPr>
          <w:rFonts w:ascii="Arial" w:eastAsia="Courier" w:hAnsi="Arial" w:cs="Arial"/>
          <w:iCs/>
          <w:color w:val="000000"/>
        </w:rPr>
        <w:fldChar w:fldCharType="begin"/>
      </w:r>
      <w:r w:rsidR="00BA26F3">
        <w:rPr>
          <w:rFonts w:ascii="Arial" w:eastAsia="Courier" w:hAnsi="Arial" w:cs="Arial"/>
          <w:iCs/>
          <w:color w:val="000000"/>
        </w:rPr>
        <w:instrText xml:space="preserve"> ADDIN ZOTERO_ITEM CSL_CITATION {"citationID":"ISnHYhwC","properties":{"formattedCitation":"(Foth et al. 2014; Rosani et al. 2015; Westermann et al. 2016; Fernandes et al. 2016; Li et al. 2016)","plainCitation":"(Foth et al. 2014; Rosani et al. 2015; Westermann et al. 2016; Fernandes et al. 2016; Li et al. 2016)"},"citationItems":[{"id":6,"uris":["http://zotero.org/groups/484592/items/2J83K9N2"],"uri":["http://zotero.org/groups/484592/items/2J83K9N2"],"itemData":{"id":6,"type":"article-journal","title":"Whipworm genome and dual-species transcriptome analyses provide molecular insights into an intimate host-parasite interaction","container-title":"Nature Genetics","page":"693-700","volume":"46","issue":"7","source":"www.nature.com","abstract":"Whipworms are common soil-transmitted helminths that cause debilitating chronic infections in man. These nematodes are only distantly related to Caenorhabditis elegans and have evolved to occupy an unusual niche, tunneling through epithelial cells of the large intestine. We report here the whole-genome sequences of the human-infective Trichuris trichiura and the mouse laboratory model Trichuris muris. On the basis of whole-transcriptome analyses, we identify many genes that are expressed in a sex- or life stage–specific manner and characterize the transcriptional landscape of a morphological region with unique biological adaptations, namely, bacillary band and stichosome, found only in whipworms and related parasites. Using RNA sequencing data from whipworm-infected mice, we describe the regulated T helper 1 (TH1)-like immune response of the chronically infected cecum in unprecedented detail. In silico screening identified numerous new potential drug targets against trichuriasis. Together, these genomes and associated functional data elucidate key aspects of the molecular host-parasite interactions that define chronic whipworm infection.","DOI":"10.1038/ng.3010","ISSN":"1061-4036","journalAbbreviation":"Nat Genet","language":"en","author":[{"family":"Foth","given":"Bernardo J."},{"family":"Tsai","given":"Isheng J."},{"family":"Reid","given":"Adam J."},{"family":"Bancroft","given":"Allison J."},{"family":"Nichol","given":"Sarah"},{"family":"Tracey","given":"Alan"},{"family":"Holroyd","given":"Nancy"},{"family":"Cotton","given":"James A."},{"family":"Stanley","given":"Eleanor J."},{"family":"Zarowiecki","given":"Magdalena"},{"family":"Liu","given":"Jimmy Z."},{"family":"Huckvale","given":"Thomas"},{"family":"Cooper","given":"Philip J."},{"family":"Grencis","given":"Richard K."},{"family":"Berriman","given":"Matthew"}],"issued":{"date-parts":[["2014",7]]}}},{"id":1614,"uris":["http://zotero.org/groups/484592/items/ENBAME27"],"uri":["http://zotero.org/groups/484592/items/ENBAME27"],"itemData":{"id":1614,"type":"article-journal","title":"Dual analysis of host and pathogen transcriptomes in ostreid herpesvirus 1-positive Crassostrea gigas","container-title":"Environmental Microbiology","page":"4200-4212","volume":"17","issue":"11","source":"Wiley Online Library","abstract":"Ostreid herpesvirus type 1 (OsHV-1) has become a problematic infective agent for the Pacific oyster Crassostrea gigas. In particular, the OsHV-1 μVar subtype has been associated with severe mortality episodes in oyster spat and juvenile oysters in France and other regions of the world. Factors enhancing the infectivity of the virus and its interactions with susceptible and resistant bivalve hosts are still to be understood, and only few studies have explored the expression of oyster or viral genes during productive infections. In this work, we have performed a dual RNA sequencing analysis on an oyster sample with a high viral load. High sequence coverage allowed us to thoroughly explore the OsHV-1 transcriptome and identify the activated molecular pathways in C. gigas. The identification of several highly induced and defence-related oyster transcripts supports the crucial role played by the innate immune system against the virus and opportunistic microbes possibly contributing to subsequent spat mortality.","DOI":"10.1111/1462-2920.12706","ISSN":"1462-2920","journalAbbreviation":"Environ Microbiol","language":"en","author":[{"family":"Rosani","given":"U."},{"family":"Varotto","given":"L."},{"family":"Domeneghetti","given":"S."},{"family":"Arcangeli","given":"G."},{"family":"Pallavicini","given":"A."},{"family":"Venier","given":"P."}],"issued":{"date-parts":[["2015",11,1]]}}},{"id":388,"uris":["http://zotero.org/users/2947270/items/BZDPSESW"],"uri":["http://zotero.org/users/2947270/items/BZDPSESW"],"itemData":{"id":388,"type":"article-journal","title":"Dual RNA-seq unveils noncoding RNA functions in host–pathogen interactions","container-title":"Nature","page":"496-501","volume":"529","issue":"7587","source":"www.nature.com","abstract":"Bacteria express many small RNAs for which the regulatory roles in pathogenesis have remained poorly understood due to a paucity of robust phenotypes in standard virulence assays. Here we use a generic ‘dual RNA-seq’ approach to profile RNA expression simultaneously in pathogen and host during Salmonella enterica serovar Typhimurium infection and reveal the molecular impact of bacterial riboregulators. We identify a PhoP-activated small RNA, PinT, which upon bacterial internalization temporally controls the expression of both invasion-associated effectors and virulence genes required for intracellular survival. This riboregulatory activity causes pervasive changes in coding and noncoding transcripts of the host. Interspecies correlation analysis links PinT to host cell JAK–STAT signalling, and we identify infection-specific alterations in multiple long noncoding RNAs. Our study provides a paradigm for a sensitive RNA-based analysis of intracellular bacterial pathogens and their hosts without physical separation, as well as a new discovery route for hidden functions of pathogen genes.","DOI":"10.1038/nature16547","ISSN":"0028-0836","journalAbbreviation":"Nature","language":"en","author":[{"family":"Westermann","given":"Alexander J."},{"family":"Förstner","given":"Konrad U."},{"family":"Amman","given":"Fabian"},{"family":"Barquist","given":"Lars"},{"family":"Chao","given":"Yanjie"},{"family":"Schulte","given":"Leon N."},{"family":"Müller","given":"Lydia"},{"family":"Reinhardt","given":"Richard"},{"family":"Stadler","given":"Peter F."},{"family":"Vogel","given":"Jörg"}],"issued":{"date-parts":[["2016",1,28]]}}},{"id":1626,"uris":["http://zotero.org/groups/484592/items/Z9TXI9KV"],"uri":["http://zotero.org/groups/484592/items/Z9TXI9KV"],"itemData":{"id":1626,"type":"article-journal","title":"Dual Transcriptome Profiling of Leishmania-Infected Human Macrophages Reveals Distinct Reprogramming Signatures","container-title":"mBio","page":"e00027-16","volume":"7","issue":"3","source":"mbio.asm.org","abstract":"Macrophages are mononuclear phagocytes that constitute a first line of defense against pathogens. While lethal to many microbes, they are the primary host cells of Leishmania spp. parasites, the obligate intracellular pathogens that cause leishmaniasis. We conducted transcriptomic profiling of two Leishmania species and the human macrophage over the course of intracellular infection by using high-throughput RNA sequencing to characterize the global gene expression changes and reprogramming events that underlie the interactions between the pathogen and its host. A systematic exclusion of the generic effects of large-particle phagocytosis revealed a vigorous, parasite-specific response of the human macrophage early in the infection that was greatly tempered at later time points. An analogous temporal expression pattern was observed with the parasite, suggesting that much of the reprogramming that occurs as parasites transform into intracellular forms generally stabilizes shortly after entry. Following that, the parasite establishes an intracellular niche within macrophages, with minimal communication between the parasite and the host cell later during the infection. No significant difference was observed between parasite species transcriptomes or in the transcriptional response of macrophages infected with each species. Our comparative analysis of gene expression changes that occur as mouse and human macrophages are infected by Leishmania spp. points toward a general signature of the Leishmania-macrophage infectome.\nIMPORTANCE Little is known about the transcriptional changes that occur within mammalian cells harboring intracellular pathogens. This study characterizes the gene expression signatures of Leishmania spp. parasites and the coordinated response of infected human macrophages as the pathogen enters and persists within them. After accounting for the generic effects of large-particle phagocytosis, we observed a parasite-specific response of the human macrophages early in infection that was reduced at later time points. A similar expression pattern was observed in the parasites. Our analyses provide specific insights into the interplay between human macrophages and Leishmania parasites and constitute an important general resource for the study of how pathogens evade host defenses and modulate the functions of the cell to survive intracellularly.","DOI":"10.1128/mBio.00027-16","ISSN":", 2150-7511","note":"PMID: 27165796","journalAbbreviation":"mBio","language":"en","author":[{"family":"Fernandes","given":"Maria Cecilia"},{"family":"Dillon","given":"Laura A. L."},{"family":"Belew","given":"Ashton Trey"},{"family":"Bravo","given":"Hector Corrada"},{"family":"Mosser","given":"David M."},{"family":"El-Sayed","given":"Najib M."}],"issued":{"date-parts":[["2016",6,7]]}}},{"id":256,"uris":["http://zotero.org/groups/484592/items/XJ8RK8XT"],"uri":["http://zotero.org/groups/484592/items/XJ8RK8XT"],"itemData":{"id":256,"type":"article-journal","title":"Transcriptome Remodeling in Trypanosoma cruzi and Human Cells during Intracellular Infection","container-title":"PLOS Pathog","page":"e1005511","volume":"12","issue":"4","source":"PLoS Journals","abstract":"Author Summary   In-depth knowledge of the functional processes governing host colonization and transmission of pathogenic microorganisms is essential for the advancement of effective intervention strategies. This study focuses on  Trypanosoma cruzi , the vector-borne protozoan parasite responsible for human Chagas disease and the leading cause of infectious myocarditis worldwide. To gain global insights into the biology of this parasite and its interaction with mammalian host cells, we have exploited a deep-sequencing approach to generate comprehensive, high-resolution transcriptomic maps for mammalian-infective stages of  T .  cruzi  with the simultaneous interrogation of the human host cell transcriptome across an infection time course. We demonstrate that the establishment of intrac</w:instrText>
      </w:r>
      <w:r w:rsidR="00BA26F3" w:rsidRPr="00680F47">
        <w:rPr>
          <w:rFonts w:ascii="Arial" w:eastAsia="Courier" w:hAnsi="Arial" w:cs="Arial"/>
          <w:iCs/>
          <w:color w:val="000000"/>
          <w:lang w:val="de-DE"/>
        </w:rPr>
        <w:instrText xml:space="preserve">ellular  T .  cruzi  infection in mammalian host cells is accompanied by extensive remodeling of the parasite and host cell transcriptomes. Despite the lack of transcriptional control mechanisms in trypanosomatids, our analyses identified functionally-enriched processes within sets of developmentally-regulated transcripts in  T .  cruzi  that align with known or predicted biological features of the parasite. The novel insights into the biology of intracellular  T .  cruzi  infection and the regulation of amastigote development gained in this study establish a unique foundation for functional network analyses that will be instrumental in providing functional links between parasite dependencies and host functional pathways that have the potential to be exploited for intervention.","DOI":"10.1371/journal.ppat.1005511","ISSN":"1553-7374","journalAbbreviation":"PLOS Pathog","author":[{"family":"Li","given":"Yuan"},{"family":"Shah-Simpson","given":"Sheena"},{"family":"Okrah","given":"Kwame"},{"family":"Belew","given":"A. Trey"},{"family":"Choi","given":"Jungmin"},{"family":"Caradonna","given":"Kacey L."},{"family":"Padmanabhan","given":"Prasad"},{"family":"Ndegwa","given":"David M."},{"family":"Temanni","given":"M. Ramzi"},{"family":"Bravo","given":"Héctor Corrada"},{"family":"El-Sayed","given":"Najib M."},{"family":"Burleigh","given":"Barbara A."}],"issued":{"date-parts":[["2016",4,5]]}}}],"schema":"https://github.com/citation-style-language/schema/raw/master/csl-citation.json"} </w:instrText>
      </w:r>
      <w:r w:rsidR="00BA26F3">
        <w:rPr>
          <w:rFonts w:ascii="Arial" w:eastAsia="Courier" w:hAnsi="Arial" w:cs="Arial"/>
          <w:iCs/>
          <w:color w:val="000000"/>
        </w:rPr>
        <w:fldChar w:fldCharType="separate"/>
      </w:r>
      <w:r w:rsidR="00BA26F3" w:rsidRPr="00680F47">
        <w:rPr>
          <w:rFonts w:ascii="Arial" w:hAnsi="Arial" w:cs="Arial"/>
          <w:lang w:val="de-DE"/>
        </w:rPr>
        <w:t>(Foth et al. 2014; Rosani et al. 2015; Westermann et al. 2016; Fernandes et al. 2016; Li et al. 2016)</w:t>
      </w:r>
      <w:r w:rsidR="00BA26F3">
        <w:rPr>
          <w:rFonts w:ascii="Arial" w:eastAsia="Courier" w:hAnsi="Arial" w:cs="Arial"/>
          <w:iCs/>
          <w:color w:val="000000"/>
        </w:rPr>
        <w:fldChar w:fldCharType="end"/>
      </w:r>
      <w:r w:rsidR="0013088A" w:rsidRPr="00680F47">
        <w:rPr>
          <w:rFonts w:ascii="Arial" w:eastAsia="Courier" w:hAnsi="Arial" w:cs="Arial"/>
          <w:iCs/>
          <w:color w:val="000000"/>
          <w:lang w:val="de-DE"/>
        </w:rPr>
        <w:t>.</w:t>
      </w:r>
      <w:r w:rsidR="00BA26F3" w:rsidRPr="00BA26F3" w:rsidDel="00BA26F3">
        <w:rPr>
          <w:rFonts w:ascii="Arial" w:eastAsia="Courier" w:hAnsi="Arial" w:cs="Arial"/>
          <w:iCs/>
          <w:color w:val="000000"/>
          <w:lang w:val="de-DE"/>
        </w:rPr>
        <w:t xml:space="preserve"> </w:t>
      </w:r>
      <w:r>
        <w:rPr>
          <w:rStyle w:val="Absatz-Standardschriftart1"/>
          <w:rFonts w:ascii="Arial" w:eastAsia="Courier" w:hAnsi="Arial" w:cs="Arial"/>
          <w:iCs/>
          <w:color w:val="000000"/>
        </w:rPr>
        <w:t>Applying such dual RNA-</w:t>
      </w:r>
      <w:proofErr w:type="spellStart"/>
      <w:r>
        <w:rPr>
          <w:rStyle w:val="Absatz-Standardschriftart1"/>
          <w:rFonts w:ascii="Arial" w:eastAsia="Courier" w:hAnsi="Arial" w:cs="Arial"/>
          <w:iCs/>
          <w:color w:val="000000"/>
        </w:rPr>
        <w:t>seq</w:t>
      </w:r>
      <w:proofErr w:type="spellEnd"/>
      <w:r>
        <w:rPr>
          <w:rStyle w:val="Absatz-Standardschriftart1"/>
          <w:rFonts w:ascii="Arial" w:eastAsia="Courier" w:hAnsi="Arial" w:cs="Arial"/>
          <w:iCs/>
          <w:color w:val="000000"/>
        </w:rPr>
        <w:t xml:space="preserve"> to an infection of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w:t>
      </w:r>
      <w:r w:rsidR="0013088A" w:rsidRPr="00492AF4">
        <w:rPr>
          <w:rStyle w:val="Absatz-Standardschriftart1"/>
          <w:rFonts w:ascii="Arial" w:eastAsia="Courier" w:hAnsi="Arial" w:cs="Arial"/>
          <w:i/>
          <w:iCs/>
          <w:color w:val="000000"/>
        </w:rPr>
        <w:t>r</w:t>
      </w:r>
      <w:r w:rsidRPr="00492AF4">
        <w:rPr>
          <w:rStyle w:val="Absatz-Standardschriftart1"/>
          <w:rFonts w:ascii="Arial" w:eastAsia="Courier" w:hAnsi="Arial" w:cs="Arial"/>
          <w:i/>
          <w:iCs/>
          <w:color w:val="000000"/>
        </w:rPr>
        <w:t>mis</w:t>
      </w:r>
      <w:proofErr w:type="spellEnd"/>
      <w:r>
        <w:rPr>
          <w:rStyle w:val="Absatz-Standardschriftart1"/>
          <w:rFonts w:ascii="Arial" w:eastAsia="Courier" w:hAnsi="Arial" w:cs="Arial"/>
          <w:iCs/>
          <w:color w:val="000000"/>
        </w:rPr>
        <w:t xml:space="preserve"> in the mouse, we produce host and parasite transcriptomes from the same samples and tissue. We analy</w:t>
      </w:r>
      <w:r w:rsidR="0013088A">
        <w:rPr>
          <w:rStyle w:val="Absatz-Standardschriftart1"/>
          <w:rFonts w:ascii="Arial" w:eastAsia="Courier" w:hAnsi="Arial" w:cs="Arial"/>
          <w:iCs/>
          <w:color w:val="000000"/>
        </w:rPr>
        <w:t>z</w:t>
      </w:r>
      <w:r>
        <w:rPr>
          <w:rStyle w:val="Absatz-Standardschriftart1"/>
          <w:rFonts w:ascii="Arial" w:eastAsia="Courier" w:hAnsi="Arial" w:cs="Arial"/>
          <w:iCs/>
          <w:color w:val="000000"/>
        </w:rPr>
        <w:t xml:space="preserve">e host and parasite mRNA profiles at several time-points post infection and contrast transcriptomes from infections </w:t>
      </w:r>
      <w:r>
        <w:rPr>
          <w:rStyle w:val="Absatz-Standardschriftart1"/>
          <w:rFonts w:ascii="Arial" w:eastAsia="Courier" w:hAnsi="Arial" w:cs="Arial"/>
          <w:iCs/>
          <w:color w:val="000000"/>
        </w:rPr>
        <w:lastRenderedPageBreak/>
        <w:t xml:space="preserve">in </w:t>
      </w:r>
      <w:r w:rsidR="0013088A">
        <w:rPr>
          <w:rStyle w:val="Absatz-Standardschriftart1"/>
          <w:rFonts w:ascii="Arial" w:eastAsia="Courier" w:hAnsi="Arial" w:cs="Arial"/>
          <w:iCs/>
          <w:color w:val="000000"/>
        </w:rPr>
        <w:t xml:space="preserve">wild type mice with </w:t>
      </w:r>
      <w:r>
        <w:rPr>
          <w:rStyle w:val="Absatz-Standardschriftart1"/>
          <w:rFonts w:ascii="Arial" w:eastAsia="Courier" w:hAnsi="Arial" w:cs="Arial"/>
          <w:iCs/>
          <w:color w:val="000000"/>
        </w:rPr>
        <w:t>immunized (challenged), naive and in host</w:t>
      </w:r>
      <w:r w:rsidR="0013088A">
        <w:rPr>
          <w:rStyle w:val="Absatz-Standardschriftart1"/>
          <w:rFonts w:ascii="Arial" w:eastAsia="Courier" w:hAnsi="Arial" w:cs="Arial"/>
          <w:iCs/>
          <w:color w:val="000000"/>
        </w:rPr>
        <w:t>s</w:t>
      </w:r>
      <w:r>
        <w:rPr>
          <w:rStyle w:val="Absatz-Standardschriftart1"/>
          <w:rFonts w:ascii="Arial" w:eastAsia="Courier" w:hAnsi="Arial" w:cs="Arial"/>
          <w:iCs/>
          <w:color w:val="000000"/>
        </w:rPr>
        <w:t xml:space="preserve"> with strong deficiency in adaptive immune responses. We use these dual transcriptomes to </w:t>
      </w:r>
      <w:r>
        <w:fldChar w:fldCharType="begin"/>
      </w:r>
      <w:bookmarkStart w:id="132" w:name="__Fieldmark__808_1687872407"/>
      <w:bookmarkStart w:id="133" w:name="__Fieldmark__747_1000178020"/>
      <w:r>
        <w:fldChar w:fldCharType="end"/>
      </w:r>
      <w:r>
        <w:fldChar w:fldCharType="begin"/>
      </w:r>
      <w:bookmarkStart w:id="134" w:name="__Fieldmark__815_1687872407"/>
      <w:bookmarkEnd w:id="132"/>
      <w:r>
        <w:fldChar w:fldCharType="end"/>
      </w:r>
      <w:bookmarkEnd w:id="133"/>
      <w:bookmarkEnd w:id="134"/>
      <w:r>
        <w:rPr>
          <w:rStyle w:val="Absatz-Standardschriftart1"/>
          <w:rFonts w:ascii="Arial" w:eastAsia="Courier" w:hAnsi="Arial" w:cs="Arial"/>
          <w:iCs/>
          <w:color w:val="000000"/>
        </w:rPr>
        <w:t>screen for genes potentially involved in host parasite interactions.</w:t>
      </w:r>
      <w:r>
        <w:t xml:space="preserve"> </w:t>
      </w:r>
    </w:p>
    <w:p w14:paraId="1707E272" w14:textId="77777777" w:rsidR="00CE5A4E" w:rsidRDefault="00CE5A4E">
      <w:pPr>
        <w:pStyle w:val="Normal1"/>
        <w:spacing w:line="480" w:lineRule="auto"/>
      </w:pPr>
    </w:p>
    <w:p w14:paraId="2486F1E1" w14:textId="77777777" w:rsidR="00CE5A4E" w:rsidRDefault="00CE5A4E">
      <w:pPr>
        <w:pStyle w:val="Normal1"/>
        <w:spacing w:line="480" w:lineRule="auto"/>
        <w:rPr>
          <w:rFonts w:ascii="Arial" w:eastAsia="Courier" w:hAnsi="Arial" w:cs="Arial"/>
          <w:color w:val="000000"/>
        </w:rPr>
      </w:pPr>
    </w:p>
    <w:p w14:paraId="67F9FCA2" w14:textId="77777777" w:rsidR="00CE5A4E" w:rsidRDefault="00CE5A4E">
      <w:pPr>
        <w:pStyle w:val="Normal1"/>
        <w:suppressAutoHyphens w:val="0"/>
        <w:rPr>
          <w:rFonts w:ascii="Arial" w:eastAsia="Courier" w:hAnsi="Arial" w:cs="Arial"/>
          <w:color w:val="000000"/>
        </w:rPr>
      </w:pPr>
    </w:p>
    <w:p w14:paraId="7C5DC005" w14:textId="77777777" w:rsidR="00CE5A4E" w:rsidRDefault="007D1DB9">
      <w:pPr>
        <w:pStyle w:val="Normal1"/>
        <w:spacing w:line="480" w:lineRule="auto"/>
        <w:rPr>
          <w:rFonts w:ascii="Arial" w:eastAsia="Courier" w:hAnsi="Arial" w:cs="Arial"/>
          <w:color w:val="000000"/>
          <w:sz w:val="36"/>
          <w:szCs w:val="36"/>
        </w:rPr>
      </w:pPr>
      <w:r>
        <w:rPr>
          <w:rFonts w:ascii="Arial" w:eastAsia="Courier" w:hAnsi="Arial" w:cs="Arial"/>
          <w:color w:val="000000"/>
          <w:sz w:val="36"/>
          <w:szCs w:val="36"/>
        </w:rPr>
        <w:t>RESULTS &amp; DISCUSSION</w:t>
      </w:r>
    </w:p>
    <w:p w14:paraId="339C729C" w14:textId="77777777" w:rsidR="00CE5A4E" w:rsidRDefault="00CE5A4E">
      <w:pPr>
        <w:pStyle w:val="Normal1"/>
        <w:spacing w:line="480" w:lineRule="auto"/>
        <w:rPr>
          <w:rFonts w:ascii="Arial" w:eastAsia="Courier" w:hAnsi="Arial" w:cs="Arial"/>
          <w:color w:val="000000"/>
        </w:rPr>
      </w:pPr>
    </w:p>
    <w:p w14:paraId="13E588A4" w14:textId="77777777" w:rsidR="00CE5A4E" w:rsidRDefault="007D1DB9">
      <w:pPr>
        <w:pStyle w:val="Normal1"/>
        <w:spacing w:line="480" w:lineRule="auto"/>
      </w:pPr>
      <w:r w:rsidRPr="00492AF4">
        <w:rPr>
          <w:rFonts w:ascii="Arial" w:eastAsia="Courier" w:hAnsi="Arial" w:cs="Arial"/>
          <w:b/>
          <w:bCs/>
          <w:i/>
          <w:color w:val="000000"/>
          <w:sz w:val="28"/>
          <w:szCs w:val="28"/>
        </w:rPr>
        <w:t xml:space="preserve">E. </w:t>
      </w:r>
      <w:proofErr w:type="spellStart"/>
      <w:r w:rsidRPr="00492AF4">
        <w:rPr>
          <w:rFonts w:ascii="Arial" w:eastAsia="Courier" w:hAnsi="Arial" w:cs="Arial"/>
          <w:b/>
          <w:bCs/>
          <w:i/>
          <w:color w:val="000000"/>
          <w:sz w:val="28"/>
          <w:szCs w:val="28"/>
        </w:rPr>
        <w:t>falciformis</w:t>
      </w:r>
      <w:proofErr w:type="spellEnd"/>
      <w:r>
        <w:rPr>
          <w:rFonts w:ascii="Arial" w:eastAsia="Courier" w:hAnsi="Arial" w:cs="Arial"/>
          <w:b/>
          <w:bCs/>
          <w:color w:val="000000"/>
          <w:sz w:val="28"/>
          <w:szCs w:val="28"/>
        </w:rPr>
        <w:t xml:space="preserve"> infection dynamics in immune competent and immune deficient mice</w:t>
      </w:r>
    </w:p>
    <w:p w14:paraId="67B7B75E" w14:textId="32D07AFE" w:rsidR="00CE5A4E" w:rsidRDefault="007D1DB9">
      <w:pPr>
        <w:pStyle w:val="Normal1"/>
        <w:spacing w:line="480" w:lineRule="auto"/>
        <w:rPr>
          <w:rFonts w:ascii="Arial" w:eastAsia="Courier" w:hAnsi="Arial" w:cs="Arial"/>
          <w:bCs/>
          <w:color w:val="000000"/>
        </w:rPr>
      </w:pPr>
      <w:r>
        <w:rPr>
          <w:rFonts w:ascii="Arial" w:eastAsia="Courier" w:hAnsi="Arial" w:cs="Arial"/>
          <w:bCs/>
          <w:color w:val="000000"/>
        </w:rPr>
        <w:t xml:space="preserve">To investigate </w:t>
      </w:r>
      <w:r w:rsidRPr="00492AF4">
        <w:rPr>
          <w:rFonts w:ascii="Arial" w:eastAsia="Courier" w:hAnsi="Arial" w:cs="Arial"/>
          <w:bCs/>
          <w:i/>
          <w:color w:val="000000"/>
        </w:rPr>
        <w:t xml:space="preserve">E. </w:t>
      </w:r>
      <w:proofErr w:type="spellStart"/>
      <w:r w:rsidRPr="00492AF4">
        <w:rPr>
          <w:rFonts w:ascii="Arial" w:eastAsia="Courier" w:hAnsi="Arial" w:cs="Arial"/>
          <w:bCs/>
          <w:i/>
          <w:color w:val="000000"/>
        </w:rPr>
        <w:t>falciformis</w:t>
      </w:r>
      <w:proofErr w:type="spellEnd"/>
      <w:r>
        <w:rPr>
          <w:rFonts w:ascii="Arial" w:eastAsia="Courier" w:hAnsi="Arial" w:cs="Arial"/>
          <w:bCs/>
          <w:color w:val="000000"/>
        </w:rPr>
        <w:t xml:space="preserve"> development throughout the </w:t>
      </w:r>
      <w:r w:rsidR="00E43A9D" w:rsidRPr="00E43A9D">
        <w:rPr>
          <w:rFonts w:ascii="Arial" w:eastAsia="Courier" w:hAnsi="Arial" w:cs="Arial"/>
          <w:bCs/>
          <w:color w:val="000000"/>
        </w:rPr>
        <w:t>lifecycle</w:t>
      </w:r>
      <w:r>
        <w:rPr>
          <w:rFonts w:ascii="Arial" w:eastAsia="Courier" w:hAnsi="Arial" w:cs="Arial"/>
          <w:bCs/>
          <w:color w:val="000000"/>
        </w:rPr>
        <w:t xml:space="preserve"> in its natural mouse host, dual transcriptomes were produced at days 3, 5, and 7 post infection. In contrast to wild-type mice, we also investigated parasite development and mouse transcriptomes in a mouse strain which is severely limited in adaptive immune responses (</w:t>
      </w:r>
      <w:r>
        <w:rPr>
          <w:rFonts w:ascii="Arial" w:eastAsia="Courier" w:hAnsi="Arial" w:cs="Arial"/>
          <w:bCs/>
          <w:i/>
          <w:color w:val="000000"/>
        </w:rPr>
        <w:t>Rag1-/-</w:t>
      </w:r>
      <w:r>
        <w:rPr>
          <w:rFonts w:ascii="Arial" w:eastAsia="Courier" w:hAnsi="Arial" w:cs="Arial"/>
          <w:bCs/>
          <w:color w:val="000000"/>
        </w:rPr>
        <w:t xml:space="preserve">) at day 5 post infection. To further elucidate host immune responses and parasite sensitivity to host immunity, we also challenge infected all mouse groups and sampled at the same </w:t>
      </w:r>
      <w:r w:rsidR="00DB50F1">
        <w:rPr>
          <w:rFonts w:ascii="Arial" w:eastAsia="Courier" w:hAnsi="Arial" w:cs="Arial"/>
          <w:bCs/>
          <w:color w:val="000000"/>
        </w:rPr>
        <w:t>time-point</w:t>
      </w:r>
      <w:r>
        <w:rPr>
          <w:rFonts w:ascii="Arial" w:eastAsia="Courier" w:hAnsi="Arial" w:cs="Arial"/>
          <w:bCs/>
          <w:color w:val="000000"/>
        </w:rPr>
        <w:t xml:space="preserve">s as in naïve mice. </w:t>
      </w:r>
    </w:p>
    <w:p w14:paraId="0E028F68" w14:textId="77777777" w:rsidR="00CE5A4E" w:rsidRDefault="007D1DB9">
      <w:pPr>
        <w:pStyle w:val="Normal1"/>
        <w:spacing w:line="480" w:lineRule="auto"/>
      </w:pPr>
      <w:r>
        <w:rPr>
          <w:rStyle w:val="Absatz-Standardschriftart1"/>
          <w:rFonts w:ascii="Arial" w:eastAsia="Courier" w:hAnsi="Arial" w:cs="Arial"/>
          <w:bCs/>
          <w:color w:val="000000"/>
        </w:rPr>
        <w:t>Basic phenotyping of wild-type mice showed drastically decreased oocyst output (Figure 1 a) in immunocompetent challenged hosts compared to naïve animals (</w:t>
      </w:r>
      <w:commentRangeStart w:id="135"/>
      <w:r>
        <w:rPr>
          <w:rStyle w:val="Absatz-Standardschriftart1"/>
          <w:rFonts w:ascii="Arial" w:eastAsia="Courier" w:hAnsi="Arial" w:cs="Arial"/>
          <w:bCs/>
          <w:color w:val="000000"/>
        </w:rPr>
        <w:t>Mann–Whitney U</w:t>
      </w:r>
      <w:commentRangeEnd w:id="135"/>
      <w:r w:rsidR="000D5727">
        <w:rPr>
          <w:rStyle w:val="CommentReference"/>
          <w:rFonts w:cs="Mangal"/>
        </w:rPr>
        <w:commentReference w:id="135"/>
      </w:r>
      <w:r>
        <w:rPr>
          <w:rStyle w:val="Absatz-Standardschriftart1"/>
          <w:rFonts w:ascii="Arial" w:eastAsia="Courier" w:hAnsi="Arial" w:cs="Arial"/>
          <w:bCs/>
          <w:color w:val="000000"/>
        </w:rPr>
        <w:t xml:space="preserve"> test on total output. NMRI; p = 0.004. C57BL6; p = 0.00</w:t>
      </w:r>
      <w:bookmarkStart w:id="136" w:name="__DdeLink__3338_378019444"/>
      <w:bookmarkEnd w:id="136"/>
      <w:r>
        <w:rPr>
          <w:rStyle w:val="Absatz-Standardschriftart1"/>
          <w:rFonts w:ascii="Arial" w:eastAsia="Courier" w:hAnsi="Arial" w:cs="Arial"/>
          <w:bCs/>
          <w:color w:val="000000"/>
        </w:rPr>
        <w:t xml:space="preserve">8). </w:t>
      </w:r>
    </w:p>
    <w:p w14:paraId="13443EBC" w14:textId="77777777" w:rsidR="00CE5A4E" w:rsidRDefault="007D1DB9">
      <w:pPr>
        <w:pStyle w:val="Normal1"/>
        <w:spacing w:line="480" w:lineRule="auto"/>
      </w:pPr>
      <w:r>
        <w:rPr>
          <w:rStyle w:val="Absatz-Standardschriftart1"/>
          <w:rFonts w:ascii="Arial" w:eastAsia="Courier" w:hAnsi="Arial" w:cs="Arial"/>
          <w:bCs/>
          <w:color w:val="000000"/>
        </w:rPr>
        <w:t xml:space="preserve">Similarly, a reduction in parasite 18S transcripts determined by quantitative reverse transcription PCR (RT qPCR) was detected (Figure 1b). Therefore, as expected in </w:t>
      </w:r>
      <w:proofErr w:type="spellStart"/>
      <w:r w:rsidRPr="00492AF4">
        <w:rPr>
          <w:rStyle w:val="Absatz-Standardschriftart1"/>
          <w:rFonts w:ascii="Arial" w:eastAsia="Courier" w:hAnsi="Arial" w:cs="Arial"/>
          <w:bCs/>
          <w:i/>
          <w:color w:val="000000"/>
        </w:rPr>
        <w:t>Eimeria</w:t>
      </w:r>
      <w:proofErr w:type="spellEnd"/>
      <w:r>
        <w:rPr>
          <w:rStyle w:val="Absatz-Standardschriftart1"/>
          <w:rFonts w:ascii="Arial" w:eastAsia="Courier" w:hAnsi="Arial" w:cs="Arial"/>
          <w:bCs/>
          <w:color w:val="000000"/>
        </w:rPr>
        <w:t xml:space="preserve"> spp. infections</w:t>
      </w:r>
      <w:r w:rsidR="0013088A">
        <w:rPr>
          <w:rStyle w:val="Absatz-Standardschriftart1"/>
          <w:rFonts w:ascii="Arial" w:eastAsia="Courier" w:hAnsi="Arial" w:cs="Arial"/>
          <w:bCs/>
          <w:color w:val="000000"/>
        </w:rPr>
        <w:t xml:space="preserve"> </w:t>
      </w:r>
      <w:r w:rsidR="0013088A">
        <w:rPr>
          <w:rStyle w:val="Absatz-Standardschriftart1"/>
          <w:rFonts w:ascii="Arial" w:eastAsia="Courier" w:hAnsi="Arial" w:cs="Arial"/>
          <w:bCs/>
          <w:color w:val="000000"/>
        </w:rPr>
        <w:fldChar w:fldCharType="begin"/>
      </w:r>
      <w:r w:rsidR="0013088A">
        <w:rPr>
          <w:rStyle w:val="Absatz-Standardschriftart1"/>
          <w:rFonts w:ascii="Arial" w:eastAsia="Courier" w:hAnsi="Arial" w:cs="Arial"/>
          <w:bCs/>
          <w:color w:val="000000"/>
        </w:rPr>
        <w:instrText xml:space="preserve"> ADDIN ZOTERO_ITEM CSL_CITATION {"citationID":"t85TRq8b","properties":{"formattedCitation":"(Ovington, Alleva, and Kerr 1995)","plainCitation":"(Ovington, Alleva, and Kerr 1995)"},"citationItems":[{"id":574,"uris":["http://zotero.org/users/2947270/items/SU7HQDM7"],"uri":["http://zotero.org/users/2947270/items/SU7HQDM7"],"itemData":{"id":574,"type":"article-journal","title":"Cytokines and immunological control of Eimeria spp.","container-title":"International Journal for Parasitology","page":"1331–1351","volume":"25","issue":"11","abstract":"Protozoan parasites belonging to the genus Eimeria cause considerable losses in livestock production in which stocking densities are high or environments restricted. The ability of hosts to mount immunological responses which limit parasite reproduction vary according to the particular species of Eimeria. Typically though, immune responses restrict parasite reproduction during primary infection and limit, if not prevent, subsequent infections. Although mechanisms of immunity are unknown, host immune responses have been exploited in the development of a method to control coccidiosis-immunisation with attenuated strains of Eimeria. Limitations of this control method, predominantly the cost of producing the attenuated parasites, necessitates identification of protective immune responses to facilitate selection of antigens for use in non-living vaccines. As in immune responses to many other parasitic infections of the gastrointestinal tract, the role of antibodies is at best minor, whereas T-cells are crucial. Numerous studies have shown that the intestinal mucosal T-cell population is dynamic; the number and phenotype of T-cells changes in response to Eimeria-infection. Specific changes in the intestinal T-cell population have not, however, been correlated with limitation of parasite reproduction. Experiments involving adoptive transfer of T-cell sub-populations and in vivo depletion of specific T-cells have shown that CD4+ T-cells and to a lesser extent CD8+ T-cells are important in immune responses which limit primary infection. In contrast, CD8+ T-cells are more important in subsequent infections with CD4+ T-cells having a lesser role. The effects of T-cells on Eimeria are partially mediated by the cytokines they release. Most attention has concentrated on interferon-?? (IFN-??) and tumour necrosis factor-?? (TNF-??) because these cytokines have been shown to limit other protozoan infections. IFN-?? is produced in Eimeria-infected hosts but evidence that it is present at the site of infection is limited. Intestinal levels of IFN-?? increase earlier in response to primary Eimeria-infection in mice which are relatively resistant, than in mice which are relatively susceptible. Neutralisation of endogenously produced IFN-?? has shown that this cytokine limits oocyst production in either primary or secondary infections depending on the species of Eimeria. Production of TNF-?? is also increased in infected hosts. In comparison with relatively susceptible mice, TNF-?? is produced earlier and to a greater extent in the intestines of relatively resistant mice. Unexpectedly, injections of TNF-?? into infected mice increased oocyst production. It remains to be determined whether the effects of endogenous TNF-?? are the same as those of exogenous TNF-??. Mechanisms by which IFN-?? and TNF-?? modulate parasite reproduction have not been identified. A number of lines of experimentation have suggested that it is unlikely that IFN-?? limits parasite reproduction through induction of the synthesis of reactive oxygen or reactive nitrogen intermediates, since both of these reactive intermediates have the capacity to exacerbate Eimeria-infection.","DOI":"10.1016/0020-7519(95)00069-E","ISSN":"00207519","note":"PMID: 8635884","author":[{"family":"Ovington","given":"K. S."},{"family":"Alleva","given":"L. M."},{"family":"Kerr","given":"E.","dropping-particle":"a."}],"issued":{"date-parts":[["1995"]]}}}],"schema":"https://github.com/citation-style-language/schema/raw/master/csl-citation.json"} </w:instrText>
      </w:r>
      <w:r w:rsidR="0013088A">
        <w:rPr>
          <w:rStyle w:val="Absatz-Standardschriftart1"/>
          <w:rFonts w:ascii="Arial" w:eastAsia="Courier" w:hAnsi="Arial" w:cs="Arial"/>
          <w:bCs/>
          <w:color w:val="000000"/>
        </w:rPr>
        <w:fldChar w:fldCharType="separate"/>
      </w:r>
      <w:r w:rsidR="0013088A" w:rsidRPr="0013088A">
        <w:rPr>
          <w:rFonts w:ascii="Arial" w:hAnsi="Arial" w:cs="Arial"/>
        </w:rPr>
        <w:t>(Ovington, Alleva, and Kerr 1995)</w:t>
      </w:r>
      <w:r w:rsidR="0013088A">
        <w:rPr>
          <w:rStyle w:val="Absatz-Standardschriftart1"/>
          <w:rFonts w:ascii="Arial" w:eastAsia="Courier" w:hAnsi="Arial" w:cs="Arial"/>
          <w:bCs/>
          <w:color w:val="000000"/>
        </w:rPr>
        <w:fldChar w:fldCharType="end"/>
      </w:r>
      <w:r>
        <w:rPr>
          <w:rStyle w:val="Absatz-Standardschriftart1"/>
          <w:rFonts w:ascii="Arial" w:eastAsia="Courier" w:hAnsi="Arial" w:cs="Arial"/>
          <w:bCs/>
          <w:color w:val="000000"/>
        </w:rPr>
        <w:t xml:space="preserve">, we demonstrate reduced intracellular </w:t>
      </w:r>
      <w:r>
        <w:rPr>
          <w:rStyle w:val="Absatz-Standardschriftart1"/>
          <w:rFonts w:ascii="Arial" w:eastAsia="Courier" w:hAnsi="Arial" w:cs="Arial"/>
          <w:bCs/>
          <w:color w:val="000000"/>
        </w:rPr>
        <w:lastRenderedPageBreak/>
        <w:t xml:space="preserve">parasite numbers (18S RT qPCR data) and drastically reduced reproductive success (oocyst shedding) in immune competent, challenge infected </w:t>
      </w:r>
      <w:commentRangeStart w:id="137"/>
      <w:r>
        <w:rPr>
          <w:rStyle w:val="Absatz-Standardschriftart1"/>
          <w:rFonts w:ascii="Arial" w:eastAsia="Courier" w:hAnsi="Arial" w:cs="Arial"/>
          <w:bCs/>
          <w:color w:val="000000"/>
        </w:rPr>
        <w:t>mice</w:t>
      </w:r>
      <w:r>
        <w:rPr>
          <w:rStyle w:val="Absatz-Standardschriftart1"/>
          <w:rFonts w:ascii="Arial" w:eastAsia="Courier" w:hAnsi="Arial" w:cs="Arial"/>
          <w:bCs/>
          <w:color w:val="000000"/>
        </w:rPr>
        <w:commentReference w:id="138"/>
      </w:r>
      <w:commentRangeEnd w:id="137"/>
      <w:r w:rsidR="00D74D31">
        <w:rPr>
          <w:rStyle w:val="CommentReference"/>
          <w:rFonts w:cs="Mangal"/>
        </w:rPr>
        <w:commentReference w:id="137"/>
      </w:r>
      <w:r>
        <w:rPr>
          <w:rStyle w:val="Absatz-Standardschriftart1"/>
          <w:rFonts w:ascii="Arial" w:eastAsia="Courier" w:hAnsi="Arial" w:cs="Arial"/>
          <w:bCs/>
          <w:color w:val="000000"/>
        </w:rPr>
        <w:t xml:space="preserve">. </w:t>
      </w:r>
    </w:p>
    <w:p w14:paraId="3C275D62" w14:textId="77777777" w:rsidR="00CE5A4E" w:rsidRDefault="007D1DB9">
      <w:pPr>
        <w:pStyle w:val="Normal1"/>
        <w:spacing w:line="480" w:lineRule="auto"/>
      </w:pPr>
      <w:r>
        <w:rPr>
          <w:rStyle w:val="Absatz-Standardschriftart1"/>
          <w:rFonts w:ascii="Arial" w:eastAsia="Courier" w:hAnsi="Arial" w:cs="Arial"/>
          <w:bCs/>
          <w:color w:val="000000"/>
        </w:rPr>
        <w:t xml:space="preserve">In contrast, no significant difference in reproductive success was observed between first and challenge infection in immune deficient mice (Mann–Whitney U test; p = 0.08). </w:t>
      </w:r>
      <w:commentRangeStart w:id="139"/>
      <w:ins w:id="140" w:author="Emanuel Heitlinger" w:date="2016-12-19T10:28:00Z">
        <w:r>
          <w:rPr>
            <w:rStyle w:val="Absatz-Standardschriftart1"/>
            <w:rFonts w:ascii="Arial" w:eastAsia="Courier" w:hAnsi="Arial" w:cs="Arial"/>
            <w:bCs/>
            <w:color w:val="000000"/>
          </w:rPr>
          <w:t xml:space="preserve">We thus observe a trend towards reduction of total oocyst output also in challenge infections of </w:t>
        </w:r>
        <w:r>
          <w:rPr>
            <w:rStyle w:val="Absatz-Standardschriftart1"/>
            <w:rFonts w:ascii="Arial" w:eastAsia="Courier" w:hAnsi="Arial" w:cs="Arial"/>
            <w:bCs/>
            <w:i/>
            <w:iCs/>
            <w:color w:val="000000"/>
          </w:rPr>
          <w:t>Rag1</w:t>
        </w:r>
        <w:r>
          <w:rPr>
            <w:rStyle w:val="Absatz-Standardschriftart1"/>
            <w:rFonts w:ascii="Arial" w:eastAsia="Courier" w:hAnsi="Arial" w:cs="Arial"/>
            <w:bCs/>
            <w:color w:val="000000"/>
          </w:rPr>
          <w:t xml:space="preserve">-/-. </w:t>
        </w:r>
      </w:ins>
      <w:commentRangeEnd w:id="139"/>
      <w:r w:rsidR="00892E74">
        <w:rPr>
          <w:rStyle w:val="CommentReference"/>
          <w:rFonts w:cs="Mangal"/>
        </w:rPr>
        <w:commentReference w:id="139"/>
      </w:r>
      <w:ins w:id="141" w:author="Emanuel Heitlinger" w:date="2016-12-19T10:28:00Z">
        <w:r>
          <w:rPr>
            <w:rStyle w:val="Absatz-Standardschriftart1"/>
            <w:rFonts w:ascii="Arial" w:eastAsia="Courier" w:hAnsi="Arial" w:cs="Arial"/>
            <w:bCs/>
            <w:color w:val="000000"/>
          </w:rPr>
          <w:t xml:space="preserve">This reduction points towards a resistance mechanism independent acquired immunity (T and B cells). Autonomous mechanisms in the epithelium </w:t>
        </w:r>
      </w:ins>
      <w:r w:rsidR="00E43A9D">
        <w:rPr>
          <w:rStyle w:val="Absatz-Standardschriftart1"/>
          <w:rFonts w:ascii="Arial" w:eastAsia="Courier" w:hAnsi="Arial" w:cs="Arial"/>
          <w:bCs/>
          <w:color w:val="000000"/>
        </w:rPr>
        <w:fldChar w:fldCharType="begin"/>
      </w:r>
      <w:r w:rsidR="00E43A9D">
        <w:rPr>
          <w:rStyle w:val="Absatz-Standardschriftart1"/>
          <w:rFonts w:ascii="Arial" w:eastAsia="Courier" w:hAnsi="Arial" w:cs="Arial"/>
          <w:bCs/>
          <w:color w:val="000000"/>
        </w:rPr>
        <w:instrText xml:space="preserve"> ADDIN ZOTERO_ITEM CSL_CITATION {"citationID":"1LaGGE24","properties":{"formattedCitation":"(Hunn et al. 2011)","plainCitation":"(Hunn et al. 2011)"},"citationItems":[{"id":1582,"uris":["http://zotero.org/groups/484592/items/879GT3QV"],"uri":["http://zotero.org/groups/484592/items/879GT3QV"],"itemData":{"id":1582,"type":"article-journal","title":"The immunity-related GTPases in mammals: a fast-evolving cell-autonomous resistance system against intracellular pathogens","container-title":"Mammalian genome : official journal of the International Mammalian Genome Society","page":"43-54","volume":"22","issue":"1-2","source":"PubMed Central","abstract":"The immunity-related GTPases (IRGs) belong to the family of large, interferon-inducible GTPases and constitute a cell-autonomous resistance system essential for the control of vacuolar pathogens like Toxoplasma gondii in mice. Recent results demonstrated that numerous IRG members accumulate collaboratively at the parasitophorous vacuole of invading T. gondii leading to the destruction of the vacuole and the parasite and subsequent necrotic host cell death. Complex regulatory interactions between different IRG proteins are necessary for these processes. Disturbance of this finely balanced system, e.g., by single genetic deficiency for the important negative regulator Irgm1 or the autophagic regulator Atg5, leads to spontaneous activation of the effector IRG proteins when induced by IFNγ. This activation has cytotoxic consequences resulting in a severe lymphopenia, macrophage defects, and failure of the adaptive immune system in Irgm1-deficient mice. However, alternative functions in phagosome maturation and induction of autophagy have been proposed for Irgm1. The IRG system has been studied primarily in mice, but IRG genes are present throughout the mammalian lineage. Interestingly, the number, type, and diversity of genes present differ greatly even between closely related species, probably reflecting intimate host-pathogen coevolution driven by an armed race between the IRG resistance proteins and pathogen virulence factors. IRG proteins are targets for polymorphic T. gondii virulence factors, and genetic variation in the IRG system between different mouse strains correlates with resistance and susceptibility to virulent T. gondii strains.","DOI":"10.1007/s00335-010-9293-3","ISSN":"0938-8990","note":"PMID: 21052678\nPMCID: PMC3438224","shortTitle":"The immunity-related GTPases in mammals","journalAbbreviation":"Mamm Genome","author":[{"family":"Hunn","given":"Julia P."},{"family":"Feng","given":"Carl G."},{"family":"Sher","given":"Alan"},{"family":"Howard","given":"Jonathan C."}],"issued":{"date-parts":[["2011",2]]}}}],"schema":"https://github.com/citation-style-language/schema/raw/master/csl-citation.json"} </w:instrText>
      </w:r>
      <w:r w:rsidR="00E43A9D">
        <w:rPr>
          <w:rStyle w:val="Absatz-Standardschriftart1"/>
          <w:rFonts w:ascii="Arial" w:eastAsia="Courier" w:hAnsi="Arial" w:cs="Arial"/>
          <w:bCs/>
          <w:color w:val="000000"/>
        </w:rPr>
        <w:fldChar w:fldCharType="separate"/>
      </w:r>
      <w:r w:rsidR="00E43A9D" w:rsidRPr="00E43A9D">
        <w:rPr>
          <w:rFonts w:ascii="Arial" w:hAnsi="Arial" w:cs="Arial"/>
        </w:rPr>
        <w:t>(</w:t>
      </w:r>
      <w:r w:rsidR="00E43A9D">
        <w:rPr>
          <w:rFonts w:ascii="Arial" w:hAnsi="Arial" w:cs="Arial"/>
        </w:rPr>
        <w:t xml:space="preserve">e.g. </w:t>
      </w:r>
      <w:r w:rsidR="00E43A9D" w:rsidRPr="00E43A9D">
        <w:rPr>
          <w:rFonts w:ascii="Arial" w:hAnsi="Arial" w:cs="Arial"/>
        </w:rPr>
        <w:t>Hunn et al. 2011)</w:t>
      </w:r>
      <w:r w:rsidR="00E43A9D">
        <w:rPr>
          <w:rStyle w:val="Absatz-Standardschriftart1"/>
          <w:rFonts w:ascii="Arial" w:eastAsia="Courier" w:hAnsi="Arial" w:cs="Arial"/>
          <w:bCs/>
          <w:color w:val="000000"/>
        </w:rPr>
        <w:fldChar w:fldCharType="end"/>
      </w:r>
      <w:ins w:id="142" w:author="Emanuel Heitlinger" w:date="2016-12-19T10:28:00Z">
        <w:r>
          <w:rPr>
            <w:rStyle w:val="Absatz-Standardschriftart1"/>
            <w:rFonts w:ascii="Arial" w:eastAsia="Courier" w:hAnsi="Arial" w:cs="Arial"/>
            <w:bCs/>
            <w:color w:val="000000"/>
          </w:rPr>
          <w:t xml:space="preserve"> are imaginable to persist in tissue after a first infection (cite ref</w:t>
        </w:r>
      </w:ins>
      <w:r>
        <w:rPr>
          <w:rStyle w:val="Absatz-Standardschriftart1"/>
          <w:rFonts w:ascii="Arial" w:eastAsia="Courier" w:hAnsi="Arial" w:cs="Arial"/>
          <w:bCs/>
          <w:color w:val="000000"/>
        </w:rPr>
        <w:commentReference w:id="143"/>
      </w:r>
      <w:ins w:id="144" w:author="Emanuel Heitlinger" w:date="2016-12-19T10:28:00Z">
        <w:r>
          <w:rPr>
            <w:rStyle w:val="Absatz-Standardschriftart1"/>
            <w:rFonts w:ascii="Arial" w:eastAsia="Courier" w:hAnsi="Arial" w:cs="Arial"/>
            <w:bCs/>
            <w:color w:val="000000"/>
          </w:rPr>
          <w:t>)</w:t>
        </w:r>
        <w:commentRangeStart w:id="145"/>
        <w:r>
          <w:rPr>
            <w:rStyle w:val="Absatz-Standardschriftart1"/>
            <w:rFonts w:ascii="Arial" w:eastAsia="Courier" w:hAnsi="Arial" w:cs="Arial"/>
            <w:bCs/>
            <w:color w:val="000000"/>
          </w:rPr>
          <w:t xml:space="preserve"> </w:t>
        </w:r>
      </w:ins>
      <w:commentRangeEnd w:id="145"/>
      <w:r w:rsidR="00B34D77">
        <w:rPr>
          <w:rStyle w:val="CommentReference"/>
          <w:rFonts w:cs="Mangal"/>
        </w:rPr>
        <w:commentReference w:id="145"/>
      </w:r>
      <w:ins w:id="146" w:author="Emanuel Heitlinger" w:date="2016-12-19T10:28:00Z">
        <w:r>
          <w:rPr>
            <w:rStyle w:val="Absatz-Standardschriftart1"/>
            <w:rFonts w:ascii="Arial" w:eastAsia="Courier" w:hAnsi="Arial" w:cs="Arial"/>
            <w:bCs/>
            <w:color w:val="000000"/>
          </w:rPr>
          <w:t xml:space="preserve">but also </w:t>
        </w:r>
        <w:r>
          <w:rPr>
            <w:rStyle w:val="Absatz-Standardschriftart1"/>
            <w:rFonts w:ascii="Arial" w:eastAsia="Courier" w:hAnsi="Arial" w:cs="Arial"/>
            <w:color w:val="000000"/>
          </w:rPr>
          <w:t>mechanisms</w:t>
        </w:r>
        <w:r>
          <w:rPr>
            <w:rStyle w:val="Absatz-Standardschriftart1"/>
            <w:rFonts w:ascii="Arial" w:eastAsia="Courier" w:hAnsi="Arial" w:cs="Arial"/>
            <w:bCs/>
            <w:color w:val="000000"/>
          </w:rPr>
          <w:t xml:space="preserve"> like physiological changes in epithelial cells might lead to reduction in suitability of a niche for </w:t>
        </w:r>
        <w:commentRangeStart w:id="147"/>
        <w:r>
          <w:rPr>
            <w:rStyle w:val="Absatz-Standardschriftart1"/>
            <w:rFonts w:ascii="Arial" w:eastAsia="Courier" w:hAnsi="Arial" w:cs="Arial"/>
            <w:bCs/>
            <w:color w:val="000000"/>
          </w:rPr>
          <w:t>parasites</w:t>
        </w:r>
      </w:ins>
      <w:r>
        <w:rPr>
          <w:rStyle w:val="Absatz-Standardschriftart1"/>
          <w:rFonts w:ascii="Arial" w:eastAsia="Courier" w:hAnsi="Arial" w:cs="Arial"/>
          <w:bCs/>
          <w:color w:val="000000"/>
        </w:rPr>
        <w:commentReference w:id="148"/>
      </w:r>
      <w:commentRangeEnd w:id="147"/>
      <w:r w:rsidR="00B34D77">
        <w:rPr>
          <w:rStyle w:val="CommentReference"/>
          <w:rFonts w:cs="Mangal"/>
        </w:rPr>
        <w:commentReference w:id="147"/>
      </w:r>
      <w:ins w:id="149" w:author="Emanuel Heitlinger" w:date="2016-12-19T10:28:00Z">
        <w:r>
          <w:rPr>
            <w:rStyle w:val="Absatz-Standardschriftart1"/>
            <w:rFonts w:ascii="Arial" w:eastAsia="Courier" w:hAnsi="Arial" w:cs="Arial"/>
            <w:bCs/>
            <w:color w:val="000000"/>
          </w:rPr>
          <w:t xml:space="preserve">. </w:t>
        </w:r>
      </w:ins>
    </w:p>
    <w:p w14:paraId="4D363D16" w14:textId="77777777" w:rsidR="00CE5A4E" w:rsidRDefault="007D1DB9">
      <w:pPr>
        <w:pStyle w:val="Normal1"/>
        <w:spacing w:line="480" w:lineRule="auto"/>
      </w:pPr>
      <w:r>
        <w:rPr>
          <w:rStyle w:val="Absatz-Standardschriftart1"/>
          <w:rFonts w:ascii="Arial" w:eastAsia="Courier" w:hAnsi="Arial" w:cs="Arial"/>
          <w:bCs/>
          <w:color w:val="000000"/>
        </w:rPr>
        <w:t xml:space="preserve">Similarly, oocyst numbers in </w:t>
      </w:r>
      <w:proofErr w:type="spellStart"/>
      <w:r>
        <w:rPr>
          <w:rStyle w:val="Absatz-Standardschriftart1"/>
          <w:rFonts w:ascii="Arial" w:eastAsia="Courier" w:hAnsi="Arial" w:cs="Arial"/>
          <w:bCs/>
          <w:color w:val="000000"/>
        </w:rPr>
        <w:t>faeces</w:t>
      </w:r>
      <w:proofErr w:type="spellEnd"/>
      <w:r>
        <w:rPr>
          <w:rStyle w:val="Absatz-Standardschriftart1"/>
          <w:rFonts w:ascii="Arial" w:eastAsia="Courier" w:hAnsi="Arial" w:cs="Arial"/>
          <w:bCs/>
          <w:color w:val="000000"/>
        </w:rPr>
        <w:t xml:space="preserve"> peaked on days 8-9 and all mice, also the immune deficient group, had cleared the infection by day 14. We thereby note that </w:t>
      </w:r>
      <w:r w:rsidRPr="00492AF4">
        <w:rPr>
          <w:rStyle w:val="Absatz-Standardschriftart1"/>
          <w:rFonts w:ascii="Arial" w:eastAsia="Courier" w:hAnsi="Arial" w:cs="Arial"/>
          <w:bCs/>
          <w:i/>
          <w:color w:val="000000"/>
        </w:rPr>
        <w:t xml:space="preserve">E. </w:t>
      </w:r>
      <w:proofErr w:type="spellStart"/>
      <w:r w:rsidRPr="00492AF4">
        <w:rPr>
          <w:rStyle w:val="Absatz-Standardschriftart1"/>
          <w:rFonts w:ascii="Arial" w:eastAsia="Courier" w:hAnsi="Arial" w:cs="Arial"/>
          <w:bCs/>
          <w:i/>
          <w:color w:val="000000"/>
        </w:rPr>
        <w:t>falciformis</w:t>
      </w:r>
      <w:proofErr w:type="spellEnd"/>
      <w:r>
        <w:rPr>
          <w:rStyle w:val="Absatz-Standardschriftart1"/>
          <w:rFonts w:ascii="Arial" w:eastAsia="Courier" w:hAnsi="Arial" w:cs="Arial"/>
          <w:bCs/>
          <w:color w:val="000000"/>
        </w:rPr>
        <w:t xml:space="preserve"> infection is self-limiting also in mice without mature T and B cells and</w:t>
      </w:r>
      <w:r w:rsidR="00892E74">
        <w:rPr>
          <w:rStyle w:val="Absatz-Standardschriftart1"/>
          <w:rFonts w:ascii="Arial" w:eastAsia="Courier" w:hAnsi="Arial" w:cs="Arial"/>
          <w:bCs/>
          <w:color w:val="000000"/>
        </w:rPr>
        <w:t xml:space="preserve"> it</w:t>
      </w:r>
      <w:r>
        <w:rPr>
          <w:rStyle w:val="Absatz-Standardschriftart1"/>
          <w:rFonts w:ascii="Arial" w:eastAsia="Courier" w:hAnsi="Arial" w:cs="Arial"/>
          <w:bCs/>
          <w:color w:val="000000"/>
        </w:rPr>
        <w:t xml:space="preserve"> shows the same oocyst shedding kinetics as in immune competent mice.</w:t>
      </w:r>
    </w:p>
    <w:p w14:paraId="34D24F95" w14:textId="77777777" w:rsidR="00CE5A4E" w:rsidRDefault="007D1DB9">
      <w:pPr>
        <w:pStyle w:val="Normal1"/>
        <w:spacing w:line="480" w:lineRule="auto"/>
      </w:pPr>
      <w:r>
        <w:rPr>
          <w:rStyle w:val="Absatz-Standardschriftart1"/>
          <w:rFonts w:ascii="Arial" w:eastAsia="Courier" w:hAnsi="Arial" w:cs="Arial"/>
          <w:bCs/>
          <w:color w:val="000000"/>
        </w:rPr>
        <w:t xml:space="preserve">Asexual replication and increase in parasite numbers of </w:t>
      </w:r>
      <w:r w:rsidRPr="00492AF4">
        <w:rPr>
          <w:rStyle w:val="Absatz-Standardschriftart1"/>
          <w:rFonts w:ascii="Arial" w:eastAsia="Courier" w:hAnsi="Arial" w:cs="Arial"/>
          <w:bCs/>
          <w:i/>
          <w:color w:val="000000"/>
        </w:rPr>
        <w:t xml:space="preserve">E. </w:t>
      </w:r>
      <w:proofErr w:type="spellStart"/>
      <w:r w:rsidRPr="00492AF4">
        <w:rPr>
          <w:rStyle w:val="Absatz-Standardschriftart1"/>
          <w:rFonts w:ascii="Arial" w:eastAsia="Courier" w:hAnsi="Arial" w:cs="Arial"/>
          <w:bCs/>
          <w:i/>
          <w:color w:val="000000"/>
        </w:rPr>
        <w:t>falciformis</w:t>
      </w:r>
      <w:proofErr w:type="spellEnd"/>
      <w:r>
        <w:rPr>
          <w:rStyle w:val="Absatz-Standardschriftart1"/>
          <w:rFonts w:ascii="Arial" w:eastAsia="Courier" w:hAnsi="Arial" w:cs="Arial"/>
          <w:bCs/>
          <w:color w:val="000000"/>
        </w:rPr>
        <w:t xml:space="preserve"> intestinal stages is reflected by the percentage of parasite material (reads) sequenced. This data is shown per time-point post infection (Figure 1c) and corresponds well with RT qPCR profile of 18S transcripts (Figure 1b). We thus use dual RNA-</w:t>
      </w:r>
      <w:proofErr w:type="spellStart"/>
      <w:r>
        <w:rPr>
          <w:rStyle w:val="Absatz-Standardschriftart1"/>
          <w:rFonts w:ascii="Arial" w:eastAsia="Courier" w:hAnsi="Arial" w:cs="Arial"/>
          <w:bCs/>
          <w:color w:val="000000"/>
        </w:rPr>
        <w:t>seq</w:t>
      </w:r>
      <w:proofErr w:type="spellEnd"/>
      <w:r>
        <w:rPr>
          <w:rStyle w:val="Absatz-Standardschriftart1"/>
          <w:rFonts w:ascii="Arial" w:eastAsia="Courier" w:hAnsi="Arial" w:cs="Arial"/>
          <w:bCs/>
          <w:color w:val="000000"/>
        </w:rPr>
        <w:t xml:space="preserve"> to analyze the </w:t>
      </w:r>
      <w:r w:rsidR="00E43A9D" w:rsidRPr="00E43A9D">
        <w:rPr>
          <w:rStyle w:val="Absatz-Standardschriftart1"/>
          <w:rFonts w:ascii="Arial" w:eastAsia="Courier" w:hAnsi="Arial" w:cs="Arial"/>
          <w:bCs/>
          <w:color w:val="000000"/>
        </w:rPr>
        <w:t>lifecycle</w:t>
      </w:r>
      <w:r>
        <w:rPr>
          <w:rStyle w:val="Absatz-Standardschriftart1"/>
          <w:rFonts w:ascii="Arial" w:eastAsia="Courier" w:hAnsi="Arial" w:cs="Arial"/>
          <w:bCs/>
          <w:color w:val="000000"/>
        </w:rPr>
        <w:t xml:space="preserve"> of </w:t>
      </w:r>
      <w:r w:rsidRPr="00492AF4">
        <w:rPr>
          <w:rStyle w:val="Absatz-Standardschriftart1"/>
          <w:rFonts w:ascii="Arial" w:eastAsia="Courier" w:hAnsi="Arial" w:cs="Arial"/>
          <w:bCs/>
          <w:i/>
          <w:color w:val="000000"/>
        </w:rPr>
        <w:t xml:space="preserve">E. </w:t>
      </w:r>
      <w:proofErr w:type="spellStart"/>
      <w:r w:rsidRPr="00492AF4">
        <w:rPr>
          <w:rStyle w:val="Absatz-Standardschriftart1"/>
          <w:rFonts w:ascii="Arial" w:eastAsia="Courier" w:hAnsi="Arial" w:cs="Arial"/>
          <w:bCs/>
          <w:i/>
          <w:color w:val="000000"/>
        </w:rPr>
        <w:t>falciformis</w:t>
      </w:r>
      <w:proofErr w:type="spellEnd"/>
      <w:r>
        <w:rPr>
          <w:rStyle w:val="Absatz-Standardschriftart1"/>
          <w:rFonts w:ascii="Arial" w:eastAsia="Courier" w:hAnsi="Arial" w:cs="Arial"/>
          <w:bCs/>
          <w:color w:val="000000"/>
        </w:rPr>
        <w:t xml:space="preserve"> and host responses to infection. Transcriptomes </w:t>
      </w:r>
      <w:proofErr w:type="gramStart"/>
      <w:r>
        <w:rPr>
          <w:rStyle w:val="Absatz-Standardschriftart1"/>
          <w:rFonts w:ascii="Arial" w:eastAsia="Courier" w:hAnsi="Arial" w:cs="Arial"/>
          <w:bCs/>
          <w:color w:val="000000"/>
        </w:rPr>
        <w:t>of  parasites</w:t>
      </w:r>
      <w:proofErr w:type="gramEnd"/>
      <w:r>
        <w:rPr>
          <w:rStyle w:val="Absatz-Standardschriftart1"/>
          <w:rFonts w:ascii="Arial" w:eastAsia="Courier" w:hAnsi="Arial" w:cs="Arial"/>
          <w:bCs/>
          <w:color w:val="000000"/>
        </w:rPr>
        <w:t xml:space="preserve"> and infected hosts of different immune capacity at early and late stages of infection, and challenge infections are described.</w:t>
      </w:r>
    </w:p>
    <w:p w14:paraId="0343D1C3" w14:textId="77777777" w:rsidR="00CE5A4E" w:rsidRDefault="00CE5A4E">
      <w:pPr>
        <w:pStyle w:val="Normal1"/>
        <w:spacing w:line="480" w:lineRule="auto"/>
      </w:pPr>
    </w:p>
    <w:p w14:paraId="5BD2D604" w14:textId="77777777" w:rsidR="00CE5A4E" w:rsidRDefault="007D1DB9">
      <w:pPr>
        <w:pStyle w:val="Normal1"/>
        <w:spacing w:line="480" w:lineRule="auto"/>
      </w:pPr>
      <w:r>
        <w:rPr>
          <w:rStyle w:val="Absatz-Standardschriftart1"/>
          <w:rFonts w:ascii="Arial" w:eastAsia="Courier" w:hAnsi="Arial" w:cs="Arial"/>
          <w:bCs/>
          <w:i/>
          <w:color w:val="000000"/>
        </w:rPr>
        <w:t>Parasite and host dual transcriptomes can be assessed in parallel</w:t>
      </w:r>
    </w:p>
    <w:p w14:paraId="42694FCA" w14:textId="77777777" w:rsidR="00CE5A4E" w:rsidRDefault="007D1DB9">
      <w:pPr>
        <w:pStyle w:val="Normal1"/>
        <w:spacing w:line="480" w:lineRule="auto"/>
      </w:pPr>
      <w:r>
        <w:rPr>
          <w:rStyle w:val="Absatz-Standardschriftart1"/>
          <w:rFonts w:ascii="Arial" w:eastAsia="Courier" w:hAnsi="Arial" w:cs="Arial"/>
          <w:color w:val="000000"/>
        </w:rPr>
        <w:t xml:space="preserve">We purified mRNA from infected caecum epithelium and demonstrate that even early in infection (3 days post infection) there is sufficient parasite material to detect the parasite </w:t>
      </w:r>
      <w:r>
        <w:rPr>
          <w:rStyle w:val="Absatz-Standardschriftart1"/>
          <w:rFonts w:ascii="Arial" w:eastAsia="Courier" w:hAnsi="Arial" w:cs="Arial"/>
          <w:color w:val="000000"/>
        </w:rPr>
        <w:lastRenderedPageBreak/>
        <w:t>mRNA among host mRNAs, and to quantify them by RNA-</w:t>
      </w:r>
      <w:proofErr w:type="spellStart"/>
      <w:r>
        <w:rPr>
          <w:rStyle w:val="Absatz-Standardschriftart1"/>
          <w:rFonts w:ascii="Arial" w:eastAsia="Courier" w:hAnsi="Arial" w:cs="Arial"/>
          <w:color w:val="000000"/>
        </w:rPr>
        <w:t>seq</w:t>
      </w:r>
      <w:proofErr w:type="spellEnd"/>
      <w:r>
        <w:rPr>
          <w:rStyle w:val="Absatz-Standardschriftart1"/>
          <w:rFonts w:ascii="Arial" w:eastAsia="Courier" w:hAnsi="Arial" w:cs="Arial"/>
          <w:color w:val="000000"/>
        </w:rPr>
        <w:t xml:space="preserve"> (Figure 1a). Total numbers of sequenced reads as well as reads mapped to either the </w:t>
      </w:r>
      <w:r w:rsidRPr="00492AF4">
        <w:rPr>
          <w:rStyle w:val="Absatz-Standardschriftart1"/>
          <w:rFonts w:ascii="Arial" w:eastAsia="Courier" w:hAnsi="Arial" w:cs="Arial"/>
          <w:i/>
          <w:color w:val="000000"/>
        </w:rPr>
        <w:t xml:space="preserve">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xml:space="preserve"> genome or the mouse genome are indicated in Table 1 for all replicates. The number of total (host + parasite) read mappings for individual replicates ranged from 25,362,739 (sample Rag_1stInf_0dpi _rep1) to 139,749,046 with 25% of the reads mapping to </w:t>
      </w:r>
      <w:r w:rsidRPr="00492AF4">
        <w:rPr>
          <w:rStyle w:val="Absatz-Standardschriftart1"/>
          <w:rFonts w:ascii="Arial" w:eastAsia="Courier" w:hAnsi="Arial" w:cs="Arial"/>
          <w:i/>
          <w:color w:val="000000"/>
        </w:rPr>
        <w:t xml:space="preserve">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xml:space="preserve"> (NMRI_1stInf_5dpi_rep3).</w:t>
      </w:r>
    </w:p>
    <w:p w14:paraId="5D26DE49" w14:textId="77777777" w:rsidR="00CE5A4E" w:rsidRDefault="00892E74">
      <w:pPr>
        <w:pStyle w:val="Normal1"/>
        <w:spacing w:line="480" w:lineRule="auto"/>
      </w:pPr>
      <w:r>
        <w:rPr>
          <w:rStyle w:val="Absatz-Standardschriftart1"/>
          <w:rFonts w:ascii="Arial" w:eastAsia="Courier" w:hAnsi="Arial" w:cs="Arial"/>
          <w:color w:val="000000"/>
        </w:rPr>
        <w:t>M</w:t>
      </w:r>
      <w:r w:rsidR="007D1DB9">
        <w:rPr>
          <w:rStyle w:val="Absatz-Standardschriftart1"/>
          <w:rFonts w:ascii="Arial" w:eastAsia="Courier" w:hAnsi="Arial" w:cs="Arial"/>
          <w:color w:val="000000"/>
        </w:rPr>
        <w:t>ultidimensional scaling of host (additional file x) and parasite (additional file y) mRNA abundance patterns confirms the absence of batch effects including batches processed with different sequencing technolog</w:t>
      </w:r>
      <w:r>
        <w:rPr>
          <w:rStyle w:val="Absatz-Standardschriftart1"/>
          <w:rFonts w:ascii="Arial" w:eastAsia="Courier" w:hAnsi="Arial" w:cs="Arial"/>
          <w:color w:val="000000"/>
        </w:rPr>
        <w:t>ies</w:t>
      </w:r>
      <w:r w:rsidR="007D1DB9">
        <w:rPr>
          <w:rStyle w:val="Absatz-Standardschriftart1"/>
          <w:rFonts w:ascii="Arial" w:eastAsia="Courier" w:hAnsi="Arial" w:cs="Arial"/>
          <w:color w:val="000000"/>
        </w:rPr>
        <w:t xml:space="preserve">. Concordant patterns and similarities between samples show a large range of read numbers </w:t>
      </w:r>
      <w:r>
        <w:rPr>
          <w:rStyle w:val="Absatz-Standardschriftart1"/>
          <w:rFonts w:ascii="Arial" w:eastAsia="Courier" w:hAnsi="Arial" w:cs="Arial"/>
          <w:color w:val="000000"/>
        </w:rPr>
        <w:t xml:space="preserve">which is </w:t>
      </w:r>
      <w:r w:rsidR="007D1DB9">
        <w:rPr>
          <w:rStyle w:val="Absatz-Standardschriftart1"/>
          <w:rFonts w:ascii="Arial" w:eastAsia="Courier" w:hAnsi="Arial" w:cs="Arial"/>
          <w:color w:val="000000"/>
        </w:rPr>
        <w:t>a result of different parasite-read proportions</w:t>
      </w:r>
      <w:r>
        <w:rPr>
          <w:rStyle w:val="Absatz-Standardschriftart1"/>
          <w:rFonts w:ascii="Arial" w:eastAsia="Courier" w:hAnsi="Arial" w:cs="Arial"/>
          <w:color w:val="000000"/>
        </w:rPr>
        <w:t>,</w:t>
      </w:r>
      <w:r w:rsidR="007D1DB9">
        <w:rPr>
          <w:rStyle w:val="Absatz-Standardschriftart1"/>
          <w:rFonts w:ascii="Arial" w:eastAsia="Courier" w:hAnsi="Arial" w:cs="Arial"/>
          <w:color w:val="000000"/>
        </w:rPr>
        <w:t xml:space="preserve"> especially for </w:t>
      </w:r>
      <w:r w:rsidR="007D1DB9" w:rsidRPr="00492AF4">
        <w:rPr>
          <w:rStyle w:val="Absatz-Standardschriftart1"/>
          <w:rFonts w:ascii="Arial" w:eastAsia="Courier" w:hAnsi="Arial" w:cs="Arial"/>
          <w:i/>
          <w:color w:val="000000"/>
        </w:rPr>
        <w:t>E</w:t>
      </w:r>
      <w:r w:rsidRPr="00492AF4">
        <w:rPr>
          <w:rStyle w:val="Absatz-Standardschriftart1"/>
          <w:rFonts w:ascii="Arial" w:eastAsia="Courier" w:hAnsi="Arial" w:cs="Arial"/>
          <w:i/>
          <w:color w:val="000000"/>
        </w:rPr>
        <w:t xml:space="preserv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xml:space="preserve"> </w:t>
      </w:r>
      <w:r w:rsidR="007D1DB9">
        <w:rPr>
          <w:rStyle w:val="Absatz-Standardschriftart1"/>
          <w:rFonts w:ascii="Arial" w:eastAsia="Courier" w:hAnsi="Arial" w:cs="Arial"/>
          <w:color w:val="000000"/>
        </w:rPr>
        <w:t xml:space="preserve">at </w:t>
      </w:r>
      <w:r>
        <w:rPr>
          <w:rStyle w:val="Absatz-Standardschriftart1"/>
          <w:rFonts w:ascii="Arial" w:eastAsia="Courier" w:hAnsi="Arial" w:cs="Arial"/>
          <w:color w:val="000000"/>
        </w:rPr>
        <w:t xml:space="preserve">days </w:t>
      </w:r>
      <w:r w:rsidR="007D1DB9">
        <w:rPr>
          <w:rStyle w:val="Absatz-Standardschriftart1"/>
          <w:rFonts w:ascii="Arial" w:eastAsia="Courier" w:hAnsi="Arial" w:cs="Arial"/>
          <w:color w:val="000000"/>
        </w:rPr>
        <w:t>3 and 5</w:t>
      </w:r>
      <w:r>
        <w:rPr>
          <w:rStyle w:val="Absatz-Standardschriftart1"/>
          <w:rFonts w:ascii="Arial" w:eastAsia="Courier" w:hAnsi="Arial" w:cs="Arial"/>
          <w:color w:val="000000"/>
        </w:rPr>
        <w:t xml:space="preserve"> post infection. This</w:t>
      </w:r>
      <w:r w:rsidR="007D1DB9">
        <w:rPr>
          <w:rStyle w:val="Absatz-Standardschriftart1"/>
          <w:rFonts w:ascii="Arial" w:eastAsia="Courier" w:hAnsi="Arial" w:cs="Arial"/>
          <w:color w:val="000000"/>
        </w:rPr>
        <w:t xml:space="preserve"> confirm</w:t>
      </w:r>
      <w:r>
        <w:rPr>
          <w:rStyle w:val="Absatz-Standardschriftart1"/>
          <w:rFonts w:ascii="Arial" w:eastAsia="Courier" w:hAnsi="Arial" w:cs="Arial"/>
          <w:color w:val="000000"/>
        </w:rPr>
        <w:t>s</w:t>
      </w:r>
      <w:r w:rsidR="007D1DB9">
        <w:rPr>
          <w:rStyle w:val="Absatz-Standardschriftart1"/>
          <w:rFonts w:ascii="Arial" w:eastAsia="Courier" w:hAnsi="Arial" w:cs="Arial"/>
          <w:color w:val="000000"/>
        </w:rPr>
        <w:t xml:space="preserve"> efficient normalization of read counts (for details on normalization and control of resulting distributions see </w:t>
      </w:r>
      <w:r>
        <w:rPr>
          <w:rStyle w:val="Absatz-Standardschriftart1"/>
          <w:rFonts w:ascii="Arial" w:eastAsia="Courier" w:hAnsi="Arial" w:cs="Arial"/>
          <w:color w:val="000000"/>
        </w:rPr>
        <w:t xml:space="preserve">Methods and </w:t>
      </w:r>
      <w:r w:rsidR="007D1DB9">
        <w:rPr>
          <w:rStyle w:val="Absatz-Standardschriftart1"/>
          <w:rFonts w:ascii="Arial" w:eastAsia="Courier" w:hAnsi="Arial" w:cs="Arial"/>
          <w:color w:val="000000"/>
        </w:rPr>
        <w:t>additional file X</w:t>
      </w:r>
      <w:r w:rsidR="007D1DB9">
        <w:rPr>
          <w:rStyle w:val="Absatz-Standardschriftart1"/>
          <w:rFonts w:ascii="Arial" w:eastAsia="Courier" w:hAnsi="Arial" w:cs="Arial"/>
          <w:color w:val="000000"/>
        </w:rPr>
        <w:commentReference w:id="150"/>
      </w:r>
      <w:r w:rsidR="007D1DB9">
        <w:rPr>
          <w:rStyle w:val="Absatz-Standardschriftart1"/>
          <w:rFonts w:ascii="Arial" w:eastAsia="Courier" w:hAnsi="Arial" w:cs="Arial"/>
          <w:color w:val="000000"/>
        </w:rPr>
        <w:t xml:space="preserve">). </w:t>
      </w:r>
    </w:p>
    <w:p w14:paraId="372A718F" w14:textId="77777777" w:rsidR="00CE5A4E" w:rsidRDefault="007D1DB9">
      <w:pPr>
        <w:pStyle w:val="Normal1"/>
        <w:spacing w:line="480" w:lineRule="auto"/>
        <w:rPr>
          <w:rFonts w:ascii="Arial" w:eastAsia="Courier" w:hAnsi="Arial" w:cs="Arial"/>
          <w:color w:val="000000"/>
        </w:rPr>
      </w:pPr>
      <w:r>
        <w:rPr>
          <w:rStyle w:val="Absatz-Standardschriftart1"/>
          <w:rFonts w:ascii="Arial" w:eastAsia="Courier" w:hAnsi="Arial" w:cs="Arial"/>
          <w:color w:val="000000"/>
        </w:rPr>
        <w:t>Remarkably, on day 7 post infection, the day before oocyst shedding peaks, infected naïve mouse epithelium contained 77% and 92% parasite mRNA, i.e. more mRNA from the parasite than from the host (Figure 1c and Table 1). This can partly be due to transcriptionally active parasites and/or inactive/apoptotic host cells, but is likely due to high parasite numbers.</w:t>
      </w:r>
    </w:p>
    <w:p w14:paraId="72534906" w14:textId="77777777" w:rsidR="00CE5A4E" w:rsidRDefault="00CE5A4E">
      <w:pPr>
        <w:pStyle w:val="Normal1"/>
        <w:spacing w:line="480" w:lineRule="auto"/>
        <w:rPr>
          <w:rFonts w:ascii="Arial" w:eastAsia="Courier" w:hAnsi="Arial" w:cs="Arial"/>
          <w:color w:val="000000"/>
        </w:rPr>
      </w:pPr>
    </w:p>
    <w:p w14:paraId="00254F5D" w14:textId="77777777" w:rsidR="00CE5A4E" w:rsidRDefault="00CE5A4E">
      <w:pPr>
        <w:pStyle w:val="Normal1"/>
        <w:spacing w:line="480" w:lineRule="auto"/>
        <w:rPr>
          <w:rFonts w:ascii="Arial" w:hAnsi="Arial"/>
          <w:b/>
        </w:rPr>
      </w:pPr>
    </w:p>
    <w:p w14:paraId="326250B8" w14:textId="77777777" w:rsidR="00CE5A4E" w:rsidRDefault="007D1DB9">
      <w:pPr>
        <w:pStyle w:val="Normal1"/>
        <w:spacing w:line="480" w:lineRule="auto"/>
      </w:pPr>
      <w:r w:rsidRPr="000D5727">
        <w:rPr>
          <w:rStyle w:val="Absatz-Standardschriftart1"/>
          <w:rFonts w:ascii="Arial" w:eastAsia="Courier" w:hAnsi="Arial" w:cs="Arial"/>
          <w:b/>
          <w:bCs/>
          <w:color w:val="000000"/>
        </w:rPr>
        <w:t xml:space="preserve">The mouse transcriptome undergoes broad changes upon </w:t>
      </w:r>
      <w:r w:rsidRPr="000D5727">
        <w:rPr>
          <w:rStyle w:val="Absatz-Standardschriftart1"/>
          <w:rFonts w:ascii="Arial" w:eastAsia="Courier" w:hAnsi="Arial" w:cs="Arial"/>
          <w:b/>
          <w:bCs/>
          <w:i/>
          <w:iCs/>
          <w:color w:val="000000"/>
        </w:rPr>
        <w:t xml:space="preserve">E. </w:t>
      </w:r>
      <w:proofErr w:type="spellStart"/>
      <w:r w:rsidRPr="000D5727">
        <w:rPr>
          <w:rStyle w:val="Absatz-Standardschriftart1"/>
          <w:rFonts w:ascii="Arial" w:eastAsia="Courier" w:hAnsi="Arial" w:cs="Arial"/>
          <w:b/>
          <w:bCs/>
          <w:i/>
          <w:iCs/>
          <w:color w:val="000000"/>
        </w:rPr>
        <w:t>falciformis</w:t>
      </w:r>
      <w:proofErr w:type="spellEnd"/>
      <w:r w:rsidRPr="000D5727">
        <w:rPr>
          <w:rStyle w:val="Absatz-Standardschriftart1"/>
          <w:rFonts w:ascii="Arial" w:eastAsia="Courier" w:hAnsi="Arial" w:cs="Arial"/>
          <w:b/>
          <w:bCs/>
          <w:i/>
          <w:iCs/>
          <w:color w:val="000000"/>
        </w:rPr>
        <w:t xml:space="preserve"> </w:t>
      </w:r>
      <w:r w:rsidRPr="000D5727">
        <w:rPr>
          <w:rStyle w:val="Absatz-Standardschriftart1"/>
          <w:rFonts w:ascii="Arial" w:eastAsia="Courier" w:hAnsi="Arial" w:cs="Arial"/>
          <w:b/>
          <w:bCs/>
          <w:color w:val="000000"/>
        </w:rPr>
        <w:t>infection</w:t>
      </w:r>
    </w:p>
    <w:p w14:paraId="00BF6396" w14:textId="77777777" w:rsidR="00CE5A4E" w:rsidRDefault="00CE5A4E">
      <w:pPr>
        <w:pStyle w:val="Normal1"/>
        <w:spacing w:line="480" w:lineRule="auto"/>
        <w:rPr>
          <w:rFonts w:ascii="Arial" w:eastAsia="Courier" w:hAnsi="Arial" w:cs="Arial"/>
          <w:color w:val="000000"/>
        </w:rPr>
      </w:pPr>
    </w:p>
    <w:p w14:paraId="495C30F5" w14:textId="77777777" w:rsidR="00CE5A4E" w:rsidRDefault="007D1DB9">
      <w:pPr>
        <w:pStyle w:val="Normal1"/>
        <w:spacing w:line="480" w:lineRule="auto"/>
      </w:pPr>
      <w:r>
        <w:rPr>
          <w:rFonts w:ascii="Arial" w:eastAsia="Courier" w:hAnsi="Arial" w:cs="Arial"/>
          <w:color w:val="000000"/>
        </w:rPr>
        <w:t xml:space="preserve">We here show that upon infection with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which induces weight loss and intestinal pathology in mice (SI </w:t>
      </w:r>
      <w:r w:rsidRPr="00892E74">
        <w:rPr>
          <w:rFonts w:ascii="Arial" w:eastAsia="Courier" w:hAnsi="Arial" w:cs="Arial"/>
          <w:color w:val="000000"/>
          <w:highlight w:val="yellow"/>
        </w:rPr>
        <w:t>xx</w:t>
      </w:r>
      <w:r>
        <w:rPr>
          <w:rFonts w:ascii="Arial" w:eastAsia="Courier" w:hAnsi="Arial" w:cs="Arial"/>
          <w:color w:val="000000"/>
        </w:rPr>
        <w:t>), the host transcriptome undergoes drastic changes with more than 3000 genes changing their mRNA profile significantly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w:t>
      </w:r>
      <w:proofErr w:type="spellEnd"/>
      <w:r>
        <w:rPr>
          <w:rFonts w:ascii="Arial" w:eastAsia="Courier" w:hAnsi="Arial" w:cs="Arial"/>
          <w:color w:val="000000"/>
        </w:rPr>
        <w:t xml:space="preserve"> likelihood-ratio tests). </w:t>
      </w:r>
      <w:r>
        <w:rPr>
          <w:rFonts w:ascii="Arial" w:eastAsia="Courier" w:hAnsi="Arial" w:cs="Arial"/>
          <w:color w:val="000000"/>
        </w:rPr>
        <w:lastRenderedPageBreak/>
        <w:t>Statistical testing for differential expression between infected and uninfected mice revealed changes in mRNA abundance becoming more pronounced (both in magnitude and number of genes affected) at later time-points post infection (Table 2 and Figure 2A). 325 mouse mRNAs were considered differently abundant (FDR &lt; 0.01) between con</w:t>
      </w:r>
      <w:r w:rsidR="006C3BBE">
        <w:rPr>
          <w:rFonts w:ascii="Arial" w:eastAsia="Courier" w:hAnsi="Arial" w:cs="Arial"/>
          <w:color w:val="000000"/>
        </w:rPr>
        <w:t>trols and 3 days post infection</w:t>
      </w:r>
      <w:r>
        <w:rPr>
          <w:rFonts w:ascii="Arial" w:eastAsia="Courier" w:hAnsi="Arial" w:cs="Arial"/>
          <w:color w:val="000000"/>
        </w:rPr>
        <w:t xml:space="preserve">, 1,804 mRNAs between controls and 5 days post infection  and 2,711 mRNAs between controls and 7 days post infection. This leads to a combined set of 3,453 unique genes responding to infection. Differentially abundant mRNAs early in infection (3 and 5 days post infection) were not a strict subset of genes differentially abundant later in infection (7 days post infection; Figure 2a), which would be the case if the same genes are regulated throughout infection. </w:t>
      </w:r>
    </w:p>
    <w:p w14:paraId="70CEFB12" w14:textId="77777777" w:rsidR="00CE5A4E" w:rsidRDefault="007D1DB9">
      <w:pPr>
        <w:pStyle w:val="Normal1"/>
        <w:spacing w:line="480" w:lineRule="auto"/>
      </w:pPr>
      <w:r>
        <w:rPr>
          <w:rFonts w:ascii="Arial" w:eastAsia="Courier" w:hAnsi="Arial" w:cs="Arial"/>
          <w:color w:val="000000"/>
        </w:rPr>
        <w:t xml:space="preserve">Instead, the transcriptional profile of the mouse changes more fundamentally with different genes changing in abundance late compared </w:t>
      </w:r>
      <w:proofErr w:type="gramStart"/>
      <w:r>
        <w:rPr>
          <w:rFonts w:ascii="Arial" w:eastAsia="Courier" w:hAnsi="Arial" w:cs="Arial"/>
          <w:color w:val="000000"/>
        </w:rPr>
        <w:t>to</w:t>
      </w:r>
      <w:proofErr w:type="gramEnd"/>
      <w:r>
        <w:rPr>
          <w:rFonts w:ascii="Arial" w:eastAsia="Courier" w:hAnsi="Arial" w:cs="Arial"/>
          <w:color w:val="000000"/>
        </w:rPr>
        <w:t xml:space="preserve"> early in infection. Our results for late infection are in agreement with previously published microarray data from mice infected with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species </w:t>
      </w:r>
      <w:r>
        <w:fldChar w:fldCharType="begin"/>
      </w:r>
      <w:r w:rsidR="00331568">
        <w:instrText xml:space="preserve"> ADDIN ZOTERO_ITEM CSL_CITATION {"citationID":"yUN3GDlD","properties":{"formattedCitation":"(Schmid 2014)","plainCitation":"(Schmid 2014)"},"citationItems":[{"id":538,"uris":["http://zotero.org/users/2947270/items/PUN8S87R"],"uri":["http://zotero.org/users/2947270/items/PUN8S87R"],"itemData":{"id":538,"type":"thesis","title":"Eimeria falciformis Infection of Mouse Cells Identifies Host Determinants of Parasite Development","publisher":"Humboldt-Universität zu Berlin","abstract":"yield is not due to a lack of an immunosuppressive effect of IDO1 in the parasitized IDO1-/- or ABSTRACT 3 inhibitor-treated mice because they exhibit a normal Th1 and IFN-γ response. Noticeably, the parasite development was entirely rescued by xanthurenic acid, a by-product of tryptophan catabolism. These data demonstrate contrasting roles of IFN-γ signaling and a conceptual subversion of the host defense (IFN-γ, IDO1) by an intracellular pathogen for progression of its natural life cycle.","author":[{"family":"Schmid","given":"Manuela"}],"issued":{"date-parts":[["2014"]]}}}],"schema":"https://github.com/citation-style-language/schema/raw/master/csl-citation.json"} </w:instrText>
      </w:r>
      <w:r>
        <w:fldChar w:fldCharType="separate"/>
      </w:r>
      <w:bookmarkStart w:id="151" w:name="__Fieldmark__972_1687872407"/>
      <w:bookmarkStart w:id="152" w:name="__Fieldmark__904_1000178020"/>
      <w:bookmarkStart w:id="153" w:name="__Fieldmark__828_46473882"/>
      <w:bookmarkStart w:id="154" w:name="__Fieldmark__782_1506500677"/>
      <w:bookmarkStart w:id="155" w:name="__Fieldmark__676_2112764151"/>
      <w:bookmarkStart w:id="156" w:name="__Fieldmark__510_378019444"/>
      <w:bookmarkStart w:id="157" w:name="__Fieldmark__225_39192179"/>
      <w:bookmarkStart w:id="158" w:name="__Fieldmark__1414_24551482"/>
      <w:r w:rsidR="00331568" w:rsidRPr="00331568">
        <w:rPr>
          <w:rFonts w:ascii="Arial" w:hAnsi="Arial" w:cs="Arial"/>
        </w:rPr>
        <w:t>(</w:t>
      </w:r>
      <w:proofErr w:type="spellStart"/>
      <w:r w:rsidR="00331568" w:rsidRPr="00331568">
        <w:rPr>
          <w:rFonts w:ascii="Arial" w:hAnsi="Arial" w:cs="Arial"/>
        </w:rPr>
        <w:t>Schmid</w:t>
      </w:r>
      <w:proofErr w:type="spellEnd"/>
      <w:r w:rsidR="00331568" w:rsidRPr="00331568">
        <w:rPr>
          <w:rFonts w:ascii="Arial" w:hAnsi="Arial" w:cs="Arial"/>
        </w:rPr>
        <w:t xml:space="preserve"> 2014)</w:t>
      </w:r>
      <w:r>
        <w:fldChar w:fldCharType="end"/>
      </w:r>
      <w:bookmarkEnd w:id="151"/>
      <w:bookmarkEnd w:id="152"/>
      <w:bookmarkEnd w:id="153"/>
      <w:bookmarkEnd w:id="154"/>
      <w:bookmarkEnd w:id="155"/>
      <w:bookmarkEnd w:id="156"/>
      <w:bookmarkEnd w:id="157"/>
      <w:bookmarkEnd w:id="158"/>
      <w:r>
        <w:rPr>
          <w:rFonts w:ascii="Arial" w:eastAsia="Courier" w:hAnsi="Arial" w:cs="Arial"/>
          <w:color w:val="000000"/>
        </w:rPr>
        <w:t xml:space="preserve">, for which our 7 days post infection data was correlated. The two data-sets show a strong correlation (Spearman's rho = 0.74; SI </w:t>
      </w:r>
      <w:r>
        <w:rPr>
          <w:rFonts w:ascii="Arial" w:eastAsia="Courier" w:hAnsi="Arial" w:cs="Arial"/>
          <w:color w:val="FF0000"/>
        </w:rPr>
        <w:t>XX</w:t>
      </w:r>
      <w:r>
        <w:rPr>
          <w:rFonts w:ascii="Arial" w:eastAsia="Courier" w:hAnsi="Arial" w:cs="Arial"/>
          <w:color w:val="000000"/>
        </w:rPr>
        <w:t>). Considering both biological differences in the experiments such as exact time-points for sampling, and technical differences between the two methods, this correlation confirms the adequacy of using dual RNA-</w:t>
      </w:r>
      <w:proofErr w:type="spellStart"/>
      <w:r>
        <w:rPr>
          <w:rFonts w:ascii="Arial" w:eastAsia="Courier" w:hAnsi="Arial" w:cs="Arial"/>
          <w:color w:val="000000"/>
        </w:rPr>
        <w:t>seq</w:t>
      </w:r>
      <w:proofErr w:type="spellEnd"/>
      <w:r>
        <w:rPr>
          <w:rFonts w:ascii="Arial" w:eastAsia="Courier" w:hAnsi="Arial" w:cs="Arial"/>
          <w:color w:val="000000"/>
        </w:rPr>
        <w:t xml:space="preserve"> for assessing the host transcriptome. </w:t>
      </w:r>
    </w:p>
    <w:p w14:paraId="4F82E590" w14:textId="77777777" w:rsidR="00CE5A4E" w:rsidRDefault="007D1DB9">
      <w:pPr>
        <w:pStyle w:val="Normal1"/>
        <w:spacing w:line="480" w:lineRule="auto"/>
      </w:pPr>
      <w:r>
        <w:rPr>
          <w:rStyle w:val="Absatz-Standardschriftart1"/>
          <w:rFonts w:ascii="Arial" w:eastAsia="Courier" w:hAnsi="Arial" w:cs="Arial"/>
          <w:color w:val="000000"/>
        </w:rPr>
        <w:t>To further analyze the distinct responses early and late in infection, we performed hierarchical clustering on the mouse genes differentially abundant between different time-points post infection (Figure 2b). Three main sample clusters formed (</w:t>
      </w:r>
      <w:proofErr w:type="spellStart"/>
      <w:r>
        <w:rPr>
          <w:rStyle w:val="Absatz-Standardschriftart1"/>
          <w:rFonts w:ascii="Arial" w:eastAsia="Courier" w:hAnsi="Arial" w:cs="Arial"/>
          <w:color w:val="000000"/>
        </w:rPr>
        <w:t>dendrogram</w:t>
      </w:r>
      <w:proofErr w:type="spellEnd"/>
      <w:r>
        <w:rPr>
          <w:rStyle w:val="Absatz-Standardschriftart1"/>
          <w:rFonts w:ascii="Arial" w:eastAsia="Courier" w:hAnsi="Arial" w:cs="Arial"/>
          <w:color w:val="000000"/>
        </w:rPr>
        <w:t xml:space="preserve"> of columns at top of Figure 2b). Immune deficient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mice, including infected samples, cluster with uninfected samples. The similarity between infected and non-infected </w:t>
      </w:r>
      <w:r>
        <w:rPr>
          <w:rStyle w:val="Absatz-Standardschriftart1"/>
          <w:rFonts w:ascii="Arial" w:eastAsia="Courier" w:hAnsi="Arial" w:cs="Arial"/>
          <w:i/>
          <w:color w:val="000000"/>
        </w:rPr>
        <w:t>Rag1-</w:t>
      </w:r>
      <w:proofErr w:type="gramStart"/>
      <w:r>
        <w:rPr>
          <w:rStyle w:val="Absatz-Standardschriftart1"/>
          <w:rFonts w:ascii="Arial" w:eastAsia="Courier" w:hAnsi="Arial" w:cs="Arial"/>
          <w:i/>
          <w:color w:val="000000"/>
        </w:rPr>
        <w:t>/</w:t>
      </w:r>
      <w:proofErr w:type="gramEnd"/>
      <w:r>
        <w:rPr>
          <w:rStyle w:val="Absatz-Standardschriftart1"/>
          <w:rFonts w:ascii="Arial" w:eastAsia="Courier" w:hAnsi="Arial" w:cs="Arial"/>
          <w:i/>
          <w:color w:val="000000"/>
        </w:rPr>
        <w:t>-</w:t>
      </w:r>
      <w:r>
        <w:rPr>
          <w:rStyle w:val="Absatz-Standardschriftart1"/>
          <w:rFonts w:ascii="Arial" w:eastAsia="Courier" w:hAnsi="Arial" w:cs="Arial"/>
          <w:color w:val="000000"/>
        </w:rPr>
        <w:t xml:space="preserve"> samples, confirms the immune deficiency phenotype (failure to react to infection) in these mice and suggest a strong </w:t>
      </w:r>
      <w:r>
        <w:rPr>
          <w:rStyle w:val="Absatz-Standardschriftart1"/>
          <w:rFonts w:ascii="Arial" w:eastAsia="Courier" w:hAnsi="Arial" w:cs="Arial"/>
          <w:color w:val="000000"/>
        </w:rPr>
        <w:lastRenderedPageBreak/>
        <w:t>influence of adaptive immune responses on overall transcriptional response</w:t>
      </w:r>
      <w:r>
        <w:rPr>
          <w:rStyle w:val="Absatz-Standardschriftart1"/>
          <w:rFonts w:ascii="Arial" w:eastAsia="Courier" w:hAnsi="Arial" w:cs="Arial"/>
        </w:rPr>
        <w:t>. Surprisingly, these patterns indicate that innate immune responses and other B- an</w:t>
      </w:r>
      <w:r w:rsidR="006C3BBE">
        <w:rPr>
          <w:rStyle w:val="Absatz-Standardschriftart1"/>
          <w:rFonts w:ascii="Arial" w:eastAsia="Courier" w:hAnsi="Arial" w:cs="Arial"/>
        </w:rPr>
        <w:t>d T- cell independent processes</w:t>
      </w:r>
      <w:r>
        <w:rPr>
          <w:rStyle w:val="Absatz-Standardschriftart1"/>
          <w:rFonts w:ascii="Arial" w:eastAsia="Courier" w:hAnsi="Arial" w:cs="Arial"/>
        </w:rPr>
        <w:t xml:space="preserve"> play a relatively small</w:t>
      </w:r>
      <w:r w:rsidR="006C3BBE">
        <w:rPr>
          <w:rStyle w:val="Absatz-Standardschriftart1"/>
          <w:rFonts w:ascii="Arial" w:eastAsia="Courier" w:hAnsi="Arial" w:cs="Arial"/>
        </w:rPr>
        <w:t xml:space="preserve"> but detectable</w:t>
      </w:r>
      <w:r>
        <w:rPr>
          <w:rStyle w:val="Absatz-Standardschriftart1"/>
          <w:rFonts w:ascii="Arial" w:eastAsia="Courier" w:hAnsi="Arial" w:cs="Arial"/>
        </w:rPr>
        <w:t xml:space="preserve"> role</w:t>
      </w:r>
      <w:r w:rsidR="006C3BBE">
        <w:rPr>
          <w:rStyle w:val="Absatz-Standardschriftart1"/>
          <w:rFonts w:ascii="Arial" w:eastAsia="Courier" w:hAnsi="Arial" w:cs="Arial"/>
        </w:rPr>
        <w:t xml:space="preserve"> (cluster 4 Figure2)</w:t>
      </w:r>
      <w:r>
        <w:rPr>
          <w:rStyle w:val="Absatz-Standardschriftart1"/>
          <w:rFonts w:ascii="Arial" w:eastAsia="Courier" w:hAnsi="Arial" w:cs="Arial"/>
        </w:rPr>
        <w:t xml:space="preserve"> in shaping the mouse transcriptome </w:t>
      </w:r>
      <w:r w:rsidR="006C3BBE">
        <w:rPr>
          <w:rStyle w:val="Absatz-Standardschriftart1"/>
          <w:rFonts w:ascii="Arial" w:eastAsia="Courier" w:hAnsi="Arial" w:cs="Arial"/>
        </w:rPr>
        <w:t>upon</w:t>
      </w:r>
      <w:r>
        <w:rPr>
          <w:rStyle w:val="Absatz-Standardschriftart1"/>
          <w:rFonts w:ascii="Arial" w:eastAsia="Courier" w:hAnsi="Arial" w:cs="Arial"/>
        </w:rPr>
        <w:t xml:space="preserve"> </w:t>
      </w:r>
      <w:r w:rsidRPr="00492AF4">
        <w:rPr>
          <w:rStyle w:val="Absatz-Standardschriftart1"/>
          <w:rFonts w:ascii="Arial" w:eastAsia="Courier" w:hAnsi="Arial" w:cs="Arial"/>
          <w:i/>
        </w:rPr>
        <w:t>E</w:t>
      </w:r>
      <w:r w:rsidR="006C3BBE" w:rsidRPr="00492AF4">
        <w:rPr>
          <w:rStyle w:val="Absatz-Standardschriftart1"/>
          <w:rFonts w:ascii="Arial" w:eastAsia="Courier" w:hAnsi="Arial" w:cs="Arial"/>
          <w:i/>
        </w:rPr>
        <w:t xml:space="preserve">. </w:t>
      </w:r>
      <w:proofErr w:type="spellStart"/>
      <w:r w:rsidR="006C3BBE" w:rsidRPr="00492AF4">
        <w:rPr>
          <w:rStyle w:val="Absatz-Standardschriftart1"/>
          <w:rFonts w:ascii="Arial" w:eastAsia="Courier" w:hAnsi="Arial" w:cs="Arial"/>
          <w:i/>
        </w:rPr>
        <w:t>falciformis</w:t>
      </w:r>
      <w:proofErr w:type="spellEnd"/>
      <w:r w:rsidR="006C3BBE">
        <w:rPr>
          <w:rStyle w:val="Absatz-Standardschriftart1"/>
          <w:rFonts w:ascii="Arial" w:eastAsia="Courier" w:hAnsi="Arial" w:cs="Arial"/>
        </w:rPr>
        <w:t xml:space="preserve"> infection.</w:t>
      </w:r>
      <w:r>
        <w:rPr>
          <w:rStyle w:val="Absatz-Standardschriftart1"/>
          <w:rFonts w:ascii="Arial" w:eastAsia="Courier" w:hAnsi="Arial" w:cs="Arial"/>
        </w:rPr>
        <w:t xml:space="preserve"> </w:t>
      </w:r>
      <w:r w:rsidR="006C3BBE">
        <w:rPr>
          <w:rStyle w:val="Absatz-Standardschriftart1"/>
          <w:rFonts w:ascii="Arial" w:eastAsia="Courier" w:hAnsi="Arial" w:cs="Arial"/>
        </w:rPr>
        <w:t>H</w:t>
      </w:r>
      <w:r>
        <w:rPr>
          <w:rStyle w:val="Absatz-Standardschriftart1"/>
          <w:rFonts w:ascii="Arial" w:eastAsia="Courier" w:hAnsi="Arial" w:cs="Arial"/>
        </w:rPr>
        <w:t xml:space="preserve">owever, </w:t>
      </w:r>
      <w:r w:rsidR="006C3BBE">
        <w:rPr>
          <w:rStyle w:val="Absatz-Standardschriftart1"/>
          <w:rFonts w:ascii="Arial" w:eastAsia="Courier" w:hAnsi="Arial" w:cs="Arial"/>
        </w:rPr>
        <w:t xml:space="preserve">it is </w:t>
      </w:r>
      <w:r>
        <w:rPr>
          <w:rStyle w:val="Absatz-Standardschriftart1"/>
          <w:rFonts w:ascii="Arial" w:eastAsia="Courier" w:hAnsi="Arial" w:cs="Arial"/>
        </w:rPr>
        <w:t xml:space="preserve">questionable whether this pattern corroborates a host response dominated by adaptive </w:t>
      </w:r>
      <w:r w:rsidR="006C3BBE">
        <w:rPr>
          <w:rStyle w:val="Absatz-Standardschriftart1"/>
          <w:rFonts w:ascii="Arial" w:eastAsia="Courier" w:hAnsi="Arial" w:cs="Arial"/>
        </w:rPr>
        <w:t>immunity</w:t>
      </w:r>
      <w:r w:rsidR="000D5727">
        <w:rPr>
          <w:rStyle w:val="Absatz-Standardschriftart1"/>
          <w:rFonts w:ascii="Arial" w:eastAsia="Courier" w:hAnsi="Arial" w:cs="Arial"/>
        </w:rPr>
        <w:t xml:space="preserve">. </w:t>
      </w:r>
      <w:commentRangeStart w:id="159"/>
      <w:r w:rsidR="000D5727">
        <w:rPr>
          <w:rStyle w:val="Absatz-Standardschriftart1"/>
          <w:rFonts w:ascii="Arial" w:eastAsia="Courier" w:hAnsi="Arial" w:cs="Arial"/>
        </w:rPr>
        <w:t>A</w:t>
      </w:r>
      <w:r>
        <w:rPr>
          <w:rStyle w:val="Absatz-Standardschriftart1"/>
          <w:rFonts w:ascii="Arial" w:eastAsia="Courier" w:hAnsi="Arial" w:cs="Arial"/>
        </w:rPr>
        <w:t>daptive immune response</w:t>
      </w:r>
      <w:r w:rsidR="006C3BBE">
        <w:rPr>
          <w:rStyle w:val="Absatz-Standardschriftart1"/>
          <w:rFonts w:ascii="Arial" w:eastAsia="Courier" w:hAnsi="Arial" w:cs="Arial"/>
        </w:rPr>
        <w:t>s</w:t>
      </w:r>
      <w:r>
        <w:rPr>
          <w:rStyle w:val="Absatz-Standardschriftart1"/>
          <w:rFonts w:ascii="Arial" w:eastAsia="Courier" w:hAnsi="Arial" w:cs="Arial"/>
        </w:rPr>
        <w:t xml:space="preserve"> </w:t>
      </w:r>
      <w:r w:rsidR="006C3BBE">
        <w:rPr>
          <w:rStyle w:val="Absatz-Standardschriftart1"/>
          <w:rFonts w:ascii="Arial" w:eastAsia="Courier" w:hAnsi="Arial" w:cs="Arial"/>
        </w:rPr>
        <w:t>are</w:t>
      </w:r>
      <w:r>
        <w:rPr>
          <w:rStyle w:val="Absatz-Standardschriftart1"/>
          <w:rFonts w:ascii="Arial" w:eastAsia="Courier" w:hAnsi="Arial" w:cs="Arial"/>
        </w:rPr>
        <w:t xml:space="preserve"> a concerted process involving</w:t>
      </w:r>
      <w:r w:rsidR="006C3BBE">
        <w:rPr>
          <w:rStyle w:val="Absatz-Standardschriftart1"/>
          <w:rFonts w:ascii="Arial" w:eastAsia="Courier" w:hAnsi="Arial" w:cs="Arial"/>
        </w:rPr>
        <w:t>,</w:t>
      </w:r>
      <w:r>
        <w:rPr>
          <w:rStyle w:val="Absatz-Standardschriftart1"/>
          <w:rFonts w:ascii="Arial" w:eastAsia="Courier" w:hAnsi="Arial" w:cs="Arial"/>
        </w:rPr>
        <w:t xml:space="preserve"> e.g.</w:t>
      </w:r>
      <w:r w:rsidR="006C3BBE">
        <w:rPr>
          <w:rStyle w:val="Absatz-Standardschriftart1"/>
          <w:rFonts w:ascii="Arial" w:eastAsia="Courier" w:hAnsi="Arial" w:cs="Arial"/>
        </w:rPr>
        <w:t>,</w:t>
      </w:r>
      <w:r>
        <w:rPr>
          <w:rStyle w:val="Absatz-Standardschriftart1"/>
          <w:rFonts w:ascii="Arial" w:eastAsia="Courier" w:hAnsi="Arial" w:cs="Arial"/>
        </w:rPr>
        <w:t xml:space="preserve"> immune cells infiltrating </w:t>
      </w:r>
      <w:proofErr w:type="gramStart"/>
      <w:r>
        <w:rPr>
          <w:rStyle w:val="Absatz-Standardschriftart1"/>
          <w:rFonts w:ascii="Arial" w:eastAsia="Courier" w:hAnsi="Arial" w:cs="Arial"/>
        </w:rPr>
        <w:t>tissue</w:t>
      </w:r>
      <w:r w:rsidR="000D5727">
        <w:rPr>
          <w:rStyle w:val="Absatz-Standardschriftart1"/>
          <w:rFonts w:ascii="Arial" w:eastAsia="Courier" w:hAnsi="Arial" w:cs="Arial"/>
        </w:rPr>
        <w:t xml:space="preserve"> </w:t>
      </w:r>
      <w:r>
        <w:rPr>
          <w:rStyle w:val="Absatz-Standardschriftart1"/>
          <w:rFonts w:ascii="Arial" w:eastAsia="Courier" w:hAnsi="Arial" w:cs="Arial"/>
        </w:rPr>
        <w:t xml:space="preserve"> (</w:t>
      </w:r>
      <w:proofErr w:type="gramEnd"/>
      <w:r>
        <w:rPr>
          <w:rStyle w:val="Absatz-Standardschriftart1"/>
          <w:rFonts w:ascii="Arial" w:eastAsia="Courier" w:hAnsi="Arial" w:cs="Arial"/>
        </w:rPr>
        <w:t>ref gener</w:t>
      </w:r>
      <w:r>
        <w:rPr>
          <w:rStyle w:val="Absatz-Standardschriftart1"/>
          <w:rFonts w:ascii="Arial" w:eastAsia="Courier" w:hAnsi="Arial" w:cs="Arial"/>
        </w:rPr>
        <w:commentReference w:id="160"/>
      </w:r>
      <w:r>
        <w:rPr>
          <w:rStyle w:val="Absatz-Standardschriftart1"/>
          <w:rFonts w:ascii="Arial" w:eastAsia="Courier" w:hAnsi="Arial" w:cs="Arial"/>
        </w:rPr>
        <w:t xml:space="preserve">al; ref </w:t>
      </w:r>
      <w:proofErr w:type="spellStart"/>
      <w:r w:rsidRPr="00492AF4">
        <w:rPr>
          <w:rStyle w:val="Absatz-Standardschriftart1"/>
          <w:rFonts w:ascii="Arial" w:eastAsia="Courier" w:hAnsi="Arial" w:cs="Arial"/>
          <w:i/>
        </w:rPr>
        <w:t>Eimeria</w:t>
      </w:r>
      <w:proofErr w:type="spellEnd"/>
      <w:r>
        <w:rPr>
          <w:rStyle w:val="Absatz-Standardschriftart1"/>
          <w:rFonts w:ascii="Arial" w:eastAsia="Courier" w:hAnsi="Arial" w:cs="Arial"/>
        </w:rPr>
        <w:t>)</w:t>
      </w:r>
      <w:r w:rsidR="000D5727">
        <w:rPr>
          <w:rStyle w:val="Absatz-Standardschriftart1"/>
          <w:rFonts w:ascii="Arial" w:eastAsia="Courier" w:hAnsi="Arial" w:cs="Arial"/>
        </w:rPr>
        <w:t xml:space="preserve"> likely </w:t>
      </w:r>
      <w:r w:rsidR="0014106C">
        <w:rPr>
          <w:rStyle w:val="Absatz-Standardschriftart1"/>
          <w:rFonts w:ascii="Arial" w:eastAsia="Courier" w:hAnsi="Arial" w:cs="Arial"/>
        </w:rPr>
        <w:t xml:space="preserve">large enough to be detectable </w:t>
      </w:r>
      <w:r w:rsidR="000D5727">
        <w:rPr>
          <w:rStyle w:val="Absatz-Standardschriftart1"/>
          <w:rFonts w:ascii="Arial" w:eastAsia="Courier" w:hAnsi="Arial" w:cs="Arial"/>
        </w:rPr>
        <w:t>in the transcriptome</w:t>
      </w:r>
      <w:r>
        <w:rPr>
          <w:rStyle w:val="Absatz-Standardschriftart1"/>
          <w:rFonts w:ascii="Arial" w:eastAsia="Courier" w:hAnsi="Arial" w:cs="Arial"/>
        </w:rPr>
        <w:t xml:space="preserve">, </w:t>
      </w:r>
      <w:r w:rsidR="000D5727">
        <w:rPr>
          <w:rStyle w:val="Absatz-Standardschriftart1"/>
          <w:rFonts w:ascii="Arial" w:eastAsia="Courier" w:hAnsi="Arial" w:cs="Arial"/>
        </w:rPr>
        <w:t>whereas</w:t>
      </w:r>
      <w:r>
        <w:rPr>
          <w:rStyle w:val="Absatz-Standardschriftart1"/>
          <w:rFonts w:ascii="Arial" w:eastAsia="Courier" w:hAnsi="Arial" w:cs="Arial"/>
        </w:rPr>
        <w:t xml:space="preserve"> a</w:t>
      </w:r>
      <w:r w:rsidR="006C3BBE">
        <w:rPr>
          <w:rStyle w:val="Absatz-Standardschriftart1"/>
          <w:rFonts w:ascii="Arial" w:eastAsia="Courier" w:hAnsi="Arial" w:cs="Arial"/>
        </w:rPr>
        <w:t xml:space="preserve">n </w:t>
      </w:r>
      <w:commentRangeStart w:id="161"/>
      <w:r w:rsidR="006C3BBE">
        <w:rPr>
          <w:rStyle w:val="Absatz-Standardschriftart1"/>
          <w:rFonts w:ascii="Arial" w:eastAsia="Courier" w:hAnsi="Arial" w:cs="Arial"/>
        </w:rPr>
        <w:t>innate</w:t>
      </w:r>
      <w:commentRangeEnd w:id="161"/>
      <w:r w:rsidR="0014106C">
        <w:rPr>
          <w:rStyle w:val="CommentReference"/>
          <w:rFonts w:cs="Mangal"/>
        </w:rPr>
        <w:commentReference w:id="161"/>
      </w:r>
      <w:r w:rsidR="006C3BBE">
        <w:rPr>
          <w:rStyle w:val="Absatz-Standardschriftart1"/>
          <w:rFonts w:ascii="Arial" w:eastAsia="Courier" w:hAnsi="Arial" w:cs="Arial"/>
        </w:rPr>
        <w:t>,</w:t>
      </w:r>
      <w:r>
        <w:rPr>
          <w:rStyle w:val="Absatz-Standardschriftart1"/>
          <w:rFonts w:ascii="Arial" w:eastAsia="Courier" w:hAnsi="Arial" w:cs="Arial"/>
        </w:rPr>
        <w:t xml:space="preserve"> cell autonomous process could rely on few effector molecules</w:t>
      </w:r>
      <w:r w:rsidR="000D5727">
        <w:rPr>
          <w:rStyle w:val="Absatz-Standardschriftart1"/>
          <w:rFonts w:ascii="Arial" w:eastAsia="Courier" w:hAnsi="Arial" w:cs="Arial"/>
        </w:rPr>
        <w:t xml:space="preserve"> with relatively small impact on the overall transcriptome</w:t>
      </w:r>
      <w:r>
        <w:rPr>
          <w:rStyle w:val="Absatz-Standardschriftart1"/>
          <w:rFonts w:ascii="Arial" w:eastAsia="Courier" w:hAnsi="Arial" w:cs="Arial"/>
        </w:rPr>
        <w:t xml:space="preserve"> </w:t>
      </w:r>
      <w:commentRangeEnd w:id="159"/>
      <w:r w:rsidR="000D5727">
        <w:rPr>
          <w:rStyle w:val="CommentReference"/>
          <w:rFonts w:cs="Mangal"/>
        </w:rPr>
        <w:commentReference w:id="159"/>
      </w:r>
      <w:ins w:id="162" w:author="Emanuel Heitlinger" w:date="2016-12-19T12:03:00Z">
        <w:r>
          <w:rPr>
            <w:rStyle w:val="Absatz-Standardschriftart1"/>
            <w:rFonts w:ascii="Arial" w:eastAsia="Courier" w:hAnsi="Arial" w:cs="Arial"/>
          </w:rPr>
          <w:t>(general</w:t>
        </w:r>
      </w:ins>
      <w:r>
        <w:rPr>
          <w:rStyle w:val="Absatz-Standardschriftart1"/>
          <w:rFonts w:ascii="Arial" w:eastAsia="Courier" w:hAnsi="Arial" w:cs="Arial"/>
        </w:rPr>
        <w:commentReference w:id="163"/>
      </w:r>
      <w:ins w:id="164" w:author="Emanuel Heitlinger" w:date="2016-12-19T12:03:00Z">
        <w:r>
          <w:rPr>
            <w:rStyle w:val="Absatz-Standardschriftart1"/>
            <w:rFonts w:ascii="Arial" w:eastAsia="Courier" w:hAnsi="Arial" w:cs="Arial"/>
          </w:rPr>
          <w:t xml:space="preserve"> ref; </w:t>
        </w:r>
        <w:proofErr w:type="spellStart"/>
        <w:r>
          <w:rPr>
            <w:rStyle w:val="Absatz-Standardschriftart1"/>
            <w:rFonts w:ascii="Arial" w:eastAsia="Courier" w:hAnsi="Arial" w:cs="Arial"/>
          </w:rPr>
          <w:t>toxo</w:t>
        </w:r>
        <w:proofErr w:type="spellEnd"/>
        <w:r>
          <w:rPr>
            <w:rStyle w:val="Absatz-Standardschriftart1"/>
            <w:rFonts w:ascii="Arial" w:eastAsia="Courier" w:hAnsi="Arial" w:cs="Arial"/>
          </w:rPr>
          <w:t xml:space="preserve"> e.g. </w:t>
        </w:r>
        <w:proofErr w:type="spellStart"/>
        <w:r>
          <w:rPr>
            <w:rStyle w:val="Absatz-Standardschriftart1"/>
            <w:rFonts w:ascii="Arial" w:eastAsia="Courier" w:hAnsi="Arial" w:cs="Arial"/>
          </w:rPr>
          <w:t>rop</w:t>
        </w:r>
        <w:proofErr w:type="spellEnd"/>
        <w:r>
          <w:rPr>
            <w:rStyle w:val="Absatz-Standardschriftart1"/>
            <w:rFonts w:ascii="Arial" w:eastAsia="Courier" w:hAnsi="Arial" w:cs="Arial"/>
          </w:rPr>
          <w:t xml:space="preserve"> ref).</w:t>
        </w:r>
      </w:ins>
      <w:del w:id="165" w:author="Emanuel Heitlinger" w:date="2016-12-19T11:59:00Z">
        <w:r>
          <w:rPr>
            <w:rStyle w:val="Absatz-Standardschriftart1"/>
            <w:rFonts w:ascii="Arial" w:eastAsia="Courier" w:hAnsi="Arial" w:cs="Arial"/>
          </w:rPr>
          <w:delText>.</w:delText>
        </w:r>
      </w:del>
    </w:p>
    <w:p w14:paraId="6BADA13F" w14:textId="77777777" w:rsidR="00CE5A4E" w:rsidRDefault="00CE5A4E">
      <w:pPr>
        <w:pStyle w:val="Normal1"/>
        <w:spacing w:line="480" w:lineRule="auto"/>
      </w:pPr>
    </w:p>
    <w:p w14:paraId="7F0FE937" w14:textId="77777777" w:rsidR="00CE5A4E" w:rsidRDefault="007D1DB9">
      <w:pPr>
        <w:pStyle w:val="Normal1"/>
        <w:spacing w:line="480" w:lineRule="auto"/>
      </w:pPr>
      <w:r>
        <w:rPr>
          <w:rFonts w:ascii="Arial" w:hAnsi="Arial"/>
          <w:b/>
          <w:bCs/>
          <w:i/>
          <w:iCs/>
        </w:rPr>
        <w:t>B and T cell dependent early responses to parasitic infection</w:t>
      </w:r>
      <w:r>
        <w:rPr>
          <w:rFonts w:ascii="Arial" w:hAnsi="Arial"/>
          <w:i/>
          <w:iCs/>
        </w:rPr>
        <w:t xml:space="preserve"> </w:t>
      </w:r>
    </w:p>
    <w:p w14:paraId="2072E296" w14:textId="77777777" w:rsidR="00CE5A4E" w:rsidRDefault="007D1DB9">
      <w:pPr>
        <w:pStyle w:val="Normal1"/>
        <w:spacing w:line="480" w:lineRule="auto"/>
      </w:pPr>
      <w:r>
        <w:rPr>
          <w:rStyle w:val="Absatz-Standardschriftart1"/>
          <w:rFonts w:ascii="Arial" w:eastAsia="Courier" w:hAnsi="Arial" w:cs="Arial"/>
          <w:iCs/>
          <w:color w:val="000000"/>
        </w:rPr>
        <w:t>The self</w:t>
      </w:r>
      <w:r w:rsidR="006C3BBE">
        <w:rPr>
          <w:rStyle w:val="Absatz-Standardschriftart1"/>
          <w:rFonts w:ascii="Arial" w:eastAsia="Courier" w:hAnsi="Arial" w:cs="Arial"/>
          <w:iCs/>
          <w:color w:val="000000"/>
        </w:rPr>
        <w:t>-</w:t>
      </w:r>
      <w:r>
        <w:rPr>
          <w:rStyle w:val="Absatz-Standardschriftart1"/>
          <w:rFonts w:ascii="Arial" w:eastAsia="Courier" w:hAnsi="Arial" w:cs="Arial"/>
          <w:iCs/>
          <w:color w:val="000000"/>
        </w:rPr>
        <w:t xml:space="preserve">limiting nature of </w:t>
      </w:r>
      <w:r w:rsidRPr="00492AF4">
        <w:rPr>
          <w:rStyle w:val="Absatz-Standardschriftart1"/>
          <w:rFonts w:ascii="Arial" w:eastAsia="Courier" w:hAnsi="Arial" w:cs="Arial"/>
          <w:i/>
          <w:iCs/>
          <w:color w:val="000000"/>
        </w:rPr>
        <w:t>E</w:t>
      </w:r>
      <w:r w:rsidR="006C3BBE" w:rsidRPr="00492AF4">
        <w:rPr>
          <w:rStyle w:val="Absatz-Standardschriftart1"/>
          <w:rFonts w:ascii="Arial" w:eastAsia="Courier" w:hAnsi="Arial" w:cs="Arial"/>
          <w:i/>
          <w:iCs/>
          <w:color w:val="000000"/>
        </w:rPr>
        <w:t xml:space="preserve">. </w:t>
      </w:r>
      <w:proofErr w:type="spellStart"/>
      <w:r w:rsidR="006C3BBE" w:rsidRPr="00492AF4">
        <w:rPr>
          <w:rStyle w:val="Absatz-Standardschriftart1"/>
          <w:rFonts w:ascii="Arial" w:eastAsia="Courier" w:hAnsi="Arial" w:cs="Arial"/>
          <w:i/>
          <w:iCs/>
          <w:color w:val="000000"/>
        </w:rPr>
        <w:t>falciformis</w:t>
      </w:r>
      <w:proofErr w:type="spellEnd"/>
      <w:r w:rsidR="006C3BBE">
        <w:rPr>
          <w:rStyle w:val="Absatz-Standardschriftart1"/>
          <w:rFonts w:ascii="Arial" w:eastAsia="Courier" w:hAnsi="Arial" w:cs="Arial"/>
          <w:iCs/>
          <w:color w:val="000000"/>
        </w:rPr>
        <w:t xml:space="preserve"> </w:t>
      </w:r>
      <w:r>
        <w:rPr>
          <w:rStyle w:val="Absatz-Standardschriftart1"/>
          <w:rFonts w:ascii="Arial" w:eastAsia="Courier" w:hAnsi="Arial" w:cs="Arial"/>
          <w:iCs/>
          <w:color w:val="000000"/>
        </w:rPr>
        <w:t xml:space="preserve">infection and </w:t>
      </w:r>
      <w:r w:rsidR="006C3BBE">
        <w:rPr>
          <w:rStyle w:val="Absatz-Standardschriftart1"/>
          <w:rFonts w:ascii="Arial" w:eastAsia="Courier" w:hAnsi="Arial" w:cs="Arial"/>
          <w:iCs/>
          <w:color w:val="000000"/>
        </w:rPr>
        <w:t xml:space="preserve">host </w:t>
      </w:r>
      <w:r>
        <w:rPr>
          <w:rStyle w:val="Absatz-Standardschriftart1"/>
          <w:rFonts w:ascii="Arial" w:eastAsia="Courier" w:hAnsi="Arial" w:cs="Arial"/>
          <w:iCs/>
          <w:color w:val="000000"/>
        </w:rPr>
        <w:t>resistance to reinfection</w:t>
      </w:r>
      <w:r w:rsidR="006C3BBE">
        <w:rPr>
          <w:rStyle w:val="Absatz-Standardschriftart1"/>
          <w:rFonts w:ascii="Arial" w:eastAsia="Courier" w:hAnsi="Arial" w:cs="Arial"/>
          <w:iCs/>
          <w:color w:val="000000"/>
        </w:rPr>
        <w:t xml:space="preserve"> </w:t>
      </w:r>
      <w:r w:rsidR="006C3BBE">
        <w:rPr>
          <w:rStyle w:val="Absatz-Standardschriftart1"/>
          <w:rFonts w:ascii="Arial" w:eastAsia="Courier" w:hAnsi="Arial" w:cs="Arial"/>
          <w:iCs/>
          <w:color w:val="000000"/>
        </w:rPr>
        <w:fldChar w:fldCharType="begin"/>
      </w:r>
      <w:r w:rsidR="006C3BBE">
        <w:rPr>
          <w:rStyle w:val="Absatz-Standardschriftart1"/>
          <w:rFonts w:ascii="Arial" w:eastAsia="Courier" w:hAnsi="Arial" w:cs="Arial"/>
          <w:iCs/>
          <w:color w:val="000000"/>
        </w:rPr>
        <w:instrText xml:space="preserve"> ADDIN ZOTERO_ITEM CSL_CITATION {"citationID":"tIU2rINC","properties":{"formattedCitation":"(Ovington, Alleva, and Kerr 1995)","plainCitation":"(Ovington, Alleva, and Kerr 1995)"},"citationItems":[{"id":574,"uris":["http://zotero.org/users/2947270/items/SU7HQDM7"],"uri":["http://zotero.org/users/2947270/items/SU7HQDM7"],"itemData":{"id":574,"type":"article-journal","title":"Cytokines and immunological control of Eimeria spp.","container-title":"International Journal for Parasitology","page":"1331–1351","volume":"25","issue":"11","abstract":"Protozoan parasites belonging to the genus Eimeria cause considerable losses in livestock production in which stocking densities are high or environments restricted. The ability of hosts to mount immunological responses which limit parasite reproduction vary according to the particular species of Eimeria. Typically though, immune responses restrict parasite reproduction during primary infection and limit, if not prevent, subsequent infections. Although mechanisms of immunity are unknown, host immune responses have been exploited in the development of a method to control coccidiosis-immunisation with attenuated strains of Eimeria. Limitations of this control method, predominantly the cost of producing the attenuated parasites, necessitates identification of protective immune responses to facilitate selection of antigens for use in non-living vaccines. As in immune responses to many other parasitic infections of the gastrointestinal tract, the role of antibodies is at best minor, whereas T-cells are crucial. Numerous studies have shown that the intestinal mucosal T-cell population is dynamic; the number and phenotype of T-cells changes in response to Eimeria-infection. Specific changes in the intestinal T-cell population have not, however, been correlated with limitation of parasite reproduction. Experiments involving adoptive transfer of T-cell sub-populations and in vivo depletion of specific T-cells have shown that CD4+ T-cells and to a lesser extent CD8+ T-cells are important in immune responses which limit primary infection. In contrast, CD8+ T-cells are more important in subsequent infections with CD4+ T-cells having a lesser role. The effects of T-cells on Eimeria are partially mediated by the cytokines they release. Most attention has concentrated on interferon-?? (IFN-??) and tumour necrosis factor-?? (TNF-??) because these cytokines have been shown to limit other protozoan infections. IFN-?? is produced in Eimeria-infected hosts but evidence that it is present at the site of infection is limited. Intestinal levels of IFN-?? increase earlier in response to primary Eimeria-infection in mice which are relatively resistant, than in mice which are relatively susceptible. Neutralisation of endogenously produced IFN-?? has shown that this cytokine limits oocyst production in either primary or secondary infections depending on the species of Eimeria. Production of TNF-?? is also increased in infected hosts. In comparison with relatively susceptible mice, TNF-?? is produced earlier and to a greater extent in the intestines of relatively resistant mice. Unexpectedly, injections of TNF-?? into infected mice increased oocyst production. It remains to be determined whether the effects of endogenous TNF-?? are the same as those of exogenous TNF-??. Mechanisms by which IFN-?? and TNF-?? modulate parasite reproduction have not been identified. A number of lines of experimentation have suggested that it is unlikely that IFN-?? limits parasite reproduction through induction of the synthesis of reactive oxygen or reactive nitrogen intermediates, since both of these reactive intermediates have the capacity to exacerbate Eimeria-infection.","DOI":"10.1016/0020-7519(95)00069-E","ISSN":"00207519","note":"PMID: 8635884","author":[{"family":"Ovington","given":"K. S."},{"family":"Alleva","given":"L. M."},{"family":"Kerr","given":"E.","dropping-particle":"a."}],"issued":{"date-parts":[["1995"]]}}}],"schema":"https://github.com/citation-style-language/schema/raw/master/csl-citation.json"} </w:instrText>
      </w:r>
      <w:r w:rsidR="006C3BBE">
        <w:rPr>
          <w:rStyle w:val="Absatz-Standardschriftart1"/>
          <w:rFonts w:ascii="Arial" w:eastAsia="Courier" w:hAnsi="Arial" w:cs="Arial"/>
          <w:iCs/>
          <w:color w:val="000000"/>
        </w:rPr>
        <w:fldChar w:fldCharType="separate"/>
      </w:r>
      <w:r w:rsidR="006C3BBE" w:rsidRPr="006C3BBE">
        <w:rPr>
          <w:rFonts w:ascii="Arial" w:hAnsi="Arial" w:cs="Arial"/>
        </w:rPr>
        <w:t>(Ovington, Alleva, and Kerr 1995)</w:t>
      </w:r>
      <w:r w:rsidR="006C3BBE">
        <w:rPr>
          <w:rStyle w:val="Absatz-Standardschriftart1"/>
          <w:rFonts w:ascii="Arial" w:eastAsia="Courier" w:hAnsi="Arial" w:cs="Arial"/>
          <w:iCs/>
          <w:color w:val="000000"/>
        </w:rPr>
        <w:fldChar w:fldCharType="end"/>
      </w:r>
      <w:r>
        <w:rPr>
          <w:rStyle w:val="Absatz-Standardschriftart1"/>
          <w:rFonts w:ascii="Arial" w:eastAsia="Courier" w:hAnsi="Arial" w:cs="Arial"/>
          <w:iCs/>
          <w:color w:val="000000"/>
        </w:rPr>
        <w:t xml:space="preserve"> makes it interesting to analy</w:t>
      </w:r>
      <w:r w:rsidR="006C3BBE">
        <w:rPr>
          <w:rStyle w:val="Absatz-Standardschriftart1"/>
          <w:rFonts w:ascii="Arial" w:eastAsia="Courier" w:hAnsi="Arial" w:cs="Arial"/>
          <w:iCs/>
          <w:color w:val="000000"/>
        </w:rPr>
        <w:t>z</w:t>
      </w:r>
      <w:r>
        <w:rPr>
          <w:rStyle w:val="Absatz-Standardschriftart1"/>
          <w:rFonts w:ascii="Arial" w:eastAsia="Courier" w:hAnsi="Arial" w:cs="Arial"/>
          <w:iCs/>
          <w:color w:val="000000"/>
        </w:rPr>
        <w:t xml:space="preserve">e </w:t>
      </w:r>
      <w:proofErr w:type="spellStart"/>
      <w:r>
        <w:rPr>
          <w:rStyle w:val="Absatz-Standardschriftart1"/>
          <w:rFonts w:ascii="Arial" w:eastAsia="Courier" w:hAnsi="Arial" w:cs="Arial"/>
          <w:iCs/>
          <w:color w:val="000000"/>
        </w:rPr>
        <w:t>transcritpomes</w:t>
      </w:r>
      <w:proofErr w:type="spellEnd"/>
      <w:r>
        <w:rPr>
          <w:rStyle w:val="Absatz-Standardschriftart1"/>
          <w:rFonts w:ascii="Arial" w:eastAsia="Courier" w:hAnsi="Arial" w:cs="Arial"/>
          <w:iCs/>
          <w:color w:val="000000"/>
        </w:rPr>
        <w:t xml:space="preserve"> of immune competent host</w:t>
      </w:r>
      <w:r w:rsidR="006C3BBE">
        <w:rPr>
          <w:rStyle w:val="Absatz-Standardschriftart1"/>
          <w:rFonts w:ascii="Arial" w:eastAsia="Courier" w:hAnsi="Arial" w:cs="Arial"/>
          <w:iCs/>
          <w:color w:val="000000"/>
        </w:rPr>
        <w:t>s</w:t>
      </w:r>
      <w:r>
        <w:rPr>
          <w:rStyle w:val="Absatz-Standardschriftart1"/>
          <w:rFonts w:ascii="Arial" w:eastAsia="Courier" w:hAnsi="Arial" w:cs="Arial"/>
          <w:iCs/>
          <w:color w:val="000000"/>
        </w:rPr>
        <w:t xml:space="preserve"> in depth. </w:t>
      </w:r>
      <w:r>
        <w:rPr>
          <w:rStyle w:val="Absatz-Standardschriftart1"/>
          <w:rFonts w:ascii="Arial" w:eastAsia="Courier" w:hAnsi="Arial" w:cs="Arial"/>
          <w:color w:val="000000"/>
        </w:rPr>
        <w:t xml:space="preserve">For </w:t>
      </w:r>
      <w:r w:rsidR="006C3BBE">
        <w:rPr>
          <w:rStyle w:val="Absatz-Standardschriftart1"/>
          <w:rFonts w:ascii="Arial" w:eastAsia="Courier" w:hAnsi="Arial" w:cs="Arial"/>
          <w:color w:val="000000"/>
        </w:rPr>
        <w:t xml:space="preserve">such </w:t>
      </w:r>
      <w:r>
        <w:rPr>
          <w:rStyle w:val="Absatz-Standardschriftart1"/>
          <w:rFonts w:ascii="Arial" w:eastAsia="Courier" w:hAnsi="Arial" w:cs="Arial"/>
          <w:color w:val="000000"/>
        </w:rPr>
        <w:t>hosts, clustering of genes and samples based on differentially abundant mRNAs (Figure 2b) clearly distinguishes non-infected controls from infected animals. On days 3 and 5 post infection, two clusters of genes have overall high mRNA abundance (1 and 2). They are also different from controls in having low mRNA abundance in two gene sets which are dominated by high mRNA abundance in n</w:t>
      </w:r>
      <w:r w:rsidR="006C3BBE">
        <w:rPr>
          <w:rStyle w:val="Absatz-Standardschriftart1"/>
          <w:rFonts w:ascii="Arial" w:eastAsia="Courier" w:hAnsi="Arial" w:cs="Arial"/>
          <w:color w:val="000000"/>
        </w:rPr>
        <w:t>on-infected controls (3 and 4).</w:t>
      </w:r>
      <w:r>
        <w:rPr>
          <w:rStyle w:val="Absatz-Standardschriftart1"/>
          <w:rFonts w:ascii="Arial" w:eastAsia="Courier" w:hAnsi="Arial" w:cs="Arial"/>
          <w:color w:val="000000"/>
        </w:rPr>
        <w:t xml:space="preserve"> Among these genes which are lower in abundance upon infection, overrepresented GO terms are, e.g., “regulation of” the following: transforming growth factor-β, TGFβ, epidermal growth factor, EGF, tumor necrosis factor, TNF”, “negative regulation of interleukin-1 secretion”, “negative regulation of interleukin-6 secretion”, “Notch receptor processing”, “</w:t>
      </w:r>
      <w:proofErr w:type="spellStart"/>
      <w:r>
        <w:rPr>
          <w:rStyle w:val="Absatz-Standardschriftart1"/>
          <w:rFonts w:ascii="Arial" w:eastAsia="Courier" w:hAnsi="Arial" w:cs="Arial"/>
          <w:color w:val="000000"/>
        </w:rPr>
        <w:t>calcineurin</w:t>
      </w:r>
      <w:proofErr w:type="spellEnd"/>
      <w:r>
        <w:rPr>
          <w:rStyle w:val="Absatz-Standardschriftart1"/>
          <w:rFonts w:ascii="Arial" w:eastAsia="Courier" w:hAnsi="Arial" w:cs="Arial"/>
          <w:color w:val="000000"/>
        </w:rPr>
        <w:t xml:space="preserve">-NFAT signaling cascade”, “Inositol-phosphate mediated signaling”, “autophagy”, “response to mechanical </w:t>
      </w:r>
      <w:r>
        <w:rPr>
          <w:rStyle w:val="Absatz-Standardschriftart1"/>
          <w:rFonts w:ascii="Arial" w:eastAsia="Courier" w:hAnsi="Arial" w:cs="Arial"/>
          <w:color w:val="000000"/>
        </w:rPr>
        <w:lastRenderedPageBreak/>
        <w:t>stimulus”, “ammonium transmembrane transport”, “positive regulation of axon guidance”, "lipid metabolic process", "protein complex localization" and "blood coagulation". These terms indicate an induction of IL-1, which is involved, e.g., in T and B cell maturation and IL-6,  involved in, e.g., broad acute phase immune responses and T and B cell maturation</w:t>
      </w:r>
      <w:r w:rsidR="006C3BBE">
        <w:rPr>
          <w:rStyle w:val="Absatz-Standardschriftart1"/>
          <w:rFonts w:ascii="Arial" w:eastAsia="Courier" w:hAnsi="Arial" w:cs="Arial"/>
          <w:color w:val="000000"/>
        </w:rPr>
        <w:t xml:space="preserve"> </w:t>
      </w:r>
      <w:r w:rsidR="006C3BBE">
        <w:rPr>
          <w:rStyle w:val="Absatz-Standardschriftart1"/>
          <w:rFonts w:ascii="Arial" w:eastAsia="Courier" w:hAnsi="Arial" w:cs="Arial"/>
          <w:color w:val="000000"/>
        </w:rPr>
        <w:fldChar w:fldCharType="begin"/>
      </w:r>
      <w:r w:rsidR="006C3BBE">
        <w:rPr>
          <w:rStyle w:val="Absatz-Standardschriftart1"/>
          <w:rFonts w:ascii="Arial" w:eastAsia="Courier" w:hAnsi="Arial" w:cs="Arial"/>
          <w:color w:val="000000"/>
        </w:rPr>
        <w:instrText xml:space="preserve"> ADDIN ZOTERO_ITEM CSL_CITATION {"citationID":"a5CVYV4M","properties":{"formattedCitation":"(The UniProt Consortium 2015)","plainCitation":"(The UniProt Consortium 2015)"},"citationItems":[{"id":1836,"uris":["http://zotero.org/groups/484592/items/KIP466WZ"],"uri":["http://zotero.org/groups/484592/items/KIP466WZ"],"itemData":{"id":1836,"type":"article-journal","title":"UniProt: a hub for protein information","container-title":"Nucleic Acids Research","page":"D204-D212","volume":"43","issue":"D1","source":"CrossRef","DOI":"10.1093/nar/gku989","ISSN":"0305-1048, 1362-4962","shortTitle":"UniProt","language":"en","author":[{"literal":"The UniProt Consortium"}],"issued":{"date-parts":[["2015",1,28]]}}}],"schema":"https://github.com/citation-style-language/schema/raw/master/csl-citation.json"} </w:instrText>
      </w:r>
      <w:r w:rsidR="006C3BBE">
        <w:rPr>
          <w:rStyle w:val="Absatz-Standardschriftart1"/>
          <w:rFonts w:ascii="Arial" w:eastAsia="Courier" w:hAnsi="Arial" w:cs="Arial"/>
          <w:color w:val="000000"/>
        </w:rPr>
        <w:fldChar w:fldCharType="separate"/>
      </w:r>
      <w:r w:rsidR="006C3BBE" w:rsidRPr="006C3BBE">
        <w:rPr>
          <w:rFonts w:ascii="Arial" w:hAnsi="Arial" w:cs="Arial"/>
        </w:rPr>
        <w:t>(The UniProt Consortium 2015</w:t>
      </w:r>
      <w:r w:rsidR="006C3BBE">
        <w:rPr>
          <w:rFonts w:ascii="Arial" w:hAnsi="Arial" w:cs="Arial"/>
        </w:rPr>
        <w:t xml:space="preserve">: entries for </w:t>
      </w:r>
      <w:r w:rsidR="006C3BBE">
        <w:rPr>
          <w:rStyle w:val="Absatz-Standardschriftart1"/>
          <w:rFonts w:ascii="Arial" w:eastAsia="Courier" w:hAnsi="Arial" w:cs="Arial"/>
          <w:color w:val="000000"/>
        </w:rPr>
        <w:t>Interleukin-1 alpha, and Interleukin-6</w:t>
      </w:r>
      <w:r w:rsidR="006C3BBE" w:rsidRPr="006C3BBE">
        <w:rPr>
          <w:rFonts w:ascii="Arial" w:hAnsi="Arial" w:cs="Arial"/>
        </w:rPr>
        <w:t>)</w:t>
      </w:r>
      <w:r w:rsidR="006C3BBE">
        <w:rPr>
          <w:rStyle w:val="Absatz-Standardschriftart1"/>
          <w:rFonts w:ascii="Arial" w:eastAsia="Courier" w:hAnsi="Arial" w:cs="Arial"/>
          <w:color w:val="000000"/>
        </w:rPr>
        <w:fldChar w:fldCharType="end"/>
      </w:r>
      <w:r w:rsidR="006C3BBE">
        <w:rPr>
          <w:rStyle w:val="Absatz-Standardschriftart1"/>
          <w:rFonts w:ascii="Arial" w:eastAsia="Courier" w:hAnsi="Arial" w:cs="Arial"/>
          <w:color w:val="000000"/>
        </w:rPr>
        <w:t xml:space="preserve">. </w:t>
      </w:r>
      <w:r>
        <w:rPr>
          <w:rStyle w:val="Absatz-Standardschriftart1"/>
          <w:rFonts w:ascii="Arial" w:eastAsia="Courier" w:hAnsi="Arial" w:cs="Arial"/>
          <w:color w:val="000000"/>
        </w:rPr>
        <w:t xml:space="preserve">TGFβ is important for wound healing in intestinal epithelium </w:t>
      </w:r>
      <w:r>
        <w:fldChar w:fldCharType="begin"/>
      </w:r>
      <w:r>
        <w:instrText>ADDIN ZOTERO_ITEM CSL_CITATION {"citationID":"txrM6cA2","properties":{"formattedCitation":"(Beck et al. 2003)","plainCitation":"(Beck et al. 2003)"},"citationItems":[{"id":1800,"uris":["http://zotero.org/groups/484592/items/JZEZSJ5A"],"uri":["http://zotero.org/groups/484592/items/JZEZSJ5A"],"itemData":{"id":1800,"type":"article-journal","title":"Transforming growth factor-beta mediates intestinal healing and susceptibility to injury in vitro and in vivo through epithelial cells","container-title":"The American Journal of Pathology","page":"597-608","volume":"162","issue":"2","source":"PubMed","abstract":"In vitro studies suggest that transforming growth factor (TGF)-beta has potent effects on gastrointestinal mucosal integrity, wound repair, and neoplasia. However, the multiplicity of actions of this peptide on many different cell types confounds efforts to define the role of TGF-beta within the intestinal epithelium in vivo. To delineate these effects selective blockade of intestinal epithelial TGF-beta activity was undertaken through targeted expression of a dominant-negative (DN) TGF-beta RII to intestinal epithelial cells in vitro and in vivo. Stable intestinal epithelial cell (IEC)-6 lines overexpressing TGF-beta RII-DN (nucleotides -7 to 573) were established. Transgenic mice overexpressing TGF-beta RII-DN under the regulation of a modified liver fatty acid-binding promoter (LFABP-PTS4) were constructed. In vitro healing was assessed by wounding of confluent monolayers. Colitis was induced by the addition of dextran sodium sulfate (2.5 to 7.5% w/v) to their drinking water. Overexpression of TGF-beta RII-DN in intestinal epithelial cell-6 cells resulted in a marked reduction in cell migration and TGF-beta-stimulated wound healing in vitro. TGF-beta RII-DN transgenic mice did not exhibit baseline intestinal inflammation or changes in survival, body weight, epithelial cell proliferation, aberrant crypt foci, or tumor formation. TGF-beta RII-DN mice were markedly more susceptible to dextran sodium sulfate-induced colitis and exhibited impaired recovery after colonic injury. TGF-beta is required for intestinal mucosal healing and TGF-beta modulation of the intestinal epithelium plays a central role in determining susceptibility to injury.","ISSN":"0002-9440","note":"PMID: 12547717\nPMCID: PMC1851153","journalAbbreviation":"Am. J. Pathol.","language":"eng","author":[{"family":"Beck","given":"Paul L."},{"family":"Rosenberg","given":"Ian M."},{"family":"Xavier","given":"Ramnik J."},{"family":"Koh","given":"Theodore"},{"family":"Wong","given":"Josée F."},{"family":"Podolsky","given":"Daniel K."}],"issued":{"date-parts":[["2003",2]]}}}],"schema":"https://github.com/citation-style-language/schema/raw/master/csl-citation.json"}</w:instrText>
      </w:r>
      <w:r>
        <w:fldChar w:fldCharType="separate"/>
      </w:r>
      <w:bookmarkStart w:id="166" w:name="__Fieldmark__1062_1687872407"/>
      <w:r>
        <w:rPr>
          <w:rStyle w:val="Absatz-Standardschriftart1"/>
          <w:rFonts w:ascii="Arial" w:eastAsia="Courier" w:hAnsi="Arial" w:cs="Arial"/>
          <w:color w:val="000000"/>
        </w:rPr>
        <w:t>(</w:t>
      </w:r>
      <w:bookmarkStart w:id="167" w:name="__Fieldmark__977_1000178020"/>
      <w:r>
        <w:rPr>
          <w:rStyle w:val="Absatz-Standardschriftart1"/>
          <w:rFonts w:ascii="Arial" w:eastAsia="Courier" w:hAnsi="Arial" w:cs="Arial"/>
          <w:color w:val="000000"/>
        </w:rPr>
        <w:t>Beck et al. 2003)</w:t>
      </w:r>
      <w:r>
        <w:fldChar w:fldCharType="end"/>
      </w:r>
      <w:bookmarkStart w:id="168" w:name="__Fieldmark__897_46473882"/>
      <w:bookmarkStart w:id="169" w:name="__Fieldmark__857_1506500677"/>
      <w:bookmarkStart w:id="170" w:name="__Fieldmark__560_378019444"/>
      <w:bookmarkStart w:id="171" w:name="__Fieldmark__257_39192179"/>
      <w:bookmarkStart w:id="172" w:name="__Fieldmark__710_2112764151"/>
      <w:bookmarkStart w:id="173" w:name="__Fieldmark__1515_24551482"/>
      <w:bookmarkEnd w:id="166"/>
      <w:bookmarkEnd w:id="167"/>
      <w:bookmarkEnd w:id="168"/>
      <w:bookmarkEnd w:id="169"/>
      <w:bookmarkEnd w:id="170"/>
      <w:bookmarkEnd w:id="171"/>
      <w:bookmarkEnd w:id="172"/>
      <w:bookmarkEnd w:id="173"/>
      <w:r>
        <w:rPr>
          <w:rStyle w:val="Absatz-Standardschriftart1"/>
          <w:rFonts w:ascii="Arial" w:eastAsia="Courier" w:hAnsi="Arial" w:cs="Arial"/>
          <w:color w:val="000000"/>
        </w:rPr>
        <w:t xml:space="preserve">, and EGF regulates proliferation of epithelial cells and inhibits apoptosis </w:t>
      </w:r>
      <w:r>
        <w:fldChar w:fldCharType="begin"/>
      </w:r>
      <w:r>
        <w:instrText>ADDIN ZOTERO_ITEM CSL_CITATION {"citationID":"jOIYPaSz","properties":{"formattedCitation":"(Suzuki et al. 2010)","plainCitation":"(Suzuki et al. 2010)"},"citationItems":[{"id":1802,"uris":["http://zotero.org/groups/484592/items/JPVANSDI"],"uri":["http://zotero.org/groups/484592/items/JPVANSDI"],"itemData":{"id":1802,"type":"article-journal","title":"EGF signaling activates proliferation and blocks apoptosis of mouse and human intestinal stem/progenitor cells in long-term monolayer cell culture","container-title":"Laboratory Investigation; a Journal of Technical Methods and Pathology","page":"1425-1436","volume":"90","issue":"10","source":"PubMed","abstract":"The homeostatic renewal of the intestinal epithelium depends on regulation of proliferation and differentiation of stem/progenitor cells residing in a specific site, called the 'stem cell niche.' Thus, the reconstitution of the microenvironment of the stem cell niche may allow us to maintain intestinal stem/progenitor cells in culture for a longer period. Although epidermal growth factor (EGF) is conventionally used as a supplement of intestinal epithelial cell culture, little has been known regarding a role of EGF signaling in a stem/progenitor cell population. In this study, we attempted to clarify the role of EGF signaling in intestinal stem/progenitor cells, and to establish a culture system in which these cells could be maintained with normal differentiation potential. We first examined the expression pattern of EGF and its receptor, EGFR, and inhibited EGF signaling in mouse intestines. Next, we cultured intestinal cells isolated from mouse and human intestines in the presence of EGF and analyzed the function of EGF signaling in cultured cells. In both embryonic and adult mouse intestines, EGFR and EGF were expressed in immature epithelial cells and adjacent fibroblasts, respectively, and EGF signaling was essential to activate proliferation and inhibit apoptosis of intestinal stem/progenitor cells. Activation of EGF signaling also stimulated proliferation and suppressed apoptosis, both of which are necessary to maintain mouse and human intestinal epithelial cells in culture. Moreover, in these cultured epithelial cells, putative intestinal stem/progenitor cells persisted longer, and gave rise to different types of differentiated intestinal epithelial cells. We conclude that EGF signaling is indispensable for activation of proliferation and inhibition of unexpected cell death, not only in the intestinal stem cell niche, but also in culture of primitive intestinal epithelial cells.","DOI":"10.1038/labinvest.2010.150","ISSN":"1530-0307","note":"PMID: 20714325","journalAbbreviation":"Lab. Invest.","language":"eng","author":[{"family":"Suzuki","given":"Atsushi"},{"family":"Sekiya","given":"Sayaka"},{"family":"Gunshima","given":"Eriko"},{"family":"Fujii","given":"Setsuko"},{"family":"Taniguchi","given":"Hideki"}],"issued":{"date-parts":[["2010",10]]}}}],"schema":"https://github.com/citation-style-language/schema/raw/master/csl-citation.json"}</w:instrText>
      </w:r>
      <w:r>
        <w:fldChar w:fldCharType="separate"/>
      </w:r>
      <w:bookmarkStart w:id="174" w:name="__Fieldmark__1087_1687872407"/>
      <w:r>
        <w:rPr>
          <w:rStyle w:val="Absatz-Standardschriftart1"/>
          <w:rFonts w:ascii="Arial" w:eastAsia="Courier" w:hAnsi="Arial" w:cs="Arial"/>
          <w:color w:val="000000"/>
        </w:rPr>
        <w:t>(</w:t>
      </w:r>
      <w:bookmarkStart w:id="175" w:name="__Fieldmark__1000_1000178020"/>
      <w:r>
        <w:rPr>
          <w:rStyle w:val="Absatz-Standardschriftart1"/>
          <w:rFonts w:ascii="Arial" w:eastAsia="Courier" w:hAnsi="Arial" w:cs="Arial"/>
          <w:color w:val="000000"/>
        </w:rPr>
        <w:t>Suzuki et al. 2010)</w:t>
      </w:r>
      <w:r>
        <w:fldChar w:fldCharType="end"/>
      </w:r>
      <w:bookmarkStart w:id="176" w:name="__Fieldmark__725_2112764151"/>
      <w:bookmarkStart w:id="177" w:name="__Fieldmark__571_378019444"/>
      <w:bookmarkStart w:id="178" w:name="__Fieldmark__264_39192179"/>
      <w:bookmarkStart w:id="179" w:name="__Fieldmark__1522_24551482"/>
      <w:bookmarkStart w:id="180" w:name="__Fieldmark__917_46473882"/>
      <w:bookmarkStart w:id="181" w:name="__Fieldmark__880_1506500677"/>
      <w:bookmarkEnd w:id="174"/>
      <w:bookmarkEnd w:id="175"/>
      <w:bookmarkEnd w:id="176"/>
      <w:bookmarkEnd w:id="177"/>
      <w:bookmarkEnd w:id="178"/>
      <w:bookmarkEnd w:id="179"/>
      <w:bookmarkEnd w:id="180"/>
      <w:bookmarkEnd w:id="181"/>
      <w:r>
        <w:rPr>
          <w:rStyle w:val="Absatz-Standardschriftart1"/>
          <w:rFonts w:ascii="Arial" w:eastAsia="Courier" w:hAnsi="Arial" w:cs="Arial"/>
          <w:color w:val="000000"/>
        </w:rPr>
        <w:t xml:space="preserve">. TNF is dose-dependent and apart from inducing several immune responses is also reported to regulate proliferation of epithelial cells </w:t>
      </w:r>
      <w:r>
        <w:fldChar w:fldCharType="begin"/>
      </w:r>
      <w:r>
        <w:instrText>ADDIN ZOTERO_ITEM CSL_CITATION {"citationID":"P4I6dbkL","properties":{"formattedCitation":"(Kaiser and Polk 1997)","plainCitation":"(Kaiser and Polk 1997)"},"citationItems":[{"id":1804,"uris":["http://zotero.org/groups/484592/items/GJX24TP9"],"uri":["http://zotero.org/groups/484592/items/GJX24TP9"],"itemData":{"id":1804,"type":"article-journal","title":"Tumor necrosis factor alpha regulates proliferation in a mouse intestinal cell line","container-title":"Gastroenterology","page":"1231-1240","volume":"112","issue":"4","source":"PubMed","abstract":"BACKGROUND &amp; AIMS: Tumor necrosis factor (TNF)-alpha is a prominent cytokine in the pathogenesis of inflammatory bowel disease, yet its effects on the intestinal epithelium remain poorly understood. This study was designed to investigate the action of TNF-alpha on intestinal cell proliferation.\nMETHODS: Young adult mouse colon cells were studied under nontransformed conditions with epidermal growth factor, keratinocyte growth factor, insulin-like growth factor 1, or serum in the presence or absence of TNF-alpha and cell numbers determined. The expression and independent actions of the 55-kilodalton TNF-alpha R1 and 75-kilodalton TNF-alpha R2 receptors were studied by immunologic methods.\nRESULTS: TNF-alpha stimulated proliferation at 0.1 and 1 ng/mL and inhibited proliferation at 100 and 1000 ng/mL without altering cell viability. TNF-alpha inhibited the mitogenic effect of growth factors and epidermal growth factor receptor tyrosine phosphorylation. TNF-alpha R1 receptor agonist antibody inhibited proliferation, whereas a TNF-alpha R2 receptor-blocking antibody prevented the proliferative effect of low-dose TNF-alpha.\nCONCLUSIONS: TNF-alpha displays a novel influence on intestinal cell growth, stimulating proliferation at physiological concentrations and inhibiting proliferation at pathological concentrations. The regulation of intestinal cell mitogenesis by TNF-alpha seems to be mediated differentially by the two TNF-alpha receptors, with the TNF-alpha R1 receptor inhibiting proliferation and the TNF-alpha R2 receptor promoting proliferation.","ISSN":"0016-5085","note":"PMID: 9098007","journalAbbreviation":"Gastroenterology","language":"eng","author":[{"family":"Kaiser","given":"G. C."},{"family":"Polk","given":"D. B."}],"issued":{"date-parts":[["1997",4]]}}}],"schema":"https://github.com/citation-style-language/schema/raw/master/csl-citation.json"}</w:instrText>
      </w:r>
      <w:r>
        <w:fldChar w:fldCharType="separate"/>
      </w:r>
      <w:bookmarkStart w:id="182" w:name="__Fieldmark__1112_1687872407"/>
      <w:r>
        <w:rPr>
          <w:rStyle w:val="Absatz-Standardschriftart1"/>
          <w:rFonts w:ascii="Arial" w:eastAsia="Courier" w:hAnsi="Arial" w:cs="Arial"/>
          <w:color w:val="000000"/>
        </w:rPr>
        <w:t>(</w:t>
      </w:r>
      <w:bookmarkStart w:id="183" w:name="__Fieldmark__1023_1000178020"/>
      <w:r>
        <w:rPr>
          <w:rStyle w:val="Absatz-Standardschriftart1"/>
          <w:rFonts w:ascii="Arial" w:eastAsia="Courier" w:hAnsi="Arial" w:cs="Arial"/>
          <w:color w:val="000000"/>
        </w:rPr>
        <w:t>Kaiser and Polk 1997)</w:t>
      </w:r>
      <w:r>
        <w:fldChar w:fldCharType="end"/>
      </w:r>
      <w:bookmarkStart w:id="184" w:name="__Fieldmark__740_2112764151"/>
      <w:bookmarkStart w:id="185" w:name="__Fieldmark__1529_24551482"/>
      <w:bookmarkStart w:id="186" w:name="__Fieldmark__582_378019444"/>
      <w:bookmarkStart w:id="187" w:name="__Fieldmark__271_39192179"/>
      <w:bookmarkStart w:id="188" w:name="__Fieldmark__937_46473882"/>
      <w:bookmarkStart w:id="189" w:name="__Fieldmark__903_1506500677"/>
      <w:bookmarkEnd w:id="182"/>
      <w:bookmarkEnd w:id="183"/>
      <w:bookmarkEnd w:id="184"/>
      <w:bookmarkEnd w:id="185"/>
      <w:bookmarkEnd w:id="186"/>
      <w:bookmarkEnd w:id="187"/>
      <w:bookmarkEnd w:id="188"/>
      <w:bookmarkEnd w:id="189"/>
      <w:r>
        <w:rPr>
          <w:rStyle w:val="Absatz-Standardschriftart1"/>
          <w:rFonts w:ascii="Arial" w:eastAsia="Courier" w:hAnsi="Arial" w:cs="Arial"/>
          <w:color w:val="000000"/>
        </w:rPr>
        <w:t xml:space="preserve">. IL-6 has also been shown to support tissue repair and inhibit apoptosis after epithelial wounding </w:t>
      </w:r>
      <w:r>
        <w:fldChar w:fldCharType="begin"/>
      </w:r>
      <w:r>
        <w:instrText>ADDIN ZOTERO_ITEM CSL_CITATION {"citationID":"ePcvdu66","properties":{"formattedCitation":"(Kuhn et al. 2014)","plainCitation":"(Kuhn et al. 2014)"},"citationItems":[{"id":1806,"uris":["http://zotero.org/groups/484592/items/PIAUR2Q3"],"uri":["http://zotero.org/groups/484592/items/PIAUR2Q3"],"itemData":{"id":1806,"type":"article-journal","title":"IL-6 stimulates intestinal epithelial proliferation and repair after injury","container-title":"PloS One","page":"e114195","volume":"9","issue":"12","source":"PubMed","abstract":"IL-6 is a pleiotropic cytokine often associated with inflammation. Inhibition of this pathway has led to successful treatment of rheumatoid arthritis, but one unforeseen potential complication of anti-IL-6 therapy is bowel perforation. Within the intestine, IL-6 has been shown to prevent epithelial apoptosis during prolonged inflammation. The role of IL-6 in the intestine during an initial inflammatory insult is unknown. Here, we evaluate the role of IL-6 at the onset of an inflammatory injury. Using two murine models of bowel injury - wound by biopsy and bacterial triggered colitis - we demonstrated that IL-6 is induced soon after injury by multiple cell types including intraepithelial lymphocytes. Inhibition of IL-6 resulted in impaired wound healing due to decreased epithelial proliferation. Using intestinal tissue obtained from patients who underwent surgical resection of the colon due to traumatic perforation, we observed cells with detectable IL-6 within the area of perforation and not at distant sites. Our data demonstrate the important role of IL-6 produced in part by intraepithelial lymphocytes at the onset of an inflammatory injury for epithelial proliferation and wound repair.","DOI":"10.1371/journal.pone.0114195","ISSN":"1932-6203","note":"PMID: 25478789\nPMCID: PMC4257684","journalAbbreviation":"PLoS ONE","language":"eng","author":[{"family":"Kuhn","given":"Kristine A."},{"family":"Manieri","given":"Nicholas A."},{"family":"Liu","given":"Ta-Chiang"},{"family":"Stappenbeck","given":"Thaddeus S."}],"issued":{"date-parts":[["2014"]]}}}],"schema":"https://github.com/citation-style-language/schema/raw/master/csl-citation.json"}</w:instrText>
      </w:r>
      <w:r>
        <w:fldChar w:fldCharType="separate"/>
      </w:r>
      <w:bookmarkStart w:id="190" w:name="__Fieldmark__1137_1687872407"/>
      <w:r>
        <w:rPr>
          <w:rStyle w:val="Absatz-Standardschriftart1"/>
          <w:rFonts w:ascii="Arial" w:eastAsia="Courier" w:hAnsi="Arial" w:cs="Arial"/>
          <w:color w:val="000000"/>
        </w:rPr>
        <w:t>(</w:t>
      </w:r>
      <w:bookmarkStart w:id="191" w:name="__Fieldmark__1046_1000178020"/>
      <w:r>
        <w:rPr>
          <w:rStyle w:val="Absatz-Standardschriftart1"/>
          <w:rFonts w:ascii="Arial" w:eastAsia="Courier" w:hAnsi="Arial" w:cs="Arial"/>
          <w:color w:val="000000"/>
        </w:rPr>
        <w:t>Kuhn et al. 2014)</w:t>
      </w:r>
      <w:r>
        <w:fldChar w:fldCharType="end"/>
      </w:r>
      <w:bookmarkStart w:id="192" w:name="__Fieldmark__593_378019444"/>
      <w:bookmarkStart w:id="193" w:name="__Fieldmark__755_2112764151"/>
      <w:bookmarkStart w:id="194" w:name="__Fieldmark__1540_24551482"/>
      <w:bookmarkStart w:id="195" w:name="__Fieldmark__926_1506500677"/>
      <w:bookmarkStart w:id="196" w:name="__Fieldmark__278_39192179"/>
      <w:bookmarkStart w:id="197" w:name="__Fieldmark__957_46473882"/>
      <w:bookmarkEnd w:id="190"/>
      <w:bookmarkEnd w:id="191"/>
      <w:bookmarkEnd w:id="192"/>
      <w:bookmarkEnd w:id="193"/>
      <w:bookmarkEnd w:id="194"/>
      <w:bookmarkEnd w:id="195"/>
      <w:bookmarkEnd w:id="196"/>
      <w:bookmarkEnd w:id="197"/>
      <w:r>
        <w:rPr>
          <w:rStyle w:val="Absatz-Standardschriftart1"/>
          <w:rFonts w:ascii="Arial" w:eastAsia="Courier" w:hAnsi="Arial" w:cs="Arial"/>
          <w:color w:val="000000"/>
        </w:rPr>
        <w:t xml:space="preserve">. IL-6 is also linked to Th17 responses </w:t>
      </w:r>
      <w:r>
        <w:fldChar w:fldCharType="begin"/>
      </w:r>
      <w:r>
        <w:instrText>ADDIN ZOTERO_ITEM CSL_CITATION {"citationID":"jY8LFJGt","properties":{"formattedCitation":"(Park et al. 2005)","plainCitation":"(Park et al. 2005)"},"citationItems":[{"id":1808,"uris":["http://zotero.org/groups/484592/items/3EPI6EAJ"],"uri":["http://zotero.org/groups/484592/items/3EPI6EAJ"],"itemData":{"id":1808,"type":"article-journal","title":"A distinct lineage of CD4 T cells regulates tissue inflammation by producing interleukin 17","container-title":"Nature immunology","page":"1133-1141","volume":"6","issue":"11","source":"PubMed Central","abstract":"Interleukin 17 (IL-17) has been linked to autoimmune diseases, although its regulation and function have remained unclear. Here we have evaluated in vitro and in vivo the requirements for the differentiation of naive CD4 T cells into effector T helper cells that produce IL-17. This process required the costimulatory molecules CD28 and ICOS but was independent of the cytokines and transcription factors required for T helper type 1 or type 2 differentiation. Furthermore, both IL-4 and interferon-γ negatively regulated T helper cell production of IL-17 in the effector phase. In vivo, antibody to IL-17 inhibited chemokine expression in the brain during experimental autoimmune encephalomyelitis, whereas overexpression of IL-17 in lung epithelium caused chemokine production and leukocyte infiltration. Thus, IL-17 expression characterizes a unique T helper lineage that regulates tissue inflammation.","DOI":"10.1038/ni1261","ISSN":"1529-2908","note":"PMID: 16200068\nPMCID: PMC1618871","journalAbbreviation":"Nat Immunol","author":[{"family":"Park","given":"Heon"},{"family":"Li","given":"Zhaoxia"},{"family":"Yang","given":"Xuexian O"},{"family":"Chang","given":"Seon Hee"},{"family":"Nurieva","given":"Roza"},{"family":"Wang","given":"Yi-Hong"},{"family":"Wang","given":"Ying"},{"family":"Hood","given":"Leroy"},{"family":"Zhu","given":"Zhou"},{"family":"Tian","given":"Qiang"},{"family":"Dong","given":"Chen"}],"issued":{"date-parts":[["2005",11]]}}}],"schema":"https://github.com/citation-style-language/schema/raw/master/csl-citation.json"}</w:instrText>
      </w:r>
      <w:r>
        <w:fldChar w:fldCharType="separate"/>
      </w:r>
      <w:bookmarkStart w:id="198" w:name="__Fieldmark__1162_1687872407"/>
      <w:r>
        <w:rPr>
          <w:rStyle w:val="Absatz-Standardschriftart1"/>
          <w:rFonts w:ascii="Arial" w:eastAsia="Courier" w:hAnsi="Arial" w:cs="Arial"/>
          <w:color w:val="000000"/>
        </w:rPr>
        <w:t>(</w:t>
      </w:r>
      <w:bookmarkStart w:id="199" w:name="__Fieldmark__1069_1000178020"/>
      <w:r>
        <w:rPr>
          <w:rStyle w:val="Absatz-Standardschriftart1"/>
          <w:rFonts w:ascii="Arial" w:eastAsia="Courier" w:hAnsi="Arial" w:cs="Arial"/>
          <w:color w:val="000000"/>
        </w:rPr>
        <w:t>Park et al. 2005)</w:t>
      </w:r>
      <w:r>
        <w:fldChar w:fldCharType="end"/>
      </w:r>
      <w:bookmarkStart w:id="200" w:name="__Fieldmark__949_1506500677"/>
      <w:bookmarkStart w:id="201" w:name="__Fieldmark__770_2112764151"/>
      <w:bookmarkStart w:id="202" w:name="__Fieldmark__1548_24551482"/>
      <w:bookmarkStart w:id="203" w:name="__Fieldmark__977_46473882"/>
      <w:bookmarkStart w:id="204" w:name="__Fieldmark__604_378019444"/>
      <w:bookmarkStart w:id="205" w:name="__Fieldmark__285_39192179"/>
      <w:bookmarkEnd w:id="198"/>
      <w:bookmarkEnd w:id="199"/>
      <w:bookmarkEnd w:id="200"/>
      <w:bookmarkEnd w:id="201"/>
      <w:bookmarkEnd w:id="202"/>
      <w:bookmarkEnd w:id="203"/>
      <w:bookmarkEnd w:id="204"/>
      <w:bookmarkEnd w:id="205"/>
      <w:r>
        <w:rPr>
          <w:rStyle w:val="Absatz-Standardschriftart1"/>
          <w:rFonts w:ascii="Arial" w:eastAsia="Courier" w:hAnsi="Arial" w:cs="Arial"/>
          <w:color w:val="000000"/>
        </w:rPr>
        <w:t xml:space="preserve"> which play an important role in responses to </w:t>
      </w:r>
      <w:r w:rsidRPr="00492AF4">
        <w:rPr>
          <w:rStyle w:val="Absatz-Standardschriftart1"/>
          <w:rFonts w:ascii="Arial" w:eastAsia="Courier" w:hAnsi="Arial" w:cs="Arial"/>
          <w:i/>
          <w:color w:val="000000"/>
        </w:rPr>
        <w:t xml:space="preserve">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xml:space="preserve"> </w:t>
      </w:r>
      <w:r>
        <w:fldChar w:fldCharType="begin"/>
      </w:r>
      <w:r>
        <w:instrText>ADDIN ZOTERO_ITEM CSL_CITATION {"citationID":"6clahKjR","properties":{"formattedCitation":"(Stange 2012)","plainCitation":"(Stange 2012)"},"citationItems":[{"id":1792,"uris":["http://zotero.org/groups/484592/items/6UBBXIC3"],"uri":["http://zotero.org/groups/484592/items/6UBBXIC3"],"itemData":{"id":1792,"type":"webpage","title":"Studies on host-pathogen interactions at mucosal barrier surfaces using the murine intestinal parasite Eimeria falciformis - Deutsche Digitale Bibliothek","URL":"http://www.deutsche-digitale-bibliothek.de/item/DDAKP5LJSJBAPPALDVQ5Y52YV3AG7NCL","author":[{"family":"Stange","given":"Jörg"}],"issued":{"date-parts":[["2012"]]},"accessed":{"date-parts":[["2016",12,16]]}}}],"schema":"https://github.com/citation-style-language/schema/raw/master/csl-citation.json"}</w:instrText>
      </w:r>
      <w:r>
        <w:fldChar w:fldCharType="separate"/>
      </w:r>
      <w:bookmarkStart w:id="206" w:name="__Fieldmark__1187_1687872407"/>
      <w:r>
        <w:rPr>
          <w:rStyle w:val="Absatz-Standardschriftart1"/>
          <w:rFonts w:ascii="Arial" w:eastAsia="Courier" w:hAnsi="Arial" w:cs="Arial"/>
          <w:color w:val="000000"/>
        </w:rPr>
        <w:t>(</w:t>
      </w:r>
      <w:bookmarkStart w:id="207" w:name="__Fieldmark__1092_1000178020"/>
      <w:proofErr w:type="spellStart"/>
      <w:r>
        <w:rPr>
          <w:rStyle w:val="Absatz-Standardschriftart1"/>
          <w:rFonts w:ascii="Arial" w:eastAsia="Courier" w:hAnsi="Arial" w:cs="Arial"/>
          <w:color w:val="000000"/>
        </w:rPr>
        <w:t>Stange</w:t>
      </w:r>
      <w:proofErr w:type="spellEnd"/>
      <w:r>
        <w:rPr>
          <w:rStyle w:val="Absatz-Standardschriftart1"/>
          <w:rFonts w:ascii="Arial" w:eastAsia="Courier" w:hAnsi="Arial" w:cs="Arial"/>
          <w:color w:val="000000"/>
        </w:rPr>
        <w:t xml:space="preserve"> 2012)</w:t>
      </w:r>
      <w:r>
        <w:fldChar w:fldCharType="end"/>
      </w:r>
      <w:bookmarkStart w:id="208" w:name="__Fieldmark__785_2112764151"/>
      <w:bookmarkStart w:id="209" w:name="__Fieldmark__292_39192179"/>
      <w:bookmarkStart w:id="210" w:name="__Fieldmark__972_1506500677"/>
      <w:bookmarkStart w:id="211" w:name="__Fieldmark__997_46473882"/>
      <w:bookmarkStart w:id="212" w:name="__Fieldmark__615_378019444"/>
      <w:bookmarkStart w:id="213" w:name="__Fieldmark__1554_24551482"/>
      <w:bookmarkEnd w:id="206"/>
      <w:bookmarkEnd w:id="207"/>
      <w:bookmarkEnd w:id="208"/>
      <w:bookmarkEnd w:id="209"/>
      <w:bookmarkEnd w:id="210"/>
      <w:bookmarkEnd w:id="211"/>
      <w:bookmarkEnd w:id="212"/>
      <w:bookmarkEnd w:id="213"/>
      <w:r>
        <w:rPr>
          <w:rStyle w:val="Absatz-Standardschriftart1"/>
          <w:rFonts w:ascii="Arial" w:eastAsia="Courier" w:hAnsi="Arial" w:cs="Arial"/>
          <w:color w:val="000000"/>
        </w:rPr>
        <w:t xml:space="preserve">. Inhibition of Notch signaling in mouse epithelium has been shown to alter the composition of cell-types in the epithelium towards Paneth and Goblet-like cells </w:t>
      </w:r>
      <w:r>
        <w:fldChar w:fldCharType="begin"/>
      </w:r>
      <w:r>
        <w:instrText>ADDIN ZOTERO_ITEM CSL_CITATION {"citationID":"DXlsbNxm","properties":{"formattedCitation":"(VanDussen et al. 2012)","plainCitation":"(VanDussen et al. 2012)"},"citationItems":[{"id":1435,"uris":["http://zotero.org/users/2947270/items/SM924G5H"],"uri":["http://zotero.org/users/2947270/items/SM924G5H"],"itemData":{"id":1435,"type":"article-journal","title":"Notch signaling modulates proliferation and differentiation of intestinal crypt base columnar stem cells","container-title":"Development (Cambridge, England)","page":"488-497","volume":"139","issue":"3","source":"PubMed Central","abstract":"Notch signaling is known to regulate the proliferation and differentiation of intestinal stem and progenitor cells; however, direct cellular targets and specific functions of Notch signals had not been identified. We show here in mice that Notch directly targets the crypt base columnar (CBC) cell to maintain stem cell activity. Notch inhibition induced rapid CBC cell loss, with reduced proliferation, apoptotic cell death and reduced efficiency of organoid initiation. Furthermore, expression of the CBC stem cell-specific marker Olfm4 was directly dependent on Notch signaling, with transcription activated through RBP-Jκ binding sites in the promoter. Notch inhibition also led to precocious differentiation of epithelial progenitors into secretory cell types, including large numbers of cells that expressed both Paneth and goblet cell markers. Analysis of Notch function in Atoh1-deficient intestine demonstrated that the cellular changes were dependent on Atoh1, whereas Notch regulation of Olfm4 gene expression was Atoh1 independent. Our findings suggest that Notch targets distinct progenitor cell populations to maintain adult intestinal stem cells and to regulate cell fate choice to control epithelial cell homeostasis.","DOI":"10.1242/dev.070763","ISSN":"0950-1991","note":"PMID: 22190634\nPMCID: PMC3252352","journalAbbreviation":"Development","author":[{"family":"VanDussen","given":"Kelli L."},{"family":"Carulli","given":"Alexis J."},{"family":"Keeley","given":"Theresa M."},{"family":"Patel","given":"Sanjeevkumar R."},{"family":"Puthoff","given":"Brent J."},{"family":"Magness","given":"Scott T."},{"family":"Tran","given":"Ivy T."},{"family":"Maillard","given":"Ivan"},{"family":"Siebel","given":"Christian"},{"family":"Kolterud","given":"Åsa"},{"family":"Grosse","given":"Ann S."},{"family":"Gumucio","given":"Deborah L."},{"family":"Ernst","given":"Stephen A."},{"family":"Tsai","given":"Yu-Hwai"},{"family":"Dempsey","given":"Peter J."},{"family":"Samuelson","given":"Linda C."}],"issued":{"date-parts":[["2012",2,1]]}}}],"schema":"https://github.com/citation-style-language/schema/raw/master/csl-citation.json"}</w:instrText>
      </w:r>
      <w:r>
        <w:fldChar w:fldCharType="separate"/>
      </w:r>
      <w:bookmarkStart w:id="214" w:name="__Fieldmark__1212_1687872407"/>
      <w:r>
        <w:rPr>
          <w:rStyle w:val="Absatz-Standardschriftart1"/>
          <w:rFonts w:ascii="Arial" w:eastAsia="Courier" w:hAnsi="Arial" w:cs="Arial"/>
          <w:color w:val="000000"/>
        </w:rPr>
        <w:t>(</w:t>
      </w:r>
      <w:bookmarkStart w:id="215" w:name="__Fieldmark__1115_1000178020"/>
      <w:r>
        <w:rPr>
          <w:rStyle w:val="Absatz-Standardschriftart1"/>
          <w:rFonts w:ascii="Arial" w:eastAsia="Courier" w:hAnsi="Arial" w:cs="Arial"/>
          <w:color w:val="000000"/>
        </w:rPr>
        <w:t>VanDussen et al. 2012)</w:t>
      </w:r>
      <w:r>
        <w:fldChar w:fldCharType="end"/>
      </w:r>
      <w:bookmarkStart w:id="216" w:name="__Fieldmark__800_2112764151"/>
      <w:bookmarkStart w:id="217" w:name="__Fieldmark__626_378019444"/>
      <w:bookmarkStart w:id="218" w:name="__Fieldmark__299_39192179"/>
      <w:bookmarkStart w:id="219" w:name="__Fieldmark__995_1506500677"/>
      <w:bookmarkStart w:id="220" w:name="__Fieldmark__1017_46473882"/>
      <w:bookmarkStart w:id="221" w:name="__Fieldmark__1561_24551482"/>
      <w:bookmarkEnd w:id="214"/>
      <w:bookmarkEnd w:id="215"/>
      <w:bookmarkEnd w:id="216"/>
      <w:bookmarkEnd w:id="217"/>
      <w:bookmarkEnd w:id="218"/>
      <w:bookmarkEnd w:id="219"/>
      <w:bookmarkEnd w:id="220"/>
      <w:bookmarkEnd w:id="221"/>
      <w:r>
        <w:rPr>
          <w:rStyle w:val="Absatz-Standardschriftart1"/>
          <w:rFonts w:ascii="Arial" w:eastAsia="Courier" w:hAnsi="Arial" w:cs="Arial"/>
          <w:color w:val="000000"/>
        </w:rPr>
        <w:t xml:space="preserve">. Although speculative, several of the GO-terms </w:t>
      </w:r>
      <w:r w:rsidR="007571CE">
        <w:rPr>
          <w:rStyle w:val="Absatz-Standardschriftart1"/>
          <w:rFonts w:ascii="Arial" w:eastAsia="Courier" w:hAnsi="Arial" w:cs="Arial"/>
          <w:color w:val="000000"/>
        </w:rPr>
        <w:t xml:space="preserve">clusters 1, 2, 3, and 4 </w:t>
      </w:r>
      <w:r>
        <w:rPr>
          <w:rStyle w:val="Absatz-Standardschriftart1"/>
          <w:rFonts w:ascii="Arial" w:eastAsia="Courier" w:hAnsi="Arial" w:cs="Arial"/>
          <w:color w:val="000000"/>
        </w:rPr>
        <w:t xml:space="preserve">can be linked to explain fundamental underlying processes: Inositol signaling can lead to release of calcium and </w:t>
      </w:r>
      <w:proofErr w:type="spellStart"/>
      <w:r>
        <w:rPr>
          <w:rStyle w:val="Absatz-Standardschriftart1"/>
          <w:rFonts w:ascii="Arial" w:eastAsia="Courier" w:hAnsi="Arial" w:cs="Arial"/>
          <w:color w:val="000000"/>
        </w:rPr>
        <w:t>calcineurin</w:t>
      </w:r>
      <w:proofErr w:type="spellEnd"/>
      <w:r>
        <w:rPr>
          <w:rStyle w:val="Absatz-Standardschriftart1"/>
          <w:rFonts w:ascii="Arial" w:eastAsia="Courier" w:hAnsi="Arial" w:cs="Arial"/>
          <w:color w:val="000000"/>
        </w:rPr>
        <w:t xml:space="preserve">-dependent translocation of NFAT to the nucleus and activation of its target genes in T cells, but also many other cell types </w:t>
      </w:r>
      <w:r>
        <w:fldChar w:fldCharType="begin"/>
      </w:r>
      <w:r>
        <w:instrText>ADDIN ZOTERO_ITEM CSL_CITATION {"citationID":"r7bBL6fu","properties":{"formattedCitation":"(Macian 2005)","plainCitation":"(Macian 2005)"},"citationItems":[{"id":1811,"uris":["http://zotero.org/groups/484592/items/Q37Z559Q"],"uri":["http://zotero.org/groups/484592/items/Q37Z559Q"],"itemData":{"id":1811,"type":"article-journal","title":"NFAT proteins: key regulators of T-cell development and function","container-title":"Nature Reviews. Immunology","page":"472-484","volume":"5","issue":"6","source":"PubMed","abstract":"Since the discovery of the first nuclear factor of activated T cells (NFAT) protein more than a decade ago, the NFAT family of transcription factors has grown to include five members. It has also become clear that NFAT proteins have crucial roles in the development and function of the immune system. In T cells, NFAT proteins not only regulate activation but also are involved in the control of thymocyte development, T-cell differentiation and self-tolerance. The functional versatility of NFAT proteins can be explained by their complex mechanism of regulation and their ability to integrate calcium signalling with other signalling pathways. This Review focuses on the recent advances in our understanding of the regulation, mechanism of action and functions of NFAT proteins in T cells.","DOI":"10.1038/nri1632","ISSN":"1474-1733","note":"PMID: 15928679","shortTitle":"NFAT proteins","journalAbbreviation":"Nat. Rev. Immunol.","language":"eng","author":[{"family":"Macian","given":"Fernando"}],"issued":{"date-parts":[["2005",6]]}}}],"schema":"https://github.com/citation-style-language/schema/raw/master/csl-citation.json"}</w:instrText>
      </w:r>
      <w:r>
        <w:fldChar w:fldCharType="separate"/>
      </w:r>
      <w:bookmarkStart w:id="222" w:name="__Fieldmark__1242_1687872407"/>
      <w:r>
        <w:rPr>
          <w:rStyle w:val="Absatz-Standardschriftart1"/>
          <w:rFonts w:ascii="Arial" w:eastAsia="Courier" w:hAnsi="Arial" w:cs="Arial"/>
          <w:color w:val="000000"/>
        </w:rPr>
        <w:t>(</w:t>
      </w:r>
      <w:bookmarkStart w:id="223" w:name="__Fieldmark__1143_1000178020"/>
      <w:r>
        <w:rPr>
          <w:rStyle w:val="Absatz-Standardschriftart1"/>
          <w:rFonts w:ascii="Arial" w:eastAsia="Courier" w:hAnsi="Arial" w:cs="Arial"/>
          <w:color w:val="000000"/>
        </w:rPr>
        <w:t>reviewed by Macian 2005)</w:t>
      </w:r>
      <w:r>
        <w:fldChar w:fldCharType="end"/>
      </w:r>
      <w:bookmarkStart w:id="224" w:name="__Fieldmark__1042_46473882"/>
      <w:bookmarkStart w:id="225" w:name="__Fieldmark__815_2112764151"/>
      <w:bookmarkStart w:id="226" w:name="__Fieldmark__306_39192179"/>
      <w:bookmarkStart w:id="227" w:name="__Fieldmark__637_378019444"/>
      <w:bookmarkStart w:id="228" w:name="__Fieldmark__1024_1506500677"/>
      <w:bookmarkStart w:id="229" w:name="__Fieldmark__1571_24551482"/>
      <w:bookmarkEnd w:id="222"/>
      <w:bookmarkEnd w:id="223"/>
      <w:bookmarkEnd w:id="224"/>
      <w:bookmarkEnd w:id="225"/>
      <w:bookmarkEnd w:id="226"/>
      <w:bookmarkEnd w:id="227"/>
      <w:bookmarkEnd w:id="228"/>
      <w:bookmarkEnd w:id="229"/>
      <w:r>
        <w:rPr>
          <w:rStyle w:val="Absatz-Standardschriftart1"/>
          <w:rFonts w:ascii="Arial" w:eastAsia="Courier" w:hAnsi="Arial" w:cs="Arial"/>
          <w:color w:val="000000"/>
        </w:rPr>
        <w:t xml:space="preserve">. In addition, changes in the host epithelium do take place when cells are invaded by, e.g., </w:t>
      </w:r>
      <w:r w:rsidRPr="00492AF4">
        <w:rPr>
          <w:rStyle w:val="Absatz-Standardschriftart1"/>
          <w:rFonts w:ascii="Arial" w:eastAsia="Courier" w:hAnsi="Arial" w:cs="Arial"/>
          <w:i/>
          <w:color w:val="000000"/>
        </w:rPr>
        <w:t xml:space="preserve">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but also generally by pathogens. It is important to note that the specificity in the GO-terms alone is not enough to determine whether healing is induced or repressed (compare “regulation of” and “negative regulation of”</w:t>
      </w:r>
      <w:ins w:id="230" w:author="Emanuel Heitlinger" w:date="2016-12-19T13:02:00Z">
        <w:r>
          <w:rPr>
            <w:rStyle w:val="Absatz-Standardschriftart1"/>
            <w:rFonts w:ascii="Arial" w:eastAsia="Courier" w:hAnsi="Arial" w:cs="Arial"/>
            <w:color w:val="000000"/>
          </w:rPr>
          <w:t>; ref</w:t>
        </w:r>
      </w:ins>
      <w:r>
        <w:rPr>
          <w:rStyle w:val="Absatz-Standardschriftart1"/>
          <w:rFonts w:ascii="Arial" w:eastAsia="Courier" w:hAnsi="Arial" w:cs="Arial"/>
          <w:color w:val="000000"/>
        </w:rPr>
        <w:commentReference w:id="231"/>
      </w:r>
      <w:r>
        <w:rPr>
          <w:rStyle w:val="Absatz-Standardschriftart1"/>
          <w:rFonts w:ascii="Arial" w:eastAsia="Courier" w:hAnsi="Arial" w:cs="Arial"/>
          <w:color w:val="000000"/>
        </w:rPr>
        <w:t xml:space="preserve">). Further investigation of the role of the processes and molecules highlighted here will contribute to better understanding for responses to intestinal intracellular parasitic infection, intestinal wound healing and other epithelial remodeling and how it is </w:t>
      </w:r>
      <w:r>
        <w:rPr>
          <w:rStyle w:val="Absatz-Standardschriftart1"/>
          <w:rFonts w:ascii="Arial" w:eastAsia="Courier" w:hAnsi="Arial" w:cs="Arial"/>
          <w:color w:val="000000"/>
        </w:rPr>
        <w:lastRenderedPageBreak/>
        <w:t>regulated. We do however get insights into the molecules involved in the early responses, which most likely are important for the induction of adaptive immunity later in infection.</w:t>
      </w:r>
    </w:p>
    <w:p w14:paraId="726B54DA" w14:textId="77777777" w:rsidR="00CE5A4E" w:rsidRDefault="00CE5A4E">
      <w:pPr>
        <w:pStyle w:val="Normal1"/>
        <w:spacing w:line="480" w:lineRule="auto"/>
      </w:pPr>
    </w:p>
    <w:p w14:paraId="1AA33086" w14:textId="77777777" w:rsidR="00CE5A4E" w:rsidRDefault="007D1DB9">
      <w:pPr>
        <w:pStyle w:val="Normal1"/>
        <w:spacing w:line="480" w:lineRule="auto"/>
      </w:pPr>
      <w:r>
        <w:rPr>
          <w:rStyle w:val="Absatz-Standardschriftart1"/>
          <w:rFonts w:ascii="Arial" w:eastAsia="Courier" w:hAnsi="Arial" w:cs="Arial"/>
        </w:rPr>
        <w:t>GO terms enriched among the mRNAs which become more abundant only early in infection are, e.g., “stem cell population maintenance”, “mRNA processing”, and “cell cycle G2/M transition”, also indicating changes in the epithelium. In addition, terms such as “regulation of response to food” and “negative regulation of appetite” are enriched. A somewhat unexpected term, “photoreceptor cell development”, (and similar terms pointing towards visual perception) is supported</w:t>
      </w:r>
      <w:r w:rsidR="007571CE">
        <w:rPr>
          <w:rStyle w:val="Absatz-Standardschriftart1"/>
          <w:rFonts w:ascii="Arial" w:eastAsia="Courier" w:hAnsi="Arial" w:cs="Arial"/>
        </w:rPr>
        <w:t>,</w:t>
      </w:r>
      <w:r>
        <w:rPr>
          <w:rStyle w:val="Absatz-Standardschriftart1"/>
          <w:rFonts w:ascii="Arial" w:eastAsia="Courier" w:hAnsi="Arial" w:cs="Arial"/>
        </w:rPr>
        <w:t xml:space="preserve"> </w:t>
      </w:r>
      <w:commentRangeStart w:id="232"/>
      <w:r>
        <w:rPr>
          <w:rStyle w:val="Absatz-Standardschriftart1"/>
          <w:rFonts w:ascii="Arial" w:eastAsia="Courier" w:hAnsi="Arial" w:cs="Arial"/>
        </w:rPr>
        <w:t xml:space="preserve">among </w:t>
      </w:r>
      <w:commentRangeStart w:id="233"/>
      <w:r>
        <w:rPr>
          <w:rStyle w:val="Absatz-Standardschriftart1"/>
          <w:rFonts w:ascii="Arial" w:eastAsia="Courier" w:hAnsi="Arial" w:cs="Arial"/>
        </w:rPr>
        <w:t>others</w:t>
      </w:r>
      <w:commentRangeEnd w:id="232"/>
      <w:r>
        <w:commentReference w:id="232"/>
      </w:r>
      <w:commentRangeEnd w:id="233"/>
      <w:r w:rsidR="00C05698">
        <w:rPr>
          <w:rStyle w:val="CommentReference"/>
          <w:rFonts w:cs="Mangal"/>
        </w:rPr>
        <w:commentReference w:id="233"/>
      </w:r>
      <w:r w:rsidR="007571CE">
        <w:rPr>
          <w:rStyle w:val="Absatz-Standardschriftart1"/>
          <w:rFonts w:ascii="Arial" w:eastAsia="Courier" w:hAnsi="Arial" w:cs="Arial"/>
        </w:rPr>
        <w:t>, by</w:t>
      </w:r>
      <w:r>
        <w:rPr>
          <w:rStyle w:val="Absatz-Standardschriftart1"/>
          <w:rFonts w:ascii="Arial" w:eastAsia="Courier" w:hAnsi="Arial" w:cs="Arial"/>
        </w:rPr>
        <w:t xml:space="preserve"> the gene mechanistic target of rapamycin, </w:t>
      </w:r>
      <w:proofErr w:type="spellStart"/>
      <w:r>
        <w:rPr>
          <w:rStyle w:val="Absatz-Standardschriftart1"/>
          <w:rFonts w:ascii="Arial" w:eastAsia="Courier" w:hAnsi="Arial" w:cs="Arial"/>
        </w:rPr>
        <w:t>mTOR</w:t>
      </w:r>
      <w:proofErr w:type="spellEnd"/>
      <w:r>
        <w:rPr>
          <w:rStyle w:val="Absatz-Standardschriftart1"/>
          <w:rFonts w:ascii="Arial" w:eastAsia="Courier" w:hAnsi="Arial" w:cs="Arial"/>
        </w:rPr>
        <w:t xml:space="preserve">. The </w:t>
      </w:r>
      <w:proofErr w:type="spellStart"/>
      <w:r>
        <w:rPr>
          <w:rStyle w:val="Absatz-Standardschriftart1"/>
          <w:rFonts w:ascii="Arial" w:eastAsia="Courier" w:hAnsi="Arial" w:cs="Arial"/>
        </w:rPr>
        <w:t>mTOR</w:t>
      </w:r>
      <w:proofErr w:type="spellEnd"/>
      <w:r>
        <w:rPr>
          <w:rStyle w:val="Absatz-Standardschriftart1"/>
          <w:rFonts w:ascii="Arial" w:eastAsia="Courier" w:hAnsi="Arial" w:cs="Arial"/>
        </w:rPr>
        <w:t xml:space="preserve"> signaling pathway is known as an amino acid sensor </w:t>
      </w:r>
      <w:r>
        <w:fldChar w:fldCharType="begin"/>
      </w:r>
      <w:r>
        <w:instrText>ADDIN ZOTERO_ITEM CSL_CITATION {"citationID":"hxsg5Cb4","properties":{"formattedCitation":"(Wellen and Thompson 2010; Laplante and Sabatini 2013; Gallinetti, Harputlugil, and Mitchell 2013)","plainCitation":"(Wellen and Thompson 2010; Laplante and Sabatini 2013; Gallinetti, Harputlugil, and Mitchell 2013)"},"citationItems":[{"id":581,"uris":["http://zotero.org/users/2947270/items/T9REHRJ7"],"uri":["http://zotero.org/users/2947270/items/T9REHRJ7"],"itemData":{"id":581,"type":"article-journal","title":"Cellular Metabolic Stress: Considering How Cells Respond to Nutrient Excess","container-title":"Molecular Cell","page":"323-332","volume":"40","issue":"2","source":"ScienceDirect","abstract":"Nutrient stress is generally considered from the standpoint of how cells detect and respond to an insufficient supply of nutrients to meet their bioenergetic needs. However, cells also experience stress as a result of nutrient excess, during which reactive oxygen species (ROS) production exceeds that required for normal physiological responses. This may occur as a result of oncogene activation or chronic exposure to growth factors combined with high levels of nutrients. As a result, multiple mechanisms have evolved to allow cells to detect and adapt to elevated levels of intracellular metabolites, including promotion of signaling and proliferation by ROS, amino acid-dependent mTOR activation, and regulation of signaling and transcription through metabolite-sensitive protein modifications. We discuss how each of these responses can contribute to the development and/or progression of cancer under conditions of cellular nutrient excess and their potential roles in linking chronic organismal over-nutrition (obesity) with cancer.","DOI":"10.1016/j.molcel.2010.10.004","ISSN":"1097-2765","shortTitle":"Cellular Metabolic Stress","journalAbbreviation":"Molecular Cell","author":[{"family":"Wellen","given":"Kathryn E."},{"family":"Thompson","given":"Craig B."}],"issued":{"date-parts":[["2010",10,22]]}}},{"id":618,"uris":["http://zotero.org/users/2947270/items/WFKR84BH"],"uri":["http://zotero.org/users/2947270/items/WFKR84BH"],"itemData":{"id":618,"type":"article-journal","title":"mTOR signaling in growth control and disease","container-title":"Cell","page":"274–293","volume":"149","issue":"2","DOI":"10.1016/j.cell.2012.03.017.mTOR","author":[{"family":"Laplante","given":"Mathieu"},{"family":"Sabatini","given":"David M"}],"issued":{"date-parts":[["2013"]]}}},{"id":517,"uris":["http://zotero.org/users/2947270/items/N7SU2NB2"],"uri":["http://zotero.org/users/2947270/items/N7SU2NB2"],"itemData":{"id":517,"type":"article-journal","title":"Amino acid sensing in dietary-restriction-mediated longevity: roles of signal-transducing kinases GCN2 and TOR.","container-title":"The Biochemical journal","page":"1–10","volume":"449","issue":"1","abstract":"DR (dietary restriction), or reduced food intake without malnutrition, is associated with extended longevity, improved metabolic fitness and increased stress resistance in a wide range of organisms. DR is often referred to as calorie restriction, implying that reduced energy intake is responsible for its widespread and evolutionarily conserved benefits. However, recent data indicate dietary amino acid restriction as a key mediator of DR benefits. In fruitflies, an imbalance in essential amino acid intake is thought to underlie longevity benefits of DR. In mammals, reduced dietary protein or essential amino acid intake can extend longevity, improve metabolic fitness and increase stress resistance. In the present paper we review two evolutionarily conserved signal transduction pathways responsible for sensing amino acid levels. The eIF2α (eukaryotic initiation factor 2α) kinase GCN2 (general amino acid control non-derepressible 2) senses the absence of one or more amino acids by virtue of direct binding to uncharged cognate tRNAs. The presence of certain amino acids, such as leucine, permits activation of the master growth regulating kinase TOR (target of rapamycin). These two signal transduction pathways react to amino acid deprivation by inhibiting general protein translation while at the same time increasing translation of specific mRNAs involved in restoring homoeostasis. Together, these pathways may contribute to the regulation of longevity, metabolic fitness and stress resistance.","DOI":"10.1042/BJ20121098","ISSN":"1470-8728","note":"PMID: 23216249","author":[{"family":"Gallinetti","given":"Jordan"},{"family":"Harputlugil","given":"Eylul"},{"family":"Mitchell","given":"James R"}],"issued":{"date-parts":[["2013"]]}}}],"schema":"https://github.com/citation-style-language/schema/raw/master/csl-citation.json"}</w:instrText>
      </w:r>
      <w:r>
        <w:fldChar w:fldCharType="separate"/>
      </w:r>
      <w:bookmarkStart w:id="234" w:name="__Fieldmark__1285_1687872407"/>
      <w:r>
        <w:rPr>
          <w:rStyle w:val="Absatz-Standardschriftart1"/>
          <w:rFonts w:ascii="Arial" w:eastAsia="Courier" w:hAnsi="Arial" w:cs="Arial"/>
        </w:rPr>
        <w:t>(</w:t>
      </w:r>
      <w:bookmarkStart w:id="235" w:name="__Fieldmark__1184_1000178020"/>
      <w:r>
        <w:rPr>
          <w:rStyle w:val="Absatz-Standardschriftart1"/>
          <w:rFonts w:ascii="Arial" w:eastAsia="Courier" w:hAnsi="Arial" w:cs="Arial"/>
        </w:rPr>
        <w:t>e.g. Wellen and Thompson 2010; Laplante and Sabatini 2013; Gallinetti, Harputlugil, and Mitchell 2013)</w:t>
      </w:r>
      <w:r>
        <w:fldChar w:fldCharType="end"/>
      </w:r>
      <w:bookmarkStart w:id="236" w:name="__Fieldmark__832_2112764151"/>
      <w:bookmarkStart w:id="237" w:name="__Fieldmark__1080_46473882"/>
      <w:bookmarkStart w:id="238" w:name="__Fieldmark__1628_24551482"/>
      <w:bookmarkStart w:id="239" w:name="__Fieldmark__649_378019444"/>
      <w:bookmarkStart w:id="240" w:name="__Fieldmark__314_39192179"/>
      <w:bookmarkStart w:id="241" w:name="__Fieldmark__1067_1506500677"/>
      <w:bookmarkEnd w:id="234"/>
      <w:bookmarkEnd w:id="235"/>
      <w:bookmarkEnd w:id="236"/>
      <w:bookmarkEnd w:id="237"/>
      <w:bookmarkEnd w:id="238"/>
      <w:bookmarkEnd w:id="239"/>
      <w:bookmarkEnd w:id="240"/>
      <w:bookmarkEnd w:id="241"/>
      <w:r>
        <w:rPr>
          <w:rStyle w:val="Absatz-Standardschriftart1"/>
          <w:rFonts w:ascii="Arial" w:eastAsia="Courier" w:hAnsi="Arial" w:cs="Arial"/>
        </w:rPr>
        <w:t xml:space="preserve"> and it is therefore perceivable that it is involved in the regulation of food responses in </w:t>
      </w:r>
      <w:r w:rsidRPr="00492AF4">
        <w:rPr>
          <w:rStyle w:val="Absatz-Standardschriftart1"/>
          <w:rFonts w:ascii="Arial" w:eastAsia="Courier" w:hAnsi="Arial" w:cs="Arial"/>
          <w:i/>
        </w:rPr>
        <w:t xml:space="preserve">E. </w:t>
      </w:r>
      <w:proofErr w:type="spellStart"/>
      <w:r w:rsidRPr="00492AF4">
        <w:rPr>
          <w:rStyle w:val="Absatz-Standardschriftart1"/>
          <w:rFonts w:ascii="Arial" w:eastAsia="Courier" w:hAnsi="Arial" w:cs="Arial"/>
          <w:i/>
        </w:rPr>
        <w:t>falciformis</w:t>
      </w:r>
      <w:proofErr w:type="spellEnd"/>
      <w:r>
        <w:rPr>
          <w:rStyle w:val="Absatz-Standardschriftart1"/>
          <w:rFonts w:ascii="Arial" w:eastAsia="Courier" w:hAnsi="Arial" w:cs="Arial"/>
        </w:rPr>
        <w:t xml:space="preserve"> infections</w:t>
      </w:r>
      <w:r>
        <w:rPr>
          <w:rStyle w:val="Absatz-Standardschriftart1"/>
          <w:rFonts w:ascii="Arial" w:eastAsia="Courier" w:hAnsi="Arial" w:cs="Arial"/>
          <w:color w:val="000000"/>
        </w:rPr>
        <w:t xml:space="preserve">. Weight losses and malnutrition are generally common during parasitic infections </w:t>
      </w:r>
      <w:r>
        <w:fldChar w:fldCharType="begin"/>
      </w:r>
      <w:r>
        <w:instrText>ADDIN ZOTERO_ITEM CSL_CITATION {"citationID":"bR6nZPZq","properties":{"formattedCitation":"(Preston-Mafham and Sykes 1970; Stephenson, Latham, and Ottesen 2000; Aloisio et al. 2006)","plainCitation":"(Preston-Mafham and Sykes 1970; Stephenson, Latham, and Ottesen 2000; Aloisio et al. 2006)"},"citationItems":[{"id":1706,"uris":["http://zotero.org/groups/484592/items/H3SKCCDZ"],"uri":["http://zotero.org/groups/484592/items/H3SKCCDZ"],"itemData":{"id":1706,"type":"article-journal","title":"Changes in body weight and intestinal absorption during infections with Eimeria acervulina in the chicken","container-title":"Parasitology","page":"417","volume":"61","issue":"03","source":"CrossRef","DOI":"10.1017/S0031182000041263","ISSN":"0031-1820, 1469-8161","language":"en","author":[{"family":"Preston-Mafham","given":"R. A."},{"family":"Sykes","given":"A. H."}],"issued":{"date-parts":[["1970",12]]}}},{"id":1703,"uris":["http://zotero.org/groups/484592/items/BF32UB96"],"uri":["http://zotero.org/groups/484592/items/BF32UB96"],"itemData":{"id":1703,"type":"article-journal","title":"Malnutrition and parasitic helminth infections","container-title":"Parasitology","page":"S23-S38","volume":"121","issue":"S1","source":"Cambridge Core","abstract":"The Global Burden of Disease caused by the 3 major intestinal nematodes is an estimated 22·1million disability-adjusted life-years (DALYs) lost for hookworm, 10·5million for Ascaris lumbricoides, 6·4million for Trichuris trichiura, and 39·0million for the three infections combined (as compared with malaria at 35·7million) (World Bank, 1993; Chan et al. 1994); these figures illustrate why some scarce health care resources must be used for their control. Strongyloides stercoralis is the fourth most important intestinal worm infection; its nutritional implications are discussed, and the fact that its geographic distribution needs further study is emphasized. Mechanisms underlying the malnutrition induced by intestinal helminths are described. Anorexia, which can decrease intake of all nutrients in tropical populations on marginal diets, is likely to be the most important in terms of magnitude and the probable major mechanism by which intestinal nematodes inhibit growth and development. We present a revised and expanded conceptual framework for how parasites cause/aggravate malnutrition and retard development in endemic areas. Specific negative effects that a wide variety of parasites may have on gastrointestinal physiology are presented. The synergism between Trichuris and Campylobacter, intestinal inflammation and growth failure, and new studies showing that hookworm inhibits growth and promotes anaemia in preschool (as well as school-age) children are presented. We conclude by presenting rationales and evidence to justify ensuring the widest possible coverage for preschool-age children and girls and women of childbearing age in intestinal parasite control programmes, in order to prevent morbidity and mortality in general and specifically to help decrease the vicious intergenerational cycle of growth failure (of low-birth-weight/intrauterine growth retardation and stunting) that entraps infants, children and girls and women of reproductive age in developing areas.","DOI":"10.1017/S0031182000006491","ISSN":"1469-8161, 0031-1820","author":[{"family":"Stephenson","given":"L. S."},{"family":"Latham","given":"M. C."},{"family":"Ottesen","given":"E. A."}],"issued":{"date-parts":[["2000",10]]}}},{"id":1702,"uris":["http://zotero.org/groups/484592/items/PCSCJ9XG"],"uri":["http://zotero.org/groups/484592/items/PCSCJ9XG"],"itemData":{"id":1702,"type":"article-journal","title":"Severe weight loss in lambs infected with Giardia duodenalis assemblage B","container-title":"Veterinary Parasitology","page":"154-158","volume":"142","issue":"1-2","source":"CrossRef","DOI":"10.1016/j.vetpar.2006.06.023","ISSN":"03044017","language":"en","author":[{"family":"Aloisio","given":"Fabio"},{"family":"Filippini","given":"Giovanni"},{"family":"Antenucci","given":"Pietro"},{"family":"Lepri","given":"Elvio"},{"family":"Pezzotti","given":"Giovanni"},{"family":"Cacciò","given":"Simone M."},{"family":"Pozio","given":"Edoardo"}],"issued":{"date-parts":[["2006",11]]}}}],"schema":"https://github.com/citation-style-language/schema/raw/master/csl-citation.json"}</w:instrText>
      </w:r>
      <w:r>
        <w:fldChar w:fldCharType="separate"/>
      </w:r>
      <w:bookmarkStart w:id="242" w:name="__Fieldmark__1311_1687872407"/>
      <w:r>
        <w:rPr>
          <w:rStyle w:val="Absatz-Standardschriftart1"/>
          <w:rFonts w:ascii="Arial" w:eastAsia="Courier" w:hAnsi="Arial" w:cs="Arial"/>
          <w:color w:val="000000"/>
        </w:rPr>
        <w:t>(</w:t>
      </w:r>
      <w:bookmarkStart w:id="243" w:name="__Fieldmark__1208_1000178020"/>
      <w:r>
        <w:rPr>
          <w:rStyle w:val="Absatz-Standardschriftart1"/>
          <w:rFonts w:ascii="Arial" w:eastAsia="Courier" w:hAnsi="Arial" w:cs="Arial"/>
          <w:color w:val="000000"/>
        </w:rPr>
        <w:t>e.g. Preston-Mafham and Sykes 1970; Stephenson, Latham, and Ottesen 2000; Aloisio et al. 2006)</w:t>
      </w:r>
      <w:r>
        <w:fldChar w:fldCharType="end"/>
      </w:r>
      <w:bookmarkEnd w:id="242"/>
      <w:bookmarkEnd w:id="243"/>
      <w:r>
        <w:rPr>
          <w:rStyle w:val="Absatz-Standardschriftart1"/>
          <w:rFonts w:ascii="Arial" w:eastAsia="Courier" w:hAnsi="Arial" w:cs="Arial"/>
          <w:color w:val="000000"/>
        </w:rPr>
        <w:t xml:space="preserve">, </w:t>
      </w:r>
      <w:r w:rsidR="00C05698">
        <w:rPr>
          <w:rStyle w:val="Absatz-Standardschriftart1"/>
          <w:rFonts w:ascii="Arial" w:eastAsia="Courier" w:hAnsi="Arial" w:cs="Arial"/>
          <w:color w:val="000000"/>
        </w:rPr>
        <w:t xml:space="preserve">also </w:t>
      </w:r>
      <w:r>
        <w:rPr>
          <w:rStyle w:val="Absatz-Standardschriftart1"/>
          <w:rFonts w:ascii="Arial" w:eastAsia="Courier" w:hAnsi="Arial" w:cs="Arial"/>
          <w:color w:val="000000"/>
        </w:rPr>
        <w:t xml:space="preserve">in </w:t>
      </w:r>
      <w:proofErr w:type="spellStart"/>
      <w:r w:rsidRPr="00492AF4">
        <w:rPr>
          <w:rStyle w:val="Absatz-Standardschriftart1"/>
          <w:rFonts w:ascii="Arial" w:eastAsia="Courier" w:hAnsi="Arial" w:cs="Arial"/>
          <w:i/>
          <w:color w:val="000000"/>
        </w:rPr>
        <w:t>Eimeria</w:t>
      </w:r>
      <w:proofErr w:type="spellEnd"/>
      <w:r>
        <w:rPr>
          <w:rStyle w:val="Absatz-Standardschriftart1"/>
          <w:rFonts w:ascii="Arial" w:eastAsia="Courier" w:hAnsi="Arial" w:cs="Arial"/>
          <w:color w:val="000000"/>
        </w:rPr>
        <w:t xml:space="preserve"> </w:t>
      </w:r>
      <w:r w:rsidR="007571CE">
        <w:rPr>
          <w:rStyle w:val="Absatz-Standardschriftart1"/>
          <w:rFonts w:ascii="Arial" w:eastAsia="Courier" w:hAnsi="Arial" w:cs="Arial"/>
          <w:color w:val="000000"/>
        </w:rPr>
        <w:t>spp.</w:t>
      </w:r>
      <w:r w:rsidR="00C05698">
        <w:rPr>
          <w:rStyle w:val="Absatz-Standardschriftart1"/>
          <w:rFonts w:ascii="Arial" w:eastAsia="Courier" w:hAnsi="Arial" w:cs="Arial"/>
          <w:color w:val="000000"/>
        </w:rPr>
        <w:t xml:space="preserve"> </w:t>
      </w:r>
      <w:r w:rsidR="00C05698">
        <w:rPr>
          <w:rStyle w:val="Absatz-Standardschriftart1"/>
          <w:rFonts w:ascii="Arial" w:eastAsia="Courier" w:hAnsi="Arial" w:cs="Arial"/>
          <w:color w:val="000000"/>
        </w:rPr>
        <w:fldChar w:fldCharType="begin"/>
      </w:r>
      <w:r w:rsidR="00C05698">
        <w:rPr>
          <w:rStyle w:val="Absatz-Standardschriftart1"/>
          <w:rFonts w:ascii="Arial" w:eastAsia="Courier" w:hAnsi="Arial" w:cs="Arial"/>
          <w:color w:val="000000"/>
        </w:rPr>
        <w:instrText xml:space="preserve"> ADDIN ZOTERO_ITEM CSL_CITATION {"citationID":"OwWibMbn","properties":{"formattedCitation":"(Sharman et al. 2010; Stange et al. 2012)","plainCitation":"(Sharman et al. 2010; Stange et al. 2012)"},"citationItems":[{"id":1858,"uris":["http://zotero.org/groups/484592/items/ETT4VK94"],"uri":["http://zotero.org/groups/484592/items/ETT4VK94"],"itemData":{"id":1858,"type":"article-journal","title":"Chasing the Golden Egg: Vaccination Against Poultry Coccidiosis","container-title":"Parasite Immunology","source":"CrossRef","URL":"http://doi.wiley.com/10.1111/j.1365-3024.2010.01209.x","DOI":"10.1111/j.1365-3024.2010.01209.x","ISSN":"01419838, 13653024","shortTitle":"Chasing the Golden Egg","language":"en","author":[{"family":"Sharman","given":"P. A."},{"family":"Smith","given":"N. C."},{"family":"Wallach","given":"M. G."},{"family":"Katrib","given":"M."}],"issued":{"date-parts":[["2010",2]]},"accessed":{"date-parts":[["2016",12,27]]}}},{"id":299,"uris":["http://zotero.org/users/2947270/items/3T3V28ZA"],"uri":["http://zotero.org/users/2947270/items/3T3V28ZA"],"itemData":{"id":299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schema":"https://github.com/citation-style-language/schema/raw/master/csl-citation.json"} </w:instrText>
      </w:r>
      <w:r w:rsidR="00C05698">
        <w:rPr>
          <w:rStyle w:val="Absatz-Standardschriftart1"/>
          <w:rFonts w:ascii="Arial" w:eastAsia="Courier" w:hAnsi="Arial" w:cs="Arial"/>
          <w:color w:val="000000"/>
        </w:rPr>
        <w:fldChar w:fldCharType="separate"/>
      </w:r>
      <w:r w:rsidR="00C05698" w:rsidRPr="00C05698">
        <w:rPr>
          <w:rFonts w:ascii="Arial" w:hAnsi="Arial" w:cs="Arial"/>
        </w:rPr>
        <w:t>(</w:t>
      </w:r>
      <w:r w:rsidR="002F4133">
        <w:rPr>
          <w:rFonts w:ascii="Arial" w:hAnsi="Arial" w:cs="Arial"/>
        </w:rPr>
        <w:t xml:space="preserve">e.g. </w:t>
      </w:r>
      <w:r w:rsidR="00C05698" w:rsidRPr="00C05698">
        <w:rPr>
          <w:rFonts w:ascii="Arial" w:hAnsi="Arial" w:cs="Arial"/>
        </w:rPr>
        <w:t>Sharman et al. 2010; Stange et al. 2012)</w:t>
      </w:r>
      <w:r w:rsidR="00C05698">
        <w:rPr>
          <w:rStyle w:val="Absatz-Standardschriftart1"/>
          <w:rFonts w:ascii="Arial" w:eastAsia="Courier" w:hAnsi="Arial" w:cs="Arial"/>
          <w:color w:val="000000"/>
        </w:rPr>
        <w:fldChar w:fldCharType="end"/>
      </w:r>
      <w:r w:rsidR="007571CE">
        <w:rPr>
          <w:rStyle w:val="Absatz-Standardschriftart1"/>
          <w:rFonts w:ascii="Arial" w:eastAsia="Courier" w:hAnsi="Arial" w:cs="Arial"/>
          <w:color w:val="000000"/>
        </w:rPr>
        <w:t xml:space="preserve"> </w:t>
      </w:r>
      <w:r>
        <w:rPr>
          <w:rStyle w:val="Absatz-Standardschriftart1"/>
          <w:rFonts w:ascii="Arial" w:eastAsia="Courier" w:hAnsi="Arial" w:cs="Arial"/>
          <w:color w:val="000000"/>
        </w:rPr>
        <w:t>and weight loss was also seen in this study (</w:t>
      </w:r>
      <w:r>
        <w:rPr>
          <w:rStyle w:val="Absatz-Standardschriftart1"/>
          <w:rFonts w:ascii="Arial" w:eastAsia="Courier" w:hAnsi="Arial" w:cs="Arial"/>
          <w:color w:val="FF0000"/>
        </w:rPr>
        <w:t>SI file xx</w:t>
      </w:r>
      <w:r>
        <w:rPr>
          <w:rStyle w:val="Absatz-Standardschriftart1"/>
          <w:rFonts w:ascii="Arial" w:eastAsia="Courier" w:hAnsi="Arial" w:cs="Arial"/>
          <w:color w:val="000000"/>
        </w:rPr>
        <w:t>).</w:t>
      </w:r>
    </w:p>
    <w:p w14:paraId="01894BF1" w14:textId="77777777" w:rsidR="00CE5A4E" w:rsidRDefault="00CE5A4E">
      <w:pPr>
        <w:pStyle w:val="Normal1"/>
        <w:spacing w:line="480" w:lineRule="auto"/>
      </w:pPr>
    </w:p>
    <w:p w14:paraId="0B330611" w14:textId="77777777" w:rsidR="00CE5A4E" w:rsidRDefault="007D1DB9">
      <w:pPr>
        <w:pStyle w:val="Normal1"/>
        <w:spacing w:line="480" w:lineRule="auto"/>
      </w:pPr>
      <w:r>
        <w:rPr>
          <w:rFonts w:ascii="Arial" w:hAnsi="Arial" w:cs="Arial"/>
        </w:rPr>
        <w:t>Interestingly, in T- and B- cell deficient hosts, the same four groups of genes described above (1-4, figure 2b) show no differences between infected and non-infected animals. In two of these gene sets, all immune deficient mice - also infected ones - are most similar to non-infected immune competent control animals (1 and 4). These genes are the ones enriched for, e.g., regulation of IL-1 and IL-6, TGF</w:t>
      </w:r>
      <w:r>
        <w:rPr>
          <w:rStyle w:val="Absatz-Standardschriftart1"/>
          <w:rFonts w:ascii="Arial" w:eastAsia="Courier" w:hAnsi="Arial" w:cs="Arial"/>
          <w:color w:val="000000"/>
        </w:rPr>
        <w:t>β</w:t>
      </w:r>
      <w:r>
        <w:rPr>
          <w:rFonts w:ascii="Arial" w:hAnsi="Arial" w:cs="Arial"/>
        </w:rPr>
        <w:t xml:space="preserve">, TNF, EGF, Notch receptor, and </w:t>
      </w:r>
      <w:proofErr w:type="spellStart"/>
      <w:r>
        <w:rPr>
          <w:rFonts w:ascii="Arial" w:hAnsi="Arial" w:cs="Arial"/>
        </w:rPr>
        <w:t>calcineurin</w:t>
      </w:r>
      <w:proofErr w:type="spellEnd"/>
      <w:r>
        <w:rPr>
          <w:rFonts w:ascii="Arial" w:hAnsi="Arial" w:cs="Arial"/>
        </w:rPr>
        <w:t xml:space="preserve">-NFAT signaling (cluster 4) and, e.g., stem cell population maintenance, terms for cell cycle regulation </w:t>
      </w:r>
      <w:r>
        <w:rPr>
          <w:rFonts w:ascii="Arial" w:hAnsi="Arial" w:cs="Arial"/>
        </w:rPr>
        <w:lastRenderedPageBreak/>
        <w:t>and several RNA-processing related terms (cluster 1). In one gene set (cluster 3), all immune deficient animals’ mRNA profile is most similar to infected immune c</w:t>
      </w:r>
      <w:r w:rsidR="00CA7236">
        <w:rPr>
          <w:rFonts w:ascii="Arial" w:hAnsi="Arial" w:cs="Arial"/>
        </w:rPr>
        <w:t>ompetent animals. Apparently, T and B</w:t>
      </w:r>
      <w:r>
        <w:rPr>
          <w:rFonts w:ascii="Arial" w:hAnsi="Arial" w:cs="Arial"/>
        </w:rPr>
        <w:t xml:space="preserve"> cell deficient mice have similarities with infected wild-types for mRNAs linked to GO-terms for neuron differentiation and regulation and several metabolic processes. The pattern in cluster 3 suggests that these mRNAs have a high abundance in healthy wild-type animals in a T or B cell dependent fashion, since levels are low in T and B cell (maturation) deficient mice independent of infection. </w:t>
      </w:r>
      <w:commentRangeStart w:id="244"/>
      <w:ins w:id="245" w:author="Emanuel Heitlinger" w:date="2016-12-19T13:14:00Z">
        <w:r>
          <w:rPr>
            <w:rFonts w:ascii="Arial" w:hAnsi="Arial" w:cs="Arial"/>
          </w:rPr>
          <w:t xml:space="preserve">Such differences in </w:t>
        </w:r>
        <w:r>
          <w:rPr>
            <w:rFonts w:ascii="Arial" w:hAnsi="Arial" w:cs="Arial"/>
            <w:i/>
            <w:iCs/>
          </w:rPr>
          <w:t>R</w:t>
        </w:r>
      </w:ins>
      <w:r w:rsidR="007571CE">
        <w:rPr>
          <w:rFonts w:ascii="Arial" w:hAnsi="Arial" w:cs="Arial"/>
          <w:i/>
          <w:iCs/>
        </w:rPr>
        <w:t>ag</w:t>
      </w:r>
      <w:ins w:id="246" w:author="Emanuel Heitlinger" w:date="2016-12-19T13:14:00Z">
        <w:r>
          <w:rPr>
            <w:rFonts w:ascii="Arial" w:hAnsi="Arial" w:cs="Arial"/>
            <w:i/>
            <w:iCs/>
          </w:rPr>
          <w:t>1</w:t>
        </w:r>
        <w:r>
          <w:rPr>
            <w:rFonts w:ascii="Arial" w:hAnsi="Arial" w:cs="Arial"/>
          </w:rPr>
          <w:t>-/- mice [are expected and have been reported (ref)/</w:t>
        </w:r>
      </w:ins>
      <w:ins w:id="247" w:author="Emanuel Heitlinger" w:date="2016-12-19T13:15:00Z">
        <w:r>
          <w:rPr>
            <w:rFonts w:ascii="Arial" w:hAnsi="Arial" w:cs="Arial"/>
          </w:rPr>
          <w:t xml:space="preserve"> are unexpected and have to our knowledge not been reported before.] </w:t>
        </w:r>
      </w:ins>
      <w:commentRangeEnd w:id="244"/>
      <w:r w:rsidR="007571CE">
        <w:rPr>
          <w:rStyle w:val="CommentReference"/>
          <w:rFonts w:cs="Mangal"/>
        </w:rPr>
        <w:commentReference w:id="244"/>
      </w:r>
    </w:p>
    <w:p w14:paraId="3F7C5F6B" w14:textId="77777777" w:rsidR="00CE5A4E" w:rsidRDefault="00CE5A4E">
      <w:pPr>
        <w:pStyle w:val="Normal1"/>
        <w:spacing w:line="480" w:lineRule="auto"/>
        <w:rPr>
          <w:rFonts w:ascii="Arial" w:eastAsia="Courier" w:hAnsi="Arial" w:cs="Arial"/>
          <w:b/>
          <w:bCs/>
          <w:color w:val="000000"/>
        </w:rPr>
      </w:pPr>
    </w:p>
    <w:p w14:paraId="2165556A" w14:textId="77777777" w:rsidR="00CE5A4E" w:rsidRDefault="007D1DB9">
      <w:pPr>
        <w:pStyle w:val="Normal1"/>
        <w:spacing w:line="480" w:lineRule="auto"/>
      </w:pPr>
      <w:r>
        <w:rPr>
          <w:rFonts w:ascii="Arial" w:eastAsia="Courier" w:hAnsi="Arial" w:cs="Arial"/>
          <w:b/>
          <w:bCs/>
          <w:i/>
          <w:color w:val="000000"/>
        </w:rPr>
        <w:t>Adaptive immune responses characterize late infection</w:t>
      </w:r>
    </w:p>
    <w:p w14:paraId="478A94E1" w14:textId="77777777" w:rsidR="00CE5A4E" w:rsidRDefault="007D1DB9">
      <w:pPr>
        <w:pStyle w:val="Normal1"/>
        <w:spacing w:line="480" w:lineRule="auto"/>
      </w:pPr>
      <w:r>
        <w:rPr>
          <w:rStyle w:val="Absatz-Standardschriftart1"/>
          <w:rFonts w:ascii="Arial" w:eastAsia="Courier" w:hAnsi="Arial" w:cs="Arial"/>
          <w:color w:val="000000"/>
        </w:rPr>
        <w:t>Pronounced transcriptional changes occur late in infection</w:t>
      </w:r>
      <w:r w:rsidR="007571CE">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Processes indicated by genes with increased abundance at </w:t>
      </w:r>
      <w:r w:rsidR="007571CE">
        <w:rPr>
          <w:rStyle w:val="Absatz-Standardschriftart1"/>
          <w:rFonts w:ascii="Arial" w:eastAsia="Courier" w:hAnsi="Arial" w:cs="Arial"/>
          <w:color w:val="000000"/>
        </w:rPr>
        <w:t xml:space="preserve">day </w:t>
      </w:r>
      <w:r>
        <w:rPr>
          <w:rStyle w:val="Absatz-Standardschriftart1"/>
          <w:rFonts w:ascii="Arial" w:eastAsia="Courier" w:hAnsi="Arial" w:cs="Arial"/>
          <w:color w:val="000000"/>
        </w:rPr>
        <w:t>7</w:t>
      </w:r>
      <w:r w:rsidR="007571CE">
        <w:rPr>
          <w:rStyle w:val="Absatz-Standardschriftart1"/>
          <w:rFonts w:ascii="Arial" w:eastAsia="Courier" w:hAnsi="Arial" w:cs="Arial"/>
          <w:color w:val="000000"/>
        </w:rPr>
        <w:t xml:space="preserve"> post infection </w:t>
      </w:r>
      <w:r>
        <w:rPr>
          <w:rStyle w:val="Absatz-Standardschriftart1"/>
          <w:rFonts w:ascii="Arial" w:eastAsia="Courier" w:hAnsi="Arial" w:cs="Arial"/>
          <w:color w:val="000000"/>
        </w:rPr>
        <w:t xml:space="preserve">reflect the expected onset of an adaptive immune response (cluster 5 in Figure 2b </w:t>
      </w:r>
      <w:r w:rsidR="007571CE">
        <w:rPr>
          <w:rStyle w:val="Absatz-Standardschriftart1"/>
          <w:rFonts w:ascii="Arial" w:eastAsia="Courier" w:hAnsi="Arial" w:cs="Arial"/>
          <w:color w:val="000000"/>
        </w:rPr>
        <w:t xml:space="preserve">shows </w:t>
      </w:r>
      <w:r>
        <w:rPr>
          <w:rStyle w:val="Absatz-Standardschriftart1"/>
          <w:rFonts w:ascii="Arial" w:eastAsia="Courier" w:hAnsi="Arial" w:cs="Arial"/>
          <w:color w:val="000000"/>
        </w:rPr>
        <w:t xml:space="preserve">general dynamics of these genes). GO terms such as "antigen binding", "immunoglobulin receptor binding", "immune system process", "adaptive immune response", “cytokine production”, and also "innate immune response" and “regulation of apoptotic process” dominate enrichment analyses for this group </w:t>
      </w:r>
      <w:r w:rsidR="007571CE">
        <w:rPr>
          <w:rStyle w:val="Absatz-Standardschriftart1"/>
          <w:rFonts w:ascii="Arial" w:eastAsia="Courier" w:hAnsi="Arial" w:cs="Arial"/>
          <w:color w:val="000000"/>
        </w:rPr>
        <w:t>of genes.</w:t>
      </w:r>
      <w:r>
        <w:rPr>
          <w:rStyle w:val="Absatz-Standardschriftart1"/>
          <w:rFonts w:ascii="Arial" w:eastAsia="Courier" w:hAnsi="Arial" w:cs="Arial"/>
          <w:color w:val="000000"/>
        </w:rPr>
        <w:t xml:space="preserve"> Among the same genes, “natural killer cell regulation”, “neutrophil degranulation”, “JAK-STAT signaling”, and IL-1 and interleukin-2, IL-2 productions are enriched biological processes. As late as day 5 post infection, the genes responsible for these enrichments still low on mRNA abundance. This confirms a strong induction of immune responses, particularly adaptive immune responses between days 5 and 7 post infection. The result is well in line with previously described protective immunity against re-infection with </w:t>
      </w:r>
      <w:proofErr w:type="spellStart"/>
      <w:r>
        <w:rPr>
          <w:rStyle w:val="Absatz-Standardschriftart1"/>
          <w:rFonts w:ascii="Arial" w:eastAsia="Courier" w:hAnsi="Arial" w:cs="Arial"/>
          <w:i/>
          <w:color w:val="000000"/>
        </w:rPr>
        <w:t>Eimeria</w:t>
      </w:r>
      <w:proofErr w:type="spellEnd"/>
      <w:r>
        <w:rPr>
          <w:rStyle w:val="Absatz-Standardschriftart1"/>
          <w:rFonts w:ascii="Arial" w:eastAsia="Courier" w:hAnsi="Arial" w:cs="Arial"/>
          <w:i/>
          <w:color w:val="000000"/>
        </w:rPr>
        <w:t xml:space="preserve"> </w:t>
      </w:r>
      <w:r>
        <w:rPr>
          <w:rStyle w:val="Absatz-Standardschriftart1"/>
          <w:rFonts w:ascii="Arial" w:eastAsia="Courier" w:hAnsi="Arial" w:cs="Arial"/>
          <w:color w:val="000000"/>
        </w:rPr>
        <w:t>spp.</w:t>
      </w:r>
      <w:r w:rsidR="00F7137A">
        <w:rPr>
          <w:rStyle w:val="Absatz-Standardschriftart1"/>
          <w:rFonts w:ascii="Arial" w:eastAsia="Courier" w:hAnsi="Arial" w:cs="Arial"/>
          <w:color w:val="000000"/>
        </w:rPr>
        <w:t xml:space="preserve"> </w:t>
      </w:r>
      <w:r w:rsidR="00F7137A">
        <w:rPr>
          <w:rStyle w:val="Absatz-Standardschriftart1"/>
          <w:rFonts w:ascii="Arial" w:eastAsia="Courier" w:hAnsi="Arial" w:cs="Arial"/>
          <w:color w:val="000000"/>
        </w:rPr>
        <w:fldChar w:fldCharType="begin"/>
      </w:r>
      <w:r w:rsidR="00F7137A">
        <w:rPr>
          <w:rStyle w:val="Absatz-Standardschriftart1"/>
          <w:rFonts w:ascii="Arial" w:eastAsia="Courier" w:hAnsi="Arial" w:cs="Arial"/>
          <w:color w:val="000000"/>
        </w:rPr>
        <w:instrText xml:space="preserve"> ADDIN ZOTERO_ITEM CSL_CITATION {"citationID":"URRGqElF","properties":{"formattedCitation":"{\\rtf (M. Elaine Rose 1974; Mesfin and Bellamy 1979; Blagburn and Todd 1984; M. E. Rose, Hesketh, and Wakelin 1992; Gadde et al. 2009; S\\uc0\\u252{}hwold et al. 2010; Stange et al. 2012; Schmid et al. 2014)}","plainCitation":"(M. Elaine Rose 1974; Mesfin and Bellamy 1979; Blagburn and Todd 1984; M. E. Rose, Hesketh, and Wakelin 1992; Gadde et al. 2009; Sühwold et al. 2010; Stange et al. 2012; Schmid et al. 2014)"},"citationItems":[{"id":1623,"uris":["http://zotero.org/groups/484592/items/VPP4WNGD"],"uri":["http://zotero.org/groups/484592/items/VPP4WNGD"],"itemData":{"id":1623,"type":"article-journal","title":"Immune Responses in Infections with Coccidia: Macrophage Activity","container-title":"Infection and Immunity","page":"862-871","volume":"10","issue":"4","source":"PubMed Central","abstract":"Peritoneal exudate cells from chickens immunized with two species of coccidia, Eimeria tenella or Eimeria maxima, were examined for their capacity to phagocytose stages of the parasite in vitro. True phagocytosis of the sporozoite stage is difficult to estimate because of its ability to invade cells, but may be evaluated by comparison with control suspensions. Peak activity (compared with cells from coccidia-free chickens) was found 3 to 5 weeks after the first inoulum of oocysts of E. tenella, and 1 week after the first inoculum of E. maxima— times which correspond to the onset of complete immunity to infection. Cells from coccidia-free chickens, in the presence of serum from birds immunized with E. tenella, phagocytosed sporozoites of E. tenella in a similar manner to cells from immunized birds. The immune serum had both cytophilic and opsonic adherence properties and the latter was species specific (for the two species tested).","ISSN":"0019-9567","note":"PMID: 4426710\nPMCID: PMC423033","shortTitle":"Immune Responses in Infections with Coccidia","journalAbbreviation":"Infect Immun","author":[{"family":"Rose","given":"M. Elaine"}],"issued":{"date-parts":[["1974",10]]}}},{"id":274,"uris":["http://zotero.org/groups/484592/items/ZVJSAN65"],"uri":["http://zotero.org/groups/484592/items/ZVJSAN65"],"itemData":{"id":274,"type":"article-journal","title":"Effects of Acquired Resistance on Infection with Eimeria falciformis var. pragensis in Mice","container-title":"Infection and Immunity","page":"108-114","volume":"23","issue":"1","source":"PubMed Central","abstract":"Mice immunized with infections of 500, 5,000, or 20,000 oocysts of E. falciformis var. pragensis were reinfected with 20,000 and 100,000 oocysts at 20 and 38 days, respectively, after the initial infection. After the first challenge infection, none of the immunized mice showed clinical signs of coccidiosis; a few mice passed very low numbers of oocysts, and oocyst discharge seemed to correlate negatively with immunizing dose. None of the mice immunized twice passed oocysts after challenge. Mice immunized with three infections were completely immune to challenge for 4 months. The effect of the immune response on the life cycle of the coccidium was determined by histological examination of the intestines of immune and nonimmune mice infected with the parasite. In both the immune and nonimmune groups, sporozoites penetrated absorptive epithelial cells and migrated to crypt epithelial cells during the first 6 to 24 h postinfection. At 48 to 72 h postinfection, the sporozoites developed into mature first-generation schizonts in the nonimmune mice, whereas the developing first-generation schizonts degenerated within the crypt epithelial cells of the immune mice. In nonimmune mice, third-generation merozoites, inoculated intracecally, developed into mature fourth-generation schizonts, whereas in immune mice the developing fourth-generation schizonts degenerated before maturing. The possibility that a cellmediated immune mechanism is responsible for the arrest in schizogony is discussed.","ISSN":"0019-9567","note":"PMID: 422230\nPMCID: PMC550696","journalAbbreviation":"Infect Immun","author":[{"family":"Mesfin","given":"G. M."},{"family":"Bellamy","given":"J. E. C."}],"issued":{"date-parts":[["1979",1]]}}},{"id":1608,"uris":["http://zotero.org/groups/484592/items/8EX8D7CW"],"uri":["http://zotero.org/groups/484592/items/8EX8D7CW"],"itemData":{"id":1608,"type":"article-journal","title":"Pathological changes and immunity associated with experimental Eimeria vermiformis infections in Mus musculus","container-title":"The Journal of Protozoology","page":"556-561","volume":"31","issue":"4","source":"PubMed","abstract":"Pathological changes and immunity induced by Eimeria vermiformis (Ernst, Chobotar &amp; Hammond, 1971) were studied in outbred Swiss mice inoculated with 5000, 10,000, 20,000, or 40,000 oocysts. Cross immunity to E. ferrisi was also studied. In the case of E. vermiformis, mortality was dose dependent; most deaths were observed in the intermediate-dose groups. Most deaths also correlated with peak oocyst output. Histopathologic changes consisted of an early neutrophil and mononuclear cell infiltration in the small intestine. Later, villus atrophy and crypt hyperplasia caused a decrease in the villus-crypt ratio. During the acute phase (8-10 days after inoculation), villus tips were eroded and parasites with necrotic debris filled the cryptal and intestinal lumina. Vacuolar changes were observed in epithelial cells of the small intestine. Neither parasites nor significant pathological changes were observed in extra-intestinal organs. Mice were totally immune to reinfection with E. vermiformis 30 and 105 days after inoculation. Cross immunity was not observed between E. vermiformis and E. ferrisi.","ISSN":"0022-3921","note":"PMID: 6512725","journalAbbreviation":"J. Protozool.","language":"ENG","author":[{"family":"Blagburn","given":"B. L."},{"family":"Todd","given":"K. S."}],"issued":{"date-parts":[["1984",11]]}}},{"id":1610,"uris":["http://zotero.org/groups/484592/items/8ZPX2TES"],"uri":["http://zotero.org/groups/484592/items/8ZPX2TES"],"itemData":{"id":1610,"type":"article-journal","title":"Immune control of murine coccidiosis: CD4+ and CD8+ T lymphocytes contribute differentially in resistance to primary and secondary infections","container-title":"Parasitology","page":"349-354","volume":"105 ( Pt 3)","source":"PubMed","abstract":"The effect of treatment with monoclonal antibodies (Mabs) which deplete CD4+ or CD8+ T lymphocytes, on infections with Eimeria spp. was examined in NIH mice. Treatment with anti-CD4 Mab increased susceptibility to primary infections with E. vermiformis or E. pragensis and reduced the subsequent resistance of the mice to homologous challenge. Similar treatment of immune mice did not affect their resistance to re-infection but this was reduced in mice depleted of CD8+ T lymphocytes. In mice immunized with E. vermiformis the effect of CD8(+)-depletion was very slight, apparent only as the presence of small numbers of oocysts in the faeces of some mice; in mice immunized with E. pragensis there was a small, though significant, increase in oocyst production, compared with controls and anti-CD4-treated groups. These results confirm the importance of mechanisms involving the function of CD4+ T lymphocytes in the control of primary infections with Eimeria spp. and indicate that CD8+ cells play some part in the expression of resistance to reinfection. They also show that a major part of this resistance was not affected by either of the treatments given.","ISSN":"0031-1820","note":"PMID: 1361049","shortTitle":"Immune control of murine coccidiosis","journalAbbreviation":"Parasitology","language":"ENG","author":[{"family":"Rose","given":"M. E."},{"family":"Hesketh","given":"P."},{"family":"Wakelin","given":"D."}],"issued":{"date-parts":[["1992",12]]}}},{"id":1617,"uris":["http://zotero.org/groups/484592/items/G6224E29"],"uri":["http://zotero.org/groups/484592/items/G6224E29"],"itemData":{"id":1617,"type":"article-journal","title":"Acquisition of immunity to the protozoan parasite Eimeria adenoeides in turkey poults and the peripheral blood leukocyte response to a primary infection","container-title":"Poultry Science","page":"2346-2352","volume":"88","issue":"11","source":"ps.oxfordjournals.org","abstract":"A primary infection of 12.5 × 103 oocysts of Eimeria adenoeides , given to 20-d-old turkey poults, resulted in depression of weight gain, and the production of large numbers of oocysts in the feces, compared with uninfected controls. Poults were raised under conditions to prevent possible reinfection to determine the ability of the primary infection to confer protective immunity against a challenge infection of 5 × 104 oocysts given at 34 d of age. Using weight gain and oocyst production after challenge as criteria for protection, the results indicated that immunity had developed. The concentration and proportions among white blood cell (WBC) populations in peripheral blood were determined at different times after the primary infection. The WBC concentration of infected poults was elevated on d 7 and 11, primarily due to elevated levels of lymphocytes and monocytes on d 7 and eosinophils on d 11. There were no differences in heterophil and basophil concentrations between infected and uninfected poults at any of the time points examined. With the exception of increased percentages of eosinophils on d 11, infection was not associated with alterations in the proportions among WBC populations. Comparison of CD4+ and CD8+ defined lymphocyte subpopulations in the blood of infected versus uninfected poults revealed higher concentrations of CD4+ lymphocytes on d 11, lower concentrations of CD8+ cells on d 4, and higher concentrations of CD8+ cells on d 11 of infection, as well as elevated ratios of CD4+:CD8+ lymphocytes in infected birds on d 4 and 11. These alterations in WBC profiles after primary E. adenoeides infection in turkey poults suggest initiation of both innate and adaptive cellular immune activities designed to effectively cope with a parasitic, intracellular pathogen.","DOI":"10.3382/ps.2009-00320","ISSN":"0032-5791, 1525-3171","note":"PMID: 19834085","journalAbbreviation":"Poultry Science","language":"en","author":[{"family":"Gadde","given":"U."},{"family":"Chapman","given":"H. D."},{"family":"Rathinam","given":"T. R."},{"family":"Erf","given":"G. F."}],"issued":{"date-parts":[["2009",1,11]]}}},{"id":1611,"uris":["http://zotero.org/groups/484592/items/A5MAC5GV"],"uri":["http://zotero.org/groups/484592/items/A5MAC5GV"],"itemData":{"id":1611,"type":"article-journal","title":"T cell reactions of Eimeria bovis primary- and challenge-infected calves","container-title":"Parasitology Research","page":"595-605","volume":"106","issue":"3","source":"link.springer.com","abstract":"Eimeria bovis infections commonly have clinical impact only on young animals, as homologous reinfections generally are under immunological control. So far, the nature of the immune responses delivering protection to calves has not been investigated. In this study we therefore analysed local and peripheral proliferative T cell activities of primary- and challenge-infected calves and investigated the occurrence of T cell phenotypes in the peripheral blood and in mucosal gut segments isolated either by bioptic means or by necropsies. We show that lymphocytes of E. bovis-infected calves exhibit effective, transient antigen-specific proliferative responses in the course of prepatency of primary infection but fail to react after homologous reinfection suggesting early abrogation of parasite development. Whilst in primary infection an expansion of peripheral CD4+ T cells was observed, reinfection had no effect on the proportions of CD4+, CD8+ subsets or γδTCR+ T cells. In contrast, both E. bovis primary and challenge infections had an impact on local tissue T cell distribution. Primary infection was characterised by a CD4+ T cell infiltration early in prepatency in ileum and later in colon mucosa, whereas CD8+ T cells were only found accumulating in the latter gut segment. Challenge infection led to infiltration of both CD4+ and CD8+ T cells in small intestine and large intestine segments indicating protective functions of both cell types. In contrast, infiltration of ileum and colon mucosa with γδTCR+ T cells was restricted to primary infection.","DOI":"10.1007/s00436-009-1705-5","ISSN":"0932-0113, 1432-1955","journalAbbreviation":"Parasitol Res","language":"en","author":[{"family":"Sühwold","given":"Anke"},{"family":"Hermosilla","given":"Carlos"},{"family":"Seeger","given":"Torsten"},{"family":"Zahner","given":"Horst"},{"family":"Taubert","given":"Anja"}],"issued":{"date-parts":[["2010",2,1]]}}},{"id":299,"uris":["http://zotero.org/users/2947270/items/3T3V28ZA"],"uri":["http://zotero.org/users/2947270/items/3T3V28ZA"],"itemData":{"id":299,"type":"article-journal","title":"IL-22 mediates host defense against an intestinal intracellular parasite in the absence of IFN-γ at the cost of Th17-driven immunopathology.","container-title":"Journal of immunology (Baltimore, Md. : 1950)","page":"2410–8","volume":"188","issue":"5","abstract":"The roles of Th1 and Th17 responses as mediators of host protection and pathology in the intestine are the subjects of intense research. In this study, we investigated a model of intestinal inflammation driven by the intracellular apicomplexan parasite Eimeria falciformis. Although IFN-γ was the predominant cytokine during E. falciformis infection in wild-type mice, it was found to be dispensable for host defense and the development of intestinal inflammation. E. falciformis-infected IFN-γR(-/-) and IFN-γ(-/-) mice developed dramatically exacerbated body weight loss and intestinal pathology, but they surprisingly harbored fewer parasites. This was associated with a striking increase in parasite-specific IL-17A and IL-22 production in the mesenteric lymph nodes and intestine. CD4(+) T cells were found to be the source of IL-17A and IL-22, which drove the recruitment of neutrophils and increased tissue expression of anti-microbial peptides (RegIIIβ, RegIIIγ) and matrix metalloproteinase 9. Concurrent neutralization of IL-17A and IL-22 in E. falciformis-infected IFN-γR(-/-) mice resulted in a reduction in infection-induced body weight loss and inflammation and significantly increased parasite shedding. In contrast, neutralization of IL-22 alone was sufficient to increase parasite burden, but it had no effect on body weight loss. Treatment of an E. falciformis-infected intestinal epithelial cell line with IFN-γ, IL-17A, or IL-22 significantly reduced parasite development in vitro. Taken together, to our knowledge these data demonstrate for the first time an antiparasite effect of IL-22 during an intestinal infection, and they suggest that IL-17A and IL-22 have redundant roles in driving intestinal pathology in the absence of IFN-γ signaling.","DOI":"10.4049/jimmunol.1102062","ISSN":"1550-6606","note":"PMID: 22266282","author":[{"family":"Stange","given":"Jörg"},{"family":"Hepworth","given":"Matthew R"},{"family":"Rausch","given":"Sebastian"},{"family":"Zajic","given":"Lara"},{"family":"Kühl","given":"Anja A"},{"family":"Uyttenhove","given":"Catherine"},{"family":"Renauld","given":"Jean-Christophe"},{"family":"Hartmann","given":"Susanne"},{"family":"Lucius","given":"Richard"}],"issued":{"date-parts":[["2012"]]}}},{"id":1606,"uris":["http://zotero.org/groups/484592/items/2TKHTRD7"],"uri":["http://zotero.org/groups/484592/items/2TKHTRD7"],"itemData":{"id":1606,"type":"article-journal","title":"Eimeria falciformis infection of the mouse caecum identifies opposing roles of IFNγ-regulated host pathways for the parasite development","container-title":"Mucosal Immunology","page":"969-982","volume":"7","issue":"4","source":"PubMed","abstract":"Intracellular parasites reprogram host functions for their survival and reproduction. The extent and relevance of parasite-mediated host responses in vivo remains poorly studied, however. We utilized Eimeria falciformis, a parasite infecting the mouse intestinal epithelium, to identify and validate host determinants of parasite infection. Most prominent mouse genes induced during the onset of asexual and sexual growth of parasite comprise interferon γ (IFNγ)-regulated factors, e.g., immunity-related GTPases (IRGA6/B6/D/M2/M3), guanylate-binding proteins (GBP2/3/5/6/8), chemokines (CxCL9-11), and several enzymes of the kynurenine pathway including indoleamine 2,3-dioxygenase 1 (IDO1). These results indicated a multifarious innate defense (tryptophan catabolism, IRG, GBP, and chemokine signaling), and a consequential adaptive immune response (chemokine-cytokine signaling and lymphocyte recruitment). The inflammation- and immunity-associated transcripts were increased during the course of infection, following influx of B cells, T cells, and macrophages to the parasitized caecum tissue. Consistently, parasite growth was enhanced in animals inhibited for CxCr3, a major receptor for CxCL9-11 present on immune cells. Interestingly, despite a prominent induction, mouse IRGB6 failed to bind and disrupt the parasitophorous vacuole, implying an immune evasion by E. falciformis. Furthermore, oocyst output was impaired in IFNγ-R(-/-) and IDO1(-/-) mice, both of which suggest a subversion of IFNγ signaling by the parasite to promote its growth.","DOI":"10.1038/mi.2013.115","ISSN":"1935-3456","note":"PMID: 24368565","journalAbbreviation":"Mucosal Immunol","language":"ENG","author":[{"family":"Schmid","given":"Manuela"},{"family":"Heitlinger","given":"Emanuel"},{"family":"Spork","given":"Simone"},{"family":"Mollenkopf","given":"Hans-Joachim"},{"family":"Lucius","given":"Richard"},{"family":"Gupta","given":"Nishith"}],"issued":{"date-parts":[["2014",7]]}}}],"schema":"https://github.com/citation-style-language/schema/raw/master/csl-citation.json"} </w:instrText>
      </w:r>
      <w:r w:rsidR="00F7137A">
        <w:rPr>
          <w:rStyle w:val="Absatz-Standardschriftart1"/>
          <w:rFonts w:ascii="Arial" w:eastAsia="Courier" w:hAnsi="Arial" w:cs="Arial"/>
          <w:color w:val="000000"/>
        </w:rPr>
        <w:fldChar w:fldCharType="separate"/>
      </w:r>
      <w:r w:rsidR="00F7137A" w:rsidRPr="00F7137A">
        <w:rPr>
          <w:rFonts w:ascii="Arial" w:hAnsi="Arial" w:cs="Arial"/>
        </w:rPr>
        <w:t xml:space="preserve">(M. Elaine Rose 1974; Mesfin and </w:t>
      </w:r>
      <w:r w:rsidR="00F7137A" w:rsidRPr="00F7137A">
        <w:rPr>
          <w:rFonts w:ascii="Arial" w:hAnsi="Arial" w:cs="Arial"/>
        </w:rPr>
        <w:lastRenderedPageBreak/>
        <w:t>Bellamy 1979; Blagburn and Todd 1984; M. E. Rose, Hesketh, and Wakelin 1992; Gadde et al. 2009; Sühwold et al. 2010; Stange et al. 2012; Schmid et al. 2014)</w:t>
      </w:r>
      <w:r w:rsidR="00F7137A">
        <w:rPr>
          <w:rStyle w:val="Absatz-Standardschriftart1"/>
          <w:rFonts w:ascii="Arial" w:eastAsia="Courier" w:hAnsi="Arial" w:cs="Arial"/>
          <w:color w:val="000000"/>
        </w:rPr>
        <w:fldChar w:fldCharType="end"/>
      </w:r>
      <w:r w:rsidR="00F7137A">
        <w:rPr>
          <w:rStyle w:val="Absatz-Standardschriftart1"/>
          <w:rFonts w:ascii="Arial" w:eastAsia="Courier" w:hAnsi="Arial" w:cs="Arial"/>
          <w:color w:val="000000"/>
        </w:rPr>
        <w:t xml:space="preserve"> </w:t>
      </w:r>
      <w:r w:rsidR="007571CE">
        <w:rPr>
          <w:rStyle w:val="CommentReference"/>
          <w:rFonts w:cs="Mangal"/>
        </w:rPr>
        <w:commentReference w:id="248"/>
      </w:r>
      <w:r>
        <w:rPr>
          <w:rStyle w:val="Absatz-Standardschriftart1"/>
          <w:rFonts w:ascii="Arial" w:eastAsia="Courier" w:hAnsi="Arial" w:cs="Arial"/>
          <w:color w:val="000000"/>
        </w:rPr>
        <w:t>.</w:t>
      </w:r>
    </w:p>
    <w:p w14:paraId="2A7E5F9F" w14:textId="77777777" w:rsidR="00CE5A4E" w:rsidRDefault="00CE5A4E">
      <w:pPr>
        <w:pStyle w:val="Normal1"/>
        <w:spacing w:line="480" w:lineRule="auto"/>
      </w:pPr>
    </w:p>
    <w:p w14:paraId="4D270F1B" w14:textId="77777777" w:rsidR="00CE5A4E" w:rsidRDefault="007D1DB9">
      <w:pPr>
        <w:pStyle w:val="Normal1"/>
        <w:spacing w:line="480" w:lineRule="auto"/>
        <w:jc w:val="both"/>
        <w:rPr>
          <w:b/>
          <w:i/>
        </w:rPr>
      </w:pPr>
      <w:r>
        <w:rPr>
          <w:rStyle w:val="Absatz-Standardschriftart1"/>
          <w:rFonts w:ascii="Arial" w:eastAsia="Courier" w:hAnsi="Arial" w:cs="Arial"/>
          <w:b/>
          <w:i/>
          <w:color w:val="000000"/>
        </w:rPr>
        <w:t>Challenge infected animals are less responsive to parasite life cycle stage</w:t>
      </w:r>
    </w:p>
    <w:p w14:paraId="6E7B6F6C" w14:textId="77777777" w:rsidR="00CE5A4E" w:rsidRDefault="00743199">
      <w:pPr>
        <w:pStyle w:val="Normal1"/>
        <w:spacing w:line="480" w:lineRule="auto"/>
      </w:pPr>
      <w:r>
        <w:rPr>
          <w:rStyle w:val="Absatz-Standardschriftart1"/>
          <w:rFonts w:ascii="Arial" w:eastAsia="Courier" w:hAnsi="Arial" w:cs="Arial"/>
        </w:rPr>
        <w:t>Transcri</w:t>
      </w:r>
      <w:r w:rsidR="007D1DB9">
        <w:rPr>
          <w:rStyle w:val="Absatz-Standardschriftart1"/>
          <w:rFonts w:ascii="Arial" w:eastAsia="Courier" w:hAnsi="Arial" w:cs="Arial"/>
        </w:rPr>
        <w:t>p</w:t>
      </w:r>
      <w:r>
        <w:rPr>
          <w:rStyle w:val="Absatz-Standardschriftart1"/>
          <w:rFonts w:ascii="Arial" w:eastAsia="Courier" w:hAnsi="Arial" w:cs="Arial"/>
        </w:rPr>
        <w:t>t</w:t>
      </w:r>
      <w:r w:rsidR="007D1DB9">
        <w:rPr>
          <w:rStyle w:val="Absatz-Standardschriftart1"/>
          <w:rFonts w:ascii="Arial" w:eastAsia="Courier" w:hAnsi="Arial" w:cs="Arial"/>
        </w:rPr>
        <w:t xml:space="preserve">omes from three challenge infected samples from early and late secondary infection show a distinct profile of elevated mRNA abundance (3, 5 and 7 days post infection, cluster 6, Figure 2b). The underlying mRNAs are highly enriched for GO terms for RNA processing and splicing as well as terms for histone and chromatin modification. This might suggest that protective immune responses in challenge infected animals are regulated both at the transcriptional and post-transcriptional level. The high abundance of these mRNAs at different time-points post infection in wild-type hosts, and the completely cleared infection in some samples (Table 1; </w:t>
      </w:r>
      <w:r w:rsidR="007571CE">
        <w:rPr>
          <w:rStyle w:val="Absatz-Standardschriftart1"/>
          <w:rFonts w:ascii="Arial" w:eastAsia="Courier" w:hAnsi="Arial" w:cs="Arial"/>
        </w:rPr>
        <w:t>and</w:t>
      </w:r>
      <w:r w:rsidR="007D1DB9">
        <w:rPr>
          <w:rStyle w:val="Absatz-Standardschriftart1"/>
          <w:rFonts w:ascii="Arial" w:eastAsia="Courier" w:hAnsi="Arial" w:cs="Arial"/>
        </w:rPr>
        <w:t xml:space="preserve"> unexpected clustering of e.g. NMRI_2ndInf_7dpi_rep2) also suggests individual variation in the timing, and possible also strength, of these responses. </w:t>
      </w:r>
    </w:p>
    <w:p w14:paraId="106E82AA" w14:textId="77777777" w:rsidR="00CE5A4E" w:rsidRDefault="00CE5A4E">
      <w:pPr>
        <w:pStyle w:val="Normal1"/>
        <w:spacing w:line="480" w:lineRule="auto"/>
      </w:pPr>
    </w:p>
    <w:p w14:paraId="7A97741E" w14:textId="77777777" w:rsidR="00CE5A4E" w:rsidRDefault="007D1DB9">
      <w:pPr>
        <w:pStyle w:val="Normal1"/>
        <w:spacing w:line="480" w:lineRule="auto"/>
      </w:pPr>
      <w:r>
        <w:rPr>
          <w:rStyle w:val="Absatz-Standardschriftart1"/>
          <w:rFonts w:ascii="Arial" w:eastAsia="Courier" w:hAnsi="Arial" w:cs="Arial"/>
          <w:color w:val="000000"/>
        </w:rPr>
        <w:t xml:space="preserve">Taken together, the mouse epithelial transcriptome changes upon infection by its natural parasite </w:t>
      </w:r>
      <w:r w:rsidRPr="00492AF4">
        <w:rPr>
          <w:rStyle w:val="Absatz-Standardschriftart1"/>
          <w:rFonts w:ascii="Arial" w:eastAsia="Courier" w:hAnsi="Arial" w:cs="Arial"/>
          <w:i/>
          <w:color w:val="000000"/>
        </w:rPr>
        <w:t xml:space="preserve">E. </w:t>
      </w:r>
      <w:proofErr w:type="spellStart"/>
      <w:r w:rsidRPr="00492AF4">
        <w:rPr>
          <w:rStyle w:val="Absatz-Standardschriftart1"/>
          <w:rFonts w:ascii="Arial" w:eastAsia="Courier" w:hAnsi="Arial" w:cs="Arial"/>
          <w:i/>
          <w:color w:val="000000"/>
        </w:rPr>
        <w:t>falciformis</w:t>
      </w:r>
      <w:proofErr w:type="spellEnd"/>
      <w:r>
        <w:rPr>
          <w:rStyle w:val="Absatz-Standardschriftart1"/>
          <w:rFonts w:ascii="Arial" w:eastAsia="Courier" w:hAnsi="Arial" w:cs="Arial"/>
          <w:color w:val="000000"/>
        </w:rPr>
        <w:t>. The largest change is detected by comparing un-infected control animals to day 7 post infection samples, which is the day before oocyst shedding peaks. Early in infection, when the parasite reproduces asexually and multiplies within intestinal epithelial cells, i</w:t>
      </w:r>
      <w:r w:rsidR="00B505BA">
        <w:rPr>
          <w:rStyle w:val="Absatz-Standardschriftart1"/>
          <w:rFonts w:ascii="Arial" w:eastAsia="Courier" w:hAnsi="Arial" w:cs="Arial"/>
          <w:color w:val="000000"/>
        </w:rPr>
        <w:t>n total ~750 unique mouse genes</w:t>
      </w:r>
      <w:r>
        <w:rPr>
          <w:rStyle w:val="Absatz-Standardschriftart1"/>
          <w:rFonts w:ascii="Arial" w:eastAsia="Courier" w:hAnsi="Arial" w:cs="Arial"/>
          <w:color w:val="000000"/>
        </w:rPr>
        <w:t xml:space="preserve"> </w:t>
      </w:r>
      <w:r w:rsidR="00B505BA">
        <w:rPr>
          <w:rStyle w:val="Absatz-Standardschriftart1"/>
          <w:rFonts w:ascii="Arial" w:eastAsia="Courier" w:hAnsi="Arial" w:cs="Arial"/>
          <w:color w:val="000000"/>
        </w:rPr>
        <w:t xml:space="preserve">regulated </w:t>
      </w:r>
      <w:r>
        <w:rPr>
          <w:rStyle w:val="Absatz-Standardschriftart1"/>
          <w:rFonts w:ascii="Arial" w:eastAsia="Courier" w:hAnsi="Arial" w:cs="Arial"/>
          <w:color w:val="000000"/>
        </w:rPr>
        <w:t xml:space="preserve">compared to late infection. Late in infection ~1600 genes are uniquely </w:t>
      </w:r>
      <w:r w:rsidR="00B505BA">
        <w:rPr>
          <w:rStyle w:val="Absatz-Standardschriftart1"/>
          <w:rFonts w:ascii="Arial" w:eastAsia="Courier" w:hAnsi="Arial" w:cs="Arial"/>
          <w:color w:val="000000"/>
        </w:rPr>
        <w:t>regulated</w:t>
      </w:r>
      <w:r>
        <w:rPr>
          <w:rStyle w:val="Absatz-Standardschriftart1"/>
          <w:rFonts w:ascii="Arial" w:eastAsia="Courier" w:hAnsi="Arial" w:cs="Arial"/>
          <w:color w:val="000000"/>
        </w:rPr>
        <w:t xml:space="preserve">, i.e., these genes were not </w:t>
      </w:r>
      <w:r w:rsidR="00B505BA">
        <w:rPr>
          <w:rStyle w:val="Absatz-Standardschriftart1"/>
          <w:rFonts w:ascii="Arial" w:eastAsia="Courier" w:hAnsi="Arial" w:cs="Arial"/>
          <w:color w:val="000000"/>
        </w:rPr>
        <w:t xml:space="preserve">detected </w:t>
      </w:r>
      <w:r w:rsidR="0065619B">
        <w:rPr>
          <w:rStyle w:val="Absatz-Standardschriftart1"/>
          <w:rFonts w:ascii="Arial" w:eastAsia="Courier" w:hAnsi="Arial" w:cs="Arial"/>
          <w:color w:val="000000"/>
        </w:rPr>
        <w:t xml:space="preserve">early in infection. </w:t>
      </w:r>
      <w:r>
        <w:rPr>
          <w:rStyle w:val="Absatz-Standardschriftart1"/>
          <w:rFonts w:ascii="Arial" w:eastAsia="Courier" w:hAnsi="Arial" w:cs="Arial"/>
          <w:color w:val="000000"/>
        </w:rPr>
        <w:t>Early in infection we identify regulation of a number of cytokines, stem cell</w:t>
      </w:r>
      <w:r w:rsidR="00B505BA">
        <w:rPr>
          <w:rStyle w:val="Absatz-Standardschriftart1"/>
          <w:rFonts w:ascii="Arial" w:eastAsia="Courier" w:hAnsi="Arial" w:cs="Arial"/>
          <w:color w:val="000000"/>
        </w:rPr>
        <w:t xml:space="preserve"> population maintenance as well</w:t>
      </w:r>
      <w:r>
        <w:rPr>
          <w:rStyle w:val="Absatz-Standardschriftart1"/>
          <w:rFonts w:ascii="Arial" w:eastAsia="Courier" w:hAnsi="Arial" w:cs="Arial"/>
          <w:color w:val="000000"/>
        </w:rPr>
        <w:t xml:space="preserve"> as changes in food response or appetite as altered host processes. Late infection is dominated by adaptive immune responses as well as ongoing innate immune </w:t>
      </w:r>
      <w:r>
        <w:rPr>
          <w:rStyle w:val="Absatz-Standardschriftart1"/>
          <w:rFonts w:ascii="Arial" w:eastAsia="Courier" w:hAnsi="Arial" w:cs="Arial"/>
          <w:color w:val="000000"/>
        </w:rPr>
        <w:lastRenderedPageBreak/>
        <w:t xml:space="preserve">responses. Responses </w:t>
      </w:r>
      <w:r w:rsidR="00625DCF">
        <w:rPr>
          <w:rStyle w:val="Absatz-Standardschriftart1"/>
          <w:rFonts w:ascii="Arial" w:eastAsia="Courier" w:hAnsi="Arial" w:cs="Arial"/>
          <w:color w:val="000000"/>
        </w:rPr>
        <w:t>in wild-type</w:t>
      </w:r>
      <w:r>
        <w:rPr>
          <w:rStyle w:val="Absatz-Standardschriftart1"/>
          <w:rFonts w:ascii="Arial" w:eastAsia="Courier" w:hAnsi="Arial" w:cs="Arial"/>
          <w:color w:val="000000"/>
        </w:rPr>
        <w:t xml:space="preserve"> challenge infected hosts suggest strong gene expression regulation both at the transcriptional level and in RNA processing. In contrast, all these patterns are missing in T and B cell maturation deficient mice, and in general our analysis  detected no or minimal transcrip</w:t>
      </w:r>
      <w:r w:rsidR="00364BC5">
        <w:rPr>
          <w:rStyle w:val="Absatz-Standardschriftart1"/>
          <w:rFonts w:ascii="Arial" w:eastAsia="Courier" w:hAnsi="Arial" w:cs="Arial"/>
          <w:color w:val="000000"/>
        </w:rPr>
        <w:t>tional response to infection in</w:t>
      </w:r>
      <w:r>
        <w:rPr>
          <w:rStyle w:val="Absatz-Standardschriftart1"/>
          <w:rFonts w:ascii="Arial" w:eastAsia="Courier" w:hAnsi="Arial" w:cs="Arial"/>
          <w:color w:val="000000"/>
        </w:rPr>
        <w:t xml:space="preserve"> immune deficient animals.</w:t>
      </w:r>
    </w:p>
    <w:p w14:paraId="1F4EA43A" w14:textId="77777777" w:rsidR="00CE5A4E" w:rsidRDefault="00CE5A4E">
      <w:pPr>
        <w:pStyle w:val="Normal1"/>
        <w:spacing w:line="480" w:lineRule="auto"/>
        <w:rPr>
          <w:rFonts w:ascii="Arial" w:eastAsia="Courier" w:hAnsi="Arial" w:cs="Arial"/>
        </w:rPr>
      </w:pPr>
    </w:p>
    <w:p w14:paraId="26FF0C54" w14:textId="77777777" w:rsidR="00CE5A4E" w:rsidRDefault="007D1DB9">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Transcriptional differences in the parasite life cycle are independent of mouse immune status</w:t>
      </w:r>
    </w:p>
    <w:p w14:paraId="2188C264" w14:textId="77777777" w:rsidR="00CE5A4E" w:rsidRDefault="007D1DB9">
      <w:pPr>
        <w:pStyle w:val="Normal1"/>
        <w:spacing w:line="480" w:lineRule="auto"/>
      </w:pPr>
      <w:r>
        <w:rPr>
          <w:rStyle w:val="Absatz-Standardschriftart1"/>
          <w:rFonts w:ascii="Arial" w:eastAsia="Courier" w:hAnsi="Arial" w:cs="Arial"/>
          <w:iCs/>
          <w:color w:val="000000"/>
        </w:rPr>
        <w:t xml:space="preserve">Not only </w:t>
      </w:r>
      <w:r w:rsidR="00625DCF">
        <w:rPr>
          <w:rStyle w:val="Absatz-Standardschriftart1"/>
          <w:rFonts w:ascii="Arial" w:eastAsia="Courier" w:hAnsi="Arial" w:cs="Arial"/>
          <w:iCs/>
          <w:color w:val="000000"/>
        </w:rPr>
        <w:t>do</w:t>
      </w:r>
      <w:r>
        <w:rPr>
          <w:rStyle w:val="Absatz-Standardschriftart1"/>
          <w:rFonts w:ascii="Arial" w:eastAsia="Courier" w:hAnsi="Arial" w:cs="Arial"/>
          <w:iCs/>
          <w:color w:val="000000"/>
        </w:rPr>
        <w:t xml:space="preserve"> we for the first time study transcriptomes for the full parasite </w:t>
      </w:r>
      <w:r w:rsidR="00E43A9D" w:rsidRPr="00E43A9D">
        <w:rPr>
          <w:rStyle w:val="Absatz-Standardschriftart1"/>
          <w:rFonts w:ascii="Arial" w:eastAsia="Courier" w:hAnsi="Arial" w:cs="Arial"/>
          <w:iCs/>
          <w:color w:val="000000"/>
        </w:rPr>
        <w:t>lifecycle</w:t>
      </w:r>
      <w:r>
        <w:rPr>
          <w:rStyle w:val="Absatz-Standardschriftart1"/>
          <w:rFonts w:ascii="Arial" w:eastAsia="Courier" w:hAnsi="Arial" w:cs="Arial"/>
          <w:iCs/>
          <w:color w:val="000000"/>
        </w:rPr>
        <w:t xml:space="preserve"> of </w:t>
      </w:r>
      <w:r w:rsidRPr="00492AF4">
        <w:rPr>
          <w:rStyle w:val="Absatz-Standardschriftart1"/>
          <w:rFonts w:ascii="Arial" w:eastAsia="Courier" w:hAnsi="Arial" w:cs="Arial"/>
          <w:i/>
          <w:iCs/>
          <w:color w:val="000000"/>
        </w:rPr>
        <w:t xml:space="preserve">E. </w:t>
      </w:r>
      <w:proofErr w:type="spellStart"/>
      <w:r w:rsidRPr="00492AF4">
        <w:rPr>
          <w:rStyle w:val="Absatz-Standardschriftart1"/>
          <w:rFonts w:ascii="Arial" w:eastAsia="Courier" w:hAnsi="Arial" w:cs="Arial"/>
          <w:i/>
          <w:iCs/>
          <w:color w:val="000000"/>
        </w:rPr>
        <w:t>falciformis</w:t>
      </w:r>
      <w:proofErr w:type="spellEnd"/>
      <w:r>
        <w:rPr>
          <w:rStyle w:val="Absatz-Standardschriftart1"/>
          <w:rFonts w:ascii="Arial" w:eastAsia="Courier" w:hAnsi="Arial" w:cs="Arial"/>
          <w:iCs/>
          <w:color w:val="000000"/>
        </w:rPr>
        <w:t xml:space="preserve"> but we can also assess the parasites</w:t>
      </w:r>
      <w:r w:rsidR="00625DCF">
        <w:rPr>
          <w:rStyle w:val="Absatz-Standardschriftart1"/>
          <w:rFonts w:ascii="Arial" w:eastAsia="Courier" w:hAnsi="Arial" w:cs="Arial"/>
          <w:iCs/>
          <w:color w:val="000000"/>
        </w:rPr>
        <w:t>’</w:t>
      </w:r>
      <w:r>
        <w:rPr>
          <w:rStyle w:val="Absatz-Standardschriftart1"/>
          <w:rFonts w:ascii="Arial" w:eastAsia="Courier" w:hAnsi="Arial" w:cs="Arial"/>
          <w:iCs/>
          <w:color w:val="000000"/>
        </w:rPr>
        <w:t xml:space="preserve"> transcriptome in relation to host immune status. In </w:t>
      </w:r>
      <w:proofErr w:type="spellStart"/>
      <w:r w:rsidRPr="00492AF4">
        <w:rPr>
          <w:rStyle w:val="Absatz-Standardschriftart1"/>
          <w:rFonts w:ascii="Arial" w:eastAsia="Courier" w:hAnsi="Arial" w:cs="Arial"/>
          <w:i/>
          <w:iCs/>
          <w:color w:val="000000"/>
        </w:rPr>
        <w:t>Eimeria</w:t>
      </w:r>
      <w:proofErr w:type="spellEnd"/>
      <w:r>
        <w:rPr>
          <w:rStyle w:val="Absatz-Standardschriftart1"/>
          <w:rFonts w:ascii="Arial" w:eastAsia="Courier" w:hAnsi="Arial" w:cs="Arial"/>
          <w:iCs/>
          <w:color w:val="000000"/>
        </w:rPr>
        <w:t xml:space="preserve"> spp.</w:t>
      </w:r>
      <w:r>
        <w:rPr>
          <w:rStyle w:val="Absatz-Standardschriftart1"/>
          <w:rFonts w:ascii="Arial" w:eastAsia="Courier" w:hAnsi="Arial" w:cs="Arial"/>
          <w:iCs/>
          <w:color w:val="000000"/>
        </w:rPr>
        <w:commentReference w:id="249"/>
      </w:r>
      <w:r>
        <w:rPr>
          <w:rStyle w:val="Absatz-Standardschriftart1"/>
          <w:rFonts w:ascii="Arial" w:eastAsia="Courier" w:hAnsi="Arial" w:cs="Arial"/>
          <w:iCs/>
          <w:color w:val="000000"/>
        </w:rPr>
        <w:commentReference w:id="250"/>
      </w:r>
      <w:r>
        <w:rPr>
          <w:rStyle w:val="Absatz-Standardschriftart1"/>
          <w:rFonts w:ascii="Arial" w:eastAsia="Courier" w:hAnsi="Arial" w:cs="Arial"/>
          <w:iCs/>
          <w:color w:val="000000"/>
        </w:rPr>
        <w:t xml:space="preserve"> </w:t>
      </w:r>
      <w:proofErr w:type="gramStart"/>
      <w:r>
        <w:rPr>
          <w:rStyle w:val="Absatz-Standardschriftart1"/>
          <w:rFonts w:ascii="Arial" w:eastAsia="Courier" w:hAnsi="Arial" w:cs="Arial"/>
          <w:iCs/>
          <w:color w:val="000000"/>
        </w:rPr>
        <w:t>to</w:t>
      </w:r>
      <w:proofErr w:type="gramEnd"/>
      <w:r>
        <w:rPr>
          <w:rStyle w:val="Absatz-Standardschriftart1"/>
          <w:rFonts w:ascii="Arial" w:eastAsia="Courier" w:hAnsi="Arial" w:cs="Arial"/>
          <w:iCs/>
          <w:color w:val="000000"/>
        </w:rPr>
        <w:t xml:space="preserve"> our knowledge nothing is known about parasite counter reactions to immune </w:t>
      </w:r>
      <w:r w:rsidR="00625DCF">
        <w:rPr>
          <w:rStyle w:val="Absatz-Standardschriftart1"/>
          <w:rFonts w:ascii="Arial" w:eastAsia="Courier" w:hAnsi="Arial" w:cs="Arial"/>
          <w:iCs/>
          <w:color w:val="000000"/>
        </w:rPr>
        <w:t>responses</w:t>
      </w:r>
      <w:r>
        <w:rPr>
          <w:rStyle w:val="Absatz-Standardschriftart1"/>
          <w:rFonts w:ascii="Arial" w:eastAsia="Courier" w:hAnsi="Arial" w:cs="Arial"/>
          <w:iCs/>
          <w:color w:val="000000"/>
        </w:rPr>
        <w:t xml:space="preserve"> </w:t>
      </w:r>
      <w:r w:rsidR="00625DCF">
        <w:rPr>
          <w:rStyle w:val="Absatz-Standardschriftart1"/>
          <w:rFonts w:ascii="Arial" w:eastAsia="Courier" w:hAnsi="Arial" w:cs="Arial"/>
          <w:iCs/>
          <w:color w:val="000000"/>
        </w:rPr>
        <w:t xml:space="preserve">or </w:t>
      </w:r>
      <w:r>
        <w:rPr>
          <w:rStyle w:val="Absatz-Standardschriftart1"/>
          <w:rFonts w:ascii="Arial" w:eastAsia="Courier" w:hAnsi="Arial" w:cs="Arial"/>
          <w:iCs/>
          <w:color w:val="000000"/>
        </w:rPr>
        <w:t xml:space="preserve">about differences in these related to host immune status. </w:t>
      </w:r>
    </w:p>
    <w:p w14:paraId="169641EF" w14:textId="77777777" w:rsidR="00CE5A4E" w:rsidRDefault="007D1DB9">
      <w:pPr>
        <w:pStyle w:val="Normal1"/>
        <w:spacing w:line="480" w:lineRule="auto"/>
      </w:pPr>
      <w:r>
        <w:rPr>
          <w:rStyle w:val="Absatz-Standardschriftart1"/>
          <w:rFonts w:ascii="Arial" w:eastAsia="Courier" w:hAnsi="Arial" w:cs="Arial"/>
          <w:color w:val="000000"/>
        </w:rPr>
        <w:t xml:space="preserve">In </w:t>
      </w:r>
      <w:r w:rsidRPr="0065619B">
        <w:rPr>
          <w:rStyle w:val="Absatz-Standardschriftart1"/>
          <w:rFonts w:ascii="Arial" w:eastAsia="Courier" w:hAnsi="Arial" w:cs="Arial"/>
          <w:i/>
          <w:color w:val="000000"/>
        </w:rPr>
        <w:t xml:space="preserve">E. </w:t>
      </w:r>
      <w:proofErr w:type="spellStart"/>
      <w:r w:rsidRPr="0065619B">
        <w:rPr>
          <w:rStyle w:val="Absatz-Standardschriftart1"/>
          <w:rFonts w:ascii="Arial" w:eastAsia="Courier" w:hAnsi="Arial" w:cs="Arial"/>
          <w:i/>
          <w:color w:val="000000"/>
        </w:rPr>
        <w:t>falcifo</w:t>
      </w:r>
      <w:r w:rsidR="0065619B" w:rsidRPr="0065619B">
        <w:rPr>
          <w:rStyle w:val="Absatz-Standardschriftart1"/>
          <w:rFonts w:ascii="Arial" w:eastAsia="Courier" w:hAnsi="Arial" w:cs="Arial"/>
          <w:i/>
          <w:color w:val="000000"/>
        </w:rPr>
        <w:t>r</w:t>
      </w:r>
      <w:r w:rsidRPr="0065619B">
        <w:rPr>
          <w:rStyle w:val="Absatz-Standardschriftart1"/>
          <w:rFonts w:ascii="Arial" w:eastAsia="Courier" w:hAnsi="Arial" w:cs="Arial"/>
          <w:i/>
          <w:color w:val="000000"/>
        </w:rPr>
        <w:t>mis</w:t>
      </w:r>
      <w:proofErr w:type="spellEnd"/>
      <w:r>
        <w:rPr>
          <w:rStyle w:val="Absatz-Standardschriftart1"/>
          <w:rFonts w:ascii="Arial" w:eastAsia="Courier" w:hAnsi="Arial" w:cs="Arial"/>
          <w:color w:val="000000"/>
        </w:rPr>
        <w:t xml:space="preserve">, we generally see no differences in the parasite transcriptome between infection in immune competent mice, T and B cell deficient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mice, or between naive and challenge infected mice. This is surprising considering the measured differences in oocyst output in the same comparisons (Figure 1a), and the fact that the same comparisons display distinct patterns in mouse transcriptomes. </w:t>
      </w:r>
    </w:p>
    <w:p w14:paraId="1D6C2BDE" w14:textId="5E731436" w:rsidR="00CE5A4E" w:rsidRDefault="007D1DB9">
      <w:pPr>
        <w:pStyle w:val="Normal1"/>
        <w:spacing w:line="480" w:lineRule="auto"/>
      </w:pPr>
      <w:r>
        <w:rPr>
          <w:rStyle w:val="Absatz-Standardschriftart1"/>
          <w:rFonts w:ascii="Arial" w:eastAsia="Courier" w:hAnsi="Arial" w:cs="Arial"/>
          <w:color w:val="000000"/>
        </w:rPr>
        <w:t xml:space="preserve">Major changes in the parasite transcriptome take place between 5 and 7 days post infection (Figure 3a). Between 3 and 5 days post infection differences are smaller:103 mRNAs were differently abundant between early </w:t>
      </w:r>
      <w:r w:rsidR="00DB50F1">
        <w:rPr>
          <w:rStyle w:val="Absatz-Standardschriftart1"/>
          <w:rFonts w:ascii="Arial" w:eastAsia="Courier" w:hAnsi="Arial" w:cs="Arial"/>
          <w:color w:val="000000"/>
        </w:rPr>
        <w:t>time-point</w:t>
      </w:r>
      <w:r>
        <w:rPr>
          <w:rStyle w:val="Absatz-Standardschriftart1"/>
          <w:rFonts w:ascii="Arial" w:eastAsia="Courier" w:hAnsi="Arial" w:cs="Arial"/>
          <w:color w:val="000000"/>
        </w:rPr>
        <w:t>s after infection (</w:t>
      </w:r>
      <w:proofErr w:type="spellStart"/>
      <w:r>
        <w:rPr>
          <w:rStyle w:val="Absatz-Standardschriftart1"/>
          <w:rFonts w:ascii="Arial" w:eastAsia="Courier" w:hAnsi="Arial" w:cs="Arial"/>
          <w:color w:val="000000"/>
        </w:rPr>
        <w:t>edgeR</w:t>
      </w:r>
      <w:proofErr w:type="spellEnd"/>
      <w:r>
        <w:rPr>
          <w:rStyle w:val="Absatz-Standardschriftart1"/>
          <w:rFonts w:ascii="Arial" w:eastAsia="Courier" w:hAnsi="Arial" w:cs="Arial"/>
          <w:color w:val="000000"/>
        </w:rPr>
        <w:t xml:space="preserve"> likelihood ratio tests on </w:t>
      </w:r>
      <w:proofErr w:type="spellStart"/>
      <w:r>
        <w:rPr>
          <w:rStyle w:val="Absatz-Standardschriftart1"/>
          <w:rFonts w:ascii="Arial" w:eastAsia="Courier" w:hAnsi="Arial" w:cs="Arial"/>
          <w:color w:val="000000"/>
        </w:rPr>
        <w:t>glms</w:t>
      </w:r>
      <w:proofErr w:type="spellEnd"/>
      <w:r>
        <w:rPr>
          <w:rStyle w:val="Absatz-Standardschriftart1"/>
          <w:rFonts w:ascii="Arial" w:eastAsia="Courier" w:hAnsi="Arial" w:cs="Arial"/>
          <w:color w:val="000000"/>
        </w:rPr>
        <w:t xml:space="preserve">; FDR &lt; 0.01), whereas between 3 and 7 days post infection 1399 mRNAs were differentially abundant, and between 5 and 7 days post infection 2084 mRNAs were differentially abundant (Figure 3a). These results motivated us to define 3 and 5 days post infection as "early infection" and 7 days post infection as "late infection" for the parasite </w:t>
      </w:r>
      <w:r>
        <w:rPr>
          <w:rStyle w:val="Absatz-Standardschriftart1"/>
          <w:rFonts w:ascii="Arial" w:eastAsia="Courier" w:hAnsi="Arial" w:cs="Arial"/>
          <w:color w:val="000000"/>
        </w:rPr>
        <w:lastRenderedPageBreak/>
        <w:t xml:space="preserve">transcriptomes. Early and late infection samples were tested for differential abundance compared to </w:t>
      </w:r>
      <w:proofErr w:type="spellStart"/>
      <w:r>
        <w:rPr>
          <w:rStyle w:val="Absatz-Standardschriftart1"/>
          <w:rFonts w:ascii="Arial" w:eastAsia="Courier" w:hAnsi="Arial" w:cs="Arial"/>
          <w:color w:val="000000"/>
        </w:rPr>
        <w:t>sporozoites</w:t>
      </w:r>
      <w:proofErr w:type="spellEnd"/>
      <w:r>
        <w:rPr>
          <w:rStyle w:val="Absatz-Standardschriftart1"/>
          <w:rFonts w:ascii="Arial" w:eastAsia="Courier" w:hAnsi="Arial" w:cs="Arial"/>
          <w:color w:val="000000"/>
        </w:rPr>
        <w:t xml:space="preserve"> and </w:t>
      </w:r>
      <w:proofErr w:type="spellStart"/>
      <w:r>
        <w:rPr>
          <w:rStyle w:val="Absatz-Standardschriftart1"/>
          <w:rFonts w:ascii="Arial" w:eastAsia="Courier" w:hAnsi="Arial" w:cs="Arial"/>
          <w:color w:val="000000"/>
        </w:rPr>
        <w:t>sporulated</w:t>
      </w:r>
      <w:proofErr w:type="spellEnd"/>
      <w:r>
        <w:rPr>
          <w:rStyle w:val="Absatz-Standardschriftart1"/>
          <w:rFonts w:ascii="Arial" w:eastAsia="Courier" w:hAnsi="Arial" w:cs="Arial"/>
          <w:color w:val="000000"/>
        </w:rPr>
        <w:t xml:space="preserve"> oocysts, resulting in 1697 and 3919 mRNAs, respectively. In order </w:t>
      </w:r>
      <w:r w:rsidR="00625DCF">
        <w:rPr>
          <w:rStyle w:val="Absatz-Standardschriftart1"/>
          <w:rFonts w:ascii="Arial" w:eastAsia="Courier" w:hAnsi="Arial" w:cs="Arial"/>
          <w:color w:val="000000"/>
        </w:rPr>
        <w:t xml:space="preserve">to </w:t>
      </w:r>
      <w:r>
        <w:rPr>
          <w:rStyle w:val="Absatz-Standardschriftart1"/>
          <w:rFonts w:ascii="Arial" w:eastAsia="Courier" w:hAnsi="Arial" w:cs="Arial"/>
          <w:color w:val="000000"/>
        </w:rPr>
        <w:t xml:space="preserve">assess biological relevance of these patterns, we performed hierarchical clustering of the differentially abundant mRNAs described above and applied enrichment analyses for GO terms and “gene family conservation profiles” based on annotations from </w:t>
      </w:r>
      <w:r>
        <w:fldChar w:fldCharType="begin"/>
      </w:r>
      <w:r>
        <w:instrText>ADDIN ZOTERO_ITEM CSL_CITATION {"citationID":"oXXN9LxG","properties":{"formattedCitation":"(Heitlinger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251" w:name="__Fieldmark__1535_1687872407"/>
      <w:r>
        <w:rPr>
          <w:rStyle w:val="Absatz-Standardschriftart1"/>
          <w:rFonts w:ascii="Arial" w:eastAsia="Courier" w:hAnsi="Arial" w:cs="Arial"/>
          <w:color w:val="000000"/>
        </w:rPr>
        <w:t>(</w:t>
      </w:r>
      <w:bookmarkStart w:id="252" w:name="__Fieldmark__1398_1000178020"/>
      <w:r>
        <w:rPr>
          <w:rStyle w:val="Absatz-Standardschriftart1"/>
          <w:rFonts w:ascii="Arial" w:eastAsia="Courier" w:hAnsi="Arial" w:cs="Arial"/>
          <w:color w:val="000000"/>
        </w:rPr>
        <w:t>H</w:t>
      </w:r>
      <w:bookmarkStart w:id="253" w:name="__Fieldmark__1288_46473882"/>
      <w:r>
        <w:rPr>
          <w:rStyle w:val="Absatz-Standardschriftart1"/>
          <w:rFonts w:ascii="Arial" w:eastAsia="Courier" w:hAnsi="Arial" w:cs="Arial"/>
          <w:color w:val="000000"/>
        </w:rPr>
        <w:t>e</w:t>
      </w:r>
      <w:bookmarkStart w:id="254" w:name="__Fieldmark__1315_1506500677"/>
      <w:r>
        <w:rPr>
          <w:rStyle w:val="Absatz-Standardschriftart1"/>
          <w:rFonts w:ascii="Arial" w:eastAsia="Courier" w:hAnsi="Arial" w:cs="Arial"/>
          <w:color w:val="000000"/>
        </w:rPr>
        <w:t>i</w:t>
      </w:r>
      <w:bookmarkStart w:id="255" w:name="__Fieldmark__894_2112764151"/>
      <w:r>
        <w:rPr>
          <w:rStyle w:val="Absatz-Standardschriftart1"/>
          <w:rFonts w:ascii="Arial" w:eastAsia="Courier" w:hAnsi="Arial" w:cs="Arial"/>
          <w:color w:val="000000"/>
        </w:rPr>
        <w:t>t</w:t>
      </w:r>
      <w:bookmarkStart w:id="256" w:name="__Fieldmark__744_378019444"/>
      <w:r>
        <w:rPr>
          <w:rStyle w:val="Absatz-Standardschriftart1"/>
          <w:rFonts w:ascii="Arial" w:eastAsia="Courier" w:hAnsi="Arial" w:cs="Arial"/>
          <w:color w:val="000000"/>
        </w:rPr>
        <w:t>l</w:t>
      </w:r>
      <w:bookmarkStart w:id="257" w:name="__Fieldmark__375_39192179"/>
      <w:r>
        <w:rPr>
          <w:rStyle w:val="Absatz-Standardschriftart1"/>
          <w:rFonts w:ascii="Arial" w:eastAsia="Courier" w:hAnsi="Arial" w:cs="Arial"/>
          <w:color w:val="000000"/>
        </w:rPr>
        <w:t>i</w:t>
      </w:r>
      <w:bookmarkStart w:id="258" w:name="__Fieldmark__1820_24551482"/>
      <w:r>
        <w:rPr>
          <w:rStyle w:val="Absatz-Standardschriftart1"/>
          <w:rFonts w:ascii="Arial" w:eastAsia="Courier" w:hAnsi="Arial" w:cs="Arial"/>
          <w:color w:val="000000"/>
        </w:rPr>
        <w:t>nger et al. 2014)</w:t>
      </w:r>
      <w:r>
        <w:fldChar w:fldCharType="end"/>
      </w:r>
      <w:bookmarkEnd w:id="251"/>
      <w:bookmarkEnd w:id="252"/>
      <w:bookmarkEnd w:id="253"/>
      <w:bookmarkEnd w:id="254"/>
      <w:bookmarkEnd w:id="255"/>
      <w:bookmarkEnd w:id="256"/>
      <w:bookmarkEnd w:id="257"/>
      <w:bookmarkEnd w:id="258"/>
      <w:r>
        <w:rPr>
          <w:rStyle w:val="Absatz-Standardschriftart1"/>
          <w:rFonts w:ascii="Arial" w:eastAsia="Courier" w:hAnsi="Arial" w:cs="Arial"/>
          <w:color w:val="000000"/>
        </w:rPr>
        <w:t xml:space="preserve">. </w:t>
      </w:r>
    </w:p>
    <w:p w14:paraId="59DBA669" w14:textId="171A7821" w:rsidR="00CE5A4E" w:rsidRDefault="007D1DB9">
      <w:pPr>
        <w:pStyle w:val="Normal1"/>
        <w:spacing w:line="480" w:lineRule="auto"/>
      </w:pPr>
      <w:r>
        <w:rPr>
          <w:rStyle w:val="Absatz-Standardschriftart1"/>
          <w:rFonts w:ascii="Arial" w:eastAsia="Courier" w:hAnsi="Arial" w:cs="Arial"/>
          <w:color w:val="000000"/>
        </w:rPr>
        <w:t xml:space="preserve">Distinct clusters of genes define early infection (3 and 5 days post infection, cluster 6 in Figure 3c). At those </w:t>
      </w:r>
      <w:r w:rsidR="00DB50F1">
        <w:rPr>
          <w:rStyle w:val="Absatz-Standardschriftart1"/>
          <w:rFonts w:ascii="Arial" w:eastAsia="Courier" w:hAnsi="Arial" w:cs="Arial"/>
          <w:color w:val="000000"/>
        </w:rPr>
        <w:t>time-point</w:t>
      </w:r>
      <w:r>
        <w:rPr>
          <w:rStyle w:val="Absatz-Standardschriftart1"/>
          <w:rFonts w:ascii="Arial" w:eastAsia="Courier" w:hAnsi="Arial" w:cs="Arial"/>
          <w:color w:val="000000"/>
        </w:rPr>
        <w:t>s unsynchronized asexual reproduction takes place</w:t>
      </w:r>
      <w:r w:rsidR="00625DCF">
        <w:rPr>
          <w:rStyle w:val="Absatz-Standardschriftart1"/>
          <w:rFonts w:ascii="Arial" w:eastAsia="Courier" w:hAnsi="Arial" w:cs="Arial"/>
          <w:color w:val="000000"/>
        </w:rPr>
        <w:t xml:space="preserve"> </w:t>
      </w:r>
      <w:r w:rsidR="00625DCF">
        <w:rPr>
          <w:rStyle w:val="Absatz-Standardschriftart1"/>
          <w:rFonts w:ascii="Arial" w:eastAsia="Courier" w:hAnsi="Arial" w:cs="Arial"/>
          <w:color w:val="000000"/>
        </w:rPr>
        <w:fldChar w:fldCharType="begin"/>
      </w:r>
      <w:r w:rsidR="00625DCF">
        <w:rPr>
          <w:rStyle w:val="Absatz-Standardschriftart1"/>
          <w:rFonts w:ascii="Arial" w:eastAsia="Courier" w:hAnsi="Arial" w:cs="Arial"/>
          <w:color w:val="000000"/>
        </w:rPr>
        <w:instrText xml:space="preserve"> ADDIN ZOTERO_ITEM CSL_CITATION {"citationID":"q0zjucP3","properties":{"formattedCitation":"(Haberkorn 1970; Mesfin and Bellamy 1979)","plainCitation":"(Haberkorn 1970; Mesfin and Bellamy 1979)"},"citationItems":[{"id":33,"uris":["http://zotero.org/groups/484592/items/6T39RFEP"],"uri":["http://zotero.org/groups/484592/items/6T39RFEP"],"itemData":{"id":33,"type":"article-journal","title":"Die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id":274,"uris":["http://zotero.org/groups/484592/items/ZVJSAN65"],"uri":["http://zotero.org/groups/484592/items/ZVJSAN65"],"itemData":{"id":274,"type":"article-journal","title":"Effects of Acquired Resistance on Infection with Eimeria falciformis var. pragensis in Mice","container-title":"Infection and Immunity","page":"108-114","volume":"23","issue":"1","source":"PubMed Central","abstract":"Mice immunized with infections of 500, 5,000, or 20,000 oocysts of E. falciformis var. pragensis were reinfected with 20,000 and 100,000 oocysts at 20 and 38 days, respectively, after the initial infection. After the first challenge infection, none of the immunized mice showed clinical signs of coccidiosis; a few mice passed very low numbers of oocysts, and oocyst discharge seemed to correlate negatively with immunizing dose. None of the mice immunized twice passed oocysts after challenge. Mice immunized with three infections were completely immune to challenge for 4 months. The effect of the immune response on the life cycle of the coccidium was determined by histological examination of the intestines of immune and nonimmune mice infected with the parasite. In both the immune and nonimmune groups, sporozoites penetrated absorptive epithelial cells and migrated to crypt epithelial cells during the first 6 to 24 h postinfection. At 48 to 72 h postinfection, the sporozoites developed into mature first-generation schizonts in the nonimmune mice, whereas the developing first-generation schizonts degenerated within the crypt epithelial cells of the immune mice. In nonimmune mice, third-generation merozoites, inoculated intracecally, developed into mature fourth-generation schizonts, whereas in immune mice the developing fourth-generation schizonts degenerated before maturing. The possibility that a cellmediated immune mechanism is responsible for the arrest in schizogony is discussed.","ISSN":"0019-9567","note":"PMID: 422230\nPMCID: PMC550696","journalAbbreviation":"Infect Immun","author":[{"family":"Mesfin","given":"G. M."},{"family":"Bellamy","given":"J. E. C."}],"issued":{"date-parts":[["1979",1]]}}}],"schema":"https://github.com/citation-style-language/schema/raw/master/csl-citation.json"} </w:instrText>
      </w:r>
      <w:r w:rsidR="00625DCF">
        <w:rPr>
          <w:rStyle w:val="Absatz-Standardschriftart1"/>
          <w:rFonts w:ascii="Arial" w:eastAsia="Courier" w:hAnsi="Arial" w:cs="Arial"/>
          <w:color w:val="000000"/>
        </w:rPr>
        <w:fldChar w:fldCharType="separate"/>
      </w:r>
      <w:r w:rsidR="00625DCF" w:rsidRPr="00625DCF">
        <w:rPr>
          <w:rFonts w:ascii="Arial" w:hAnsi="Arial" w:cs="Arial"/>
        </w:rPr>
        <w:t>(Haberkorn 1970; Mesfin and Bellamy 1979)</w:t>
      </w:r>
      <w:r w:rsidR="00625DCF">
        <w:rPr>
          <w:rStyle w:val="Absatz-Standardschriftart1"/>
          <w:rFonts w:ascii="Arial" w:eastAsia="Courier" w:hAnsi="Arial" w:cs="Arial"/>
          <w:color w:val="000000"/>
        </w:rPr>
        <w:fldChar w:fldCharType="end"/>
      </w:r>
      <w:r>
        <w:rPr>
          <w:rStyle w:val="Absatz-Standardschriftart1"/>
          <w:rFonts w:ascii="Arial" w:eastAsia="Courier" w:hAnsi="Arial" w:cs="Arial"/>
          <w:color w:val="000000"/>
        </w:rPr>
        <w:t xml:space="preserve"> Two </w:t>
      </w:r>
      <w:r w:rsidR="007F7A1A">
        <w:rPr>
          <w:rStyle w:val="Absatz-Standardschriftart1"/>
          <w:rFonts w:ascii="Arial" w:eastAsia="Courier" w:hAnsi="Arial" w:cs="Arial"/>
          <w:color w:val="000000"/>
        </w:rPr>
        <w:t>separate</w:t>
      </w:r>
      <w:r>
        <w:rPr>
          <w:rStyle w:val="Absatz-Standardschriftart1"/>
          <w:rFonts w:ascii="Arial" w:eastAsia="Courier" w:hAnsi="Arial" w:cs="Arial"/>
          <w:color w:val="000000"/>
        </w:rPr>
        <w:t xml:space="preserve"> clusters define late infection (7 days post infection, clusters 2 and 7) in which we assume gametocytes to be present </w:t>
      </w:r>
      <w:r w:rsidR="007F7A1A">
        <w:rPr>
          <w:rStyle w:val="Absatz-Standardschriftart1"/>
          <w:rFonts w:ascii="Arial" w:eastAsia="Courier" w:hAnsi="Arial" w:cs="Arial"/>
          <w:color w:val="000000"/>
        </w:rPr>
        <w:t>due to the following peak of oocyst shedding</w:t>
      </w:r>
      <w:r w:rsidR="00625DCF">
        <w:rPr>
          <w:rStyle w:val="Absatz-Standardschriftart1"/>
          <w:rFonts w:ascii="Arial" w:eastAsia="Courier" w:hAnsi="Arial" w:cs="Arial"/>
          <w:color w:val="000000"/>
        </w:rPr>
        <w:t xml:space="preserve"> </w:t>
      </w:r>
      <w:r w:rsidR="00625DCF">
        <w:rPr>
          <w:rStyle w:val="Absatz-Standardschriftart1"/>
          <w:rFonts w:ascii="Arial" w:eastAsia="Courier" w:hAnsi="Arial" w:cs="Arial"/>
          <w:color w:val="000000"/>
        </w:rPr>
        <w:fldChar w:fldCharType="begin"/>
      </w:r>
      <w:r w:rsidR="00625DCF">
        <w:rPr>
          <w:rStyle w:val="Absatz-Standardschriftart1"/>
          <w:rFonts w:ascii="Arial" w:eastAsia="Courier" w:hAnsi="Arial" w:cs="Arial"/>
          <w:color w:val="000000"/>
        </w:rPr>
        <w:instrText xml:space="preserve"> ADDIN ZOTERO_ITEM CSL_CITATION {"citationID":"JYJvSYJG","properties":{"formattedCitation":"(Haberkorn 1970)","plainCitation":"(Haberkorn 1970)"},"citationItems":[{"id":33,"uris":["http://zotero.org/groups/484592/items/6T39RFEP"],"uri":["http://zotero.org/groups/484592/items/6T39RFEP"],"itemData":{"id":33,"type":"article-journal","title":"Die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Parasitenkunde","language":"de","author":[{"family":"Haberkorn","given":"A."}],"issued":{"date-parts":[["1970"]]}}}],"schema":"https://github.com/citation-style-language/schema/raw/master/csl-citation.json"} </w:instrText>
      </w:r>
      <w:r w:rsidR="00625DCF">
        <w:rPr>
          <w:rStyle w:val="Absatz-Standardschriftart1"/>
          <w:rFonts w:ascii="Arial" w:eastAsia="Courier" w:hAnsi="Arial" w:cs="Arial"/>
          <w:color w:val="000000"/>
        </w:rPr>
        <w:fldChar w:fldCharType="separate"/>
      </w:r>
      <w:r w:rsidR="00625DCF" w:rsidRPr="00625DCF">
        <w:rPr>
          <w:rFonts w:ascii="Arial" w:hAnsi="Arial" w:cs="Arial"/>
        </w:rPr>
        <w:t>(Haberkorn 1970</w:t>
      </w:r>
      <w:r w:rsidR="00625DCF">
        <w:rPr>
          <w:rFonts w:ascii="Arial" w:hAnsi="Arial" w:cs="Arial"/>
        </w:rPr>
        <w:t xml:space="preserve"> and Figure 1a</w:t>
      </w:r>
      <w:r w:rsidR="00625DCF" w:rsidRPr="00625DCF">
        <w:rPr>
          <w:rFonts w:ascii="Arial" w:hAnsi="Arial" w:cs="Arial"/>
        </w:rPr>
        <w:t>)</w:t>
      </w:r>
      <w:r w:rsidR="00625DCF">
        <w:rPr>
          <w:rStyle w:val="Absatz-Standardschriftart1"/>
          <w:rFonts w:ascii="Arial" w:eastAsia="Courier" w:hAnsi="Arial" w:cs="Arial"/>
          <w:color w:val="000000"/>
        </w:rPr>
        <w:fldChar w:fldCharType="end"/>
      </w:r>
      <w:r w:rsidR="00625DCF">
        <w:rPr>
          <w:rStyle w:val="Absatz-Standardschriftart1"/>
          <w:rFonts w:ascii="Arial" w:eastAsia="Courier" w:hAnsi="Arial" w:cs="Arial"/>
          <w:color w:val="000000"/>
        </w:rPr>
        <w:t xml:space="preserve">. </w:t>
      </w:r>
      <w:r>
        <w:rPr>
          <w:rStyle w:val="Absatz-Standardschriftart1"/>
          <w:rFonts w:ascii="Arial" w:eastAsia="Courier" w:hAnsi="Arial" w:cs="Arial"/>
          <w:color w:val="000000"/>
        </w:rPr>
        <w:t xml:space="preserve">Extracellular samples of </w:t>
      </w:r>
      <w:proofErr w:type="spellStart"/>
      <w:r>
        <w:rPr>
          <w:rStyle w:val="Absatz-Standardschriftart1"/>
          <w:rFonts w:ascii="Arial" w:eastAsia="Courier" w:hAnsi="Arial" w:cs="Arial"/>
          <w:color w:val="000000"/>
        </w:rPr>
        <w:t>sporozoites</w:t>
      </w:r>
      <w:proofErr w:type="spellEnd"/>
      <w:r>
        <w:rPr>
          <w:rStyle w:val="Absatz-Standardschriftart1"/>
          <w:rFonts w:ascii="Arial" w:eastAsia="Courier" w:hAnsi="Arial" w:cs="Arial"/>
          <w:color w:val="000000"/>
        </w:rPr>
        <w:t xml:space="preserve"> and oocysts are each defined by distinct gene clusters. Major patters in the parasite transcriptome seem to be determined by </w:t>
      </w:r>
      <w:r w:rsidR="00E43A9D" w:rsidRPr="00E43A9D">
        <w:rPr>
          <w:rStyle w:val="Absatz-Standardschriftart1"/>
          <w:rFonts w:ascii="Arial" w:eastAsia="Courier" w:hAnsi="Arial" w:cs="Arial"/>
          <w:color w:val="000000"/>
        </w:rPr>
        <w:t>lifecycle</w:t>
      </w:r>
      <w:r>
        <w:rPr>
          <w:rStyle w:val="Absatz-Standardschriftart1"/>
          <w:rFonts w:ascii="Arial" w:eastAsia="Courier" w:hAnsi="Arial" w:cs="Arial"/>
          <w:color w:val="000000"/>
        </w:rPr>
        <w:t xml:space="preserve"> stages. In contrast, the parasite seems to be "transcriptionally blind" to the host immune status. </w:t>
      </w:r>
    </w:p>
    <w:p w14:paraId="5A8BDDEA" w14:textId="77777777" w:rsidR="00CE5A4E" w:rsidRDefault="00CE5A4E">
      <w:pPr>
        <w:pStyle w:val="Normal1"/>
        <w:spacing w:line="480" w:lineRule="auto"/>
        <w:rPr>
          <w:rFonts w:ascii="Arial" w:eastAsia="Courier" w:hAnsi="Arial" w:cs="Arial"/>
          <w:b/>
          <w:bCs/>
          <w:color w:val="000000"/>
        </w:rPr>
      </w:pPr>
    </w:p>
    <w:p w14:paraId="42CD36B2" w14:textId="77777777" w:rsidR="00CE5A4E" w:rsidRDefault="007D1DB9">
      <w:pPr>
        <w:pStyle w:val="Normal1"/>
        <w:spacing w:line="480" w:lineRule="auto"/>
        <w:rPr>
          <w:rFonts w:ascii="Arial" w:eastAsia="Courier" w:hAnsi="Arial" w:cs="Arial"/>
          <w:bCs/>
          <w:i/>
          <w:color w:val="000000"/>
        </w:rPr>
      </w:pPr>
      <w:r w:rsidRPr="00492AF4">
        <w:rPr>
          <w:rFonts w:ascii="Arial" w:eastAsia="Courier" w:hAnsi="Arial" w:cs="Arial"/>
          <w:bCs/>
          <w:i/>
          <w:color w:val="000000"/>
        </w:rPr>
        <w:t xml:space="preserve">E. </w:t>
      </w:r>
      <w:proofErr w:type="spellStart"/>
      <w:r w:rsidRPr="00492AF4">
        <w:rPr>
          <w:rFonts w:ascii="Arial" w:eastAsia="Courier" w:hAnsi="Arial" w:cs="Arial"/>
          <w:bCs/>
          <w:i/>
          <w:color w:val="000000"/>
        </w:rPr>
        <w:t>falciformis</w:t>
      </w:r>
      <w:proofErr w:type="spellEnd"/>
      <w:r>
        <w:rPr>
          <w:rFonts w:ascii="Arial" w:eastAsia="Courier" w:hAnsi="Arial" w:cs="Arial"/>
          <w:bCs/>
          <w:i/>
          <w:color w:val="000000"/>
        </w:rPr>
        <w:t xml:space="preserve"> unique genes in </w:t>
      </w:r>
      <w:proofErr w:type="spellStart"/>
      <w:r>
        <w:rPr>
          <w:rFonts w:ascii="Arial" w:eastAsia="Courier" w:hAnsi="Arial" w:cs="Arial"/>
          <w:bCs/>
          <w:i/>
          <w:color w:val="000000"/>
        </w:rPr>
        <w:t>sporozoites</w:t>
      </w:r>
      <w:proofErr w:type="spellEnd"/>
      <w:r>
        <w:rPr>
          <w:rFonts w:ascii="Arial" w:eastAsia="Courier" w:hAnsi="Arial" w:cs="Arial"/>
          <w:bCs/>
          <w:i/>
          <w:color w:val="000000"/>
        </w:rPr>
        <w:t xml:space="preserve"> </w:t>
      </w:r>
    </w:p>
    <w:p w14:paraId="55B81897" w14:textId="77777777" w:rsidR="00CE5A4E" w:rsidRDefault="007D1DB9">
      <w:pPr>
        <w:pStyle w:val="Normal1"/>
        <w:spacing w:line="480" w:lineRule="auto"/>
      </w:pPr>
      <w:r>
        <w:rPr>
          <w:rFonts w:ascii="Arial" w:eastAsia="Courier" w:hAnsi="Arial" w:cs="Arial"/>
          <w:color w:val="000000"/>
        </w:rPr>
        <w:t>In nature</w:t>
      </w:r>
      <w:r w:rsidR="004D3754">
        <w:rPr>
          <w:rFonts w:ascii="Arial" w:eastAsia="Courier" w:hAnsi="Arial" w:cs="Arial"/>
          <w:color w:val="000000"/>
        </w:rPr>
        <w:t>,</w:t>
      </w:r>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are released from ingested oocysts in the gastrointestinal tract</w:t>
      </w:r>
      <w:r w:rsidR="002D4B88">
        <w:rPr>
          <w:rFonts w:ascii="Arial" w:eastAsia="Courier" w:hAnsi="Arial" w:cs="Arial"/>
          <w:color w:val="000000"/>
        </w:rPr>
        <w:t>. T</w:t>
      </w:r>
      <w:r>
        <w:rPr>
          <w:rFonts w:ascii="Arial" w:eastAsia="Courier" w:hAnsi="Arial" w:cs="Arial"/>
          <w:color w:val="000000"/>
        </w:rPr>
        <w:t xml:space="preserve">his process was induced for our samples </w:t>
      </w:r>
      <w:r>
        <w:rPr>
          <w:rFonts w:ascii="Arial" w:eastAsia="Courier" w:hAnsi="Arial" w:cs="Arial"/>
          <w:i/>
          <w:iCs/>
          <w:color w:val="000000"/>
        </w:rPr>
        <w:t>in vitro</w:t>
      </w:r>
      <w:r>
        <w:rPr>
          <w:rFonts w:ascii="Arial" w:eastAsia="Courier" w:hAnsi="Arial" w:cs="Arial"/>
          <w:color w:val="000000"/>
        </w:rPr>
        <w:t xml:space="preserve"> </w:t>
      </w:r>
      <w:r w:rsidR="009A7A15">
        <w:rPr>
          <w:rFonts w:ascii="Arial" w:eastAsia="Courier" w:hAnsi="Arial" w:cs="Arial"/>
          <w:color w:val="000000"/>
        </w:rPr>
        <w:t>(</w:t>
      </w:r>
      <w:r>
        <w:rPr>
          <w:rFonts w:ascii="Arial" w:eastAsia="Courier" w:hAnsi="Arial" w:cs="Arial"/>
          <w:color w:val="000000"/>
        </w:rPr>
        <w:t xml:space="preserve">see Methods). We find that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are defined by a group of genes (cluster 4, Figure 3b and Additional file 5) which are largely specific to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meaning that fewer than </w:t>
      </w:r>
      <w:proofErr w:type="spellStart"/>
      <w:r>
        <w:rPr>
          <w:rFonts w:ascii="Arial" w:eastAsia="Courier" w:hAnsi="Arial" w:cs="Arial"/>
          <w:color w:val="000000"/>
        </w:rPr>
        <w:t>expectedorthologues</w:t>
      </w:r>
      <w:proofErr w:type="spellEnd"/>
      <w:r>
        <w:rPr>
          <w:rFonts w:ascii="Arial" w:eastAsia="Courier" w:hAnsi="Arial" w:cs="Arial"/>
          <w:color w:val="000000"/>
        </w:rPr>
        <w:t xml:space="preserve"> of genes </w:t>
      </w:r>
      <w:r w:rsidR="009A7A15">
        <w:rPr>
          <w:rFonts w:ascii="Arial" w:eastAsia="Courier" w:hAnsi="Arial" w:cs="Arial"/>
          <w:color w:val="000000"/>
        </w:rPr>
        <w:t xml:space="preserve">which are </w:t>
      </w:r>
      <w:r>
        <w:rPr>
          <w:rFonts w:ascii="Arial" w:eastAsia="Courier" w:hAnsi="Arial" w:cs="Arial"/>
          <w:color w:val="000000"/>
        </w:rPr>
        <w:t xml:space="preserve">abundant in </w:t>
      </w:r>
      <w:proofErr w:type="spellStart"/>
      <w:r>
        <w:rPr>
          <w:rFonts w:ascii="Arial" w:eastAsia="Courier" w:hAnsi="Arial" w:cs="Arial"/>
          <w:color w:val="000000"/>
        </w:rPr>
        <w:t>sporozoites</w:t>
      </w:r>
      <w:proofErr w:type="spellEnd"/>
      <w:r>
        <w:rPr>
          <w:rFonts w:ascii="Arial" w:eastAsia="Courier" w:hAnsi="Arial" w:cs="Arial"/>
          <w:color w:val="000000"/>
        </w:rPr>
        <w:t xml:space="preserve"> are found as gene family members outside of this species (</w:t>
      </w:r>
      <w:r w:rsidR="009A7A15">
        <w:rPr>
          <w:rStyle w:val="Absatz-Standardschriftart1"/>
          <w:rFonts w:ascii="Arial" w:eastAsia="Courier" w:hAnsi="Arial" w:cs="Arial"/>
          <w:color w:val="000000"/>
        </w:rPr>
        <w:t>F</w:t>
      </w:r>
      <w:r>
        <w:rPr>
          <w:rStyle w:val="Absatz-Standardschriftart1"/>
          <w:rFonts w:ascii="Arial" w:eastAsia="Courier" w:hAnsi="Arial" w:cs="Arial"/>
          <w:color w:val="000000"/>
        </w:rPr>
        <w:t>isher</w:t>
      </w:r>
      <w:r w:rsidR="009A7A15">
        <w:rPr>
          <w:rStyle w:val="Absatz-Standardschriftart1"/>
          <w:rFonts w:ascii="Arial" w:eastAsia="Courier" w:hAnsi="Arial" w:cs="Arial"/>
          <w:color w:val="000000"/>
        </w:rPr>
        <w:t>’</w:t>
      </w:r>
      <w:r>
        <w:rPr>
          <w:rStyle w:val="Absatz-Standardschriftart1"/>
          <w:rFonts w:ascii="Arial" w:eastAsia="Courier" w:hAnsi="Arial" w:cs="Arial"/>
          <w:color w:val="000000"/>
        </w:rPr>
        <w:t>s exact test</w:t>
      </w:r>
      <w:r w:rsidR="009A7A15">
        <w:rPr>
          <w:rStyle w:val="Absatz-Standardschriftart1"/>
          <w:rFonts w:ascii="Arial" w:eastAsia="Courier" w:hAnsi="Arial" w:cs="Arial"/>
          <w:color w:val="000000"/>
        </w:rPr>
        <w:t>, FET,</w:t>
      </w:r>
      <w:r>
        <w:rPr>
          <w:rStyle w:val="Absatz-Standardschriftart1"/>
          <w:rFonts w:ascii="Arial" w:eastAsia="Courier" w:hAnsi="Arial" w:cs="Arial"/>
          <w:color w:val="000000"/>
        </w:rPr>
        <w:t xml:space="preserve"> multiple testing adjusted p-value FDR = </w:t>
      </w:r>
      <w:r w:rsidR="009A7A15">
        <w:rPr>
          <w:rStyle w:val="Absatz-Standardschriftart1"/>
          <w:rFonts w:ascii="Arial" w:eastAsia="Courier" w:hAnsi="Arial" w:cs="Arial"/>
          <w:color w:val="000000"/>
        </w:rPr>
        <w:t>0.002</w:t>
      </w:r>
      <w:r>
        <w:rPr>
          <w:rStyle w:val="Absatz-Standardschriftart1"/>
          <w:rFonts w:ascii="Arial" w:eastAsia="Courier" w:hAnsi="Arial" w:cs="Arial"/>
          <w:color w:val="000000"/>
        </w:rPr>
        <w:t>)</w:t>
      </w:r>
      <w:r>
        <w:rPr>
          <w:rFonts w:ascii="Arial" w:eastAsia="Courier" w:hAnsi="Arial" w:cs="Arial"/>
          <w:color w:val="000000"/>
        </w:rPr>
        <w:t xml:space="preserve">. Interestingly, five out of 12 SAG gene transcripts predicted for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r>
        <w:fldChar w:fldCharType="begin"/>
      </w:r>
      <w:r>
        <w:instrText>ADDIN ZOTERO_ITEM CSL_CITATION {"citationID":"hG4dgYXK","properties":{"formattedCitation":"(Heitlinger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259" w:name="__Fieldmark__1629_1687872407"/>
      <w:r>
        <w:rPr>
          <w:rFonts w:ascii="Arial" w:eastAsia="Courier" w:hAnsi="Arial" w:cs="Arial"/>
          <w:color w:val="000000"/>
        </w:rPr>
        <w:t>(</w:t>
      </w:r>
      <w:bookmarkStart w:id="260" w:name="__Fieldmark__1485_1000178020"/>
      <w:proofErr w:type="spellStart"/>
      <w:r>
        <w:rPr>
          <w:rFonts w:ascii="Arial" w:eastAsia="Courier" w:hAnsi="Arial" w:cs="Arial"/>
          <w:color w:val="000000"/>
        </w:rPr>
        <w:t>H</w:t>
      </w:r>
      <w:bookmarkStart w:id="261" w:name="__Fieldmark__1371_46473882"/>
      <w:r>
        <w:rPr>
          <w:rFonts w:ascii="Arial" w:eastAsia="Courier" w:hAnsi="Arial" w:cs="Arial"/>
          <w:color w:val="000000"/>
        </w:rPr>
        <w:t>e</w:t>
      </w:r>
      <w:bookmarkStart w:id="262" w:name="__Fieldmark__1401_1506500677"/>
      <w:r>
        <w:rPr>
          <w:rFonts w:ascii="Arial" w:eastAsia="Courier" w:hAnsi="Arial" w:cs="Arial"/>
          <w:color w:val="000000"/>
        </w:rPr>
        <w:t>i</w:t>
      </w:r>
      <w:bookmarkStart w:id="263" w:name="__Fieldmark__913_2112764151"/>
      <w:r>
        <w:rPr>
          <w:rFonts w:ascii="Arial" w:eastAsia="Courier" w:hAnsi="Arial" w:cs="Arial"/>
          <w:color w:val="000000"/>
        </w:rPr>
        <w:t>t</w:t>
      </w:r>
      <w:bookmarkStart w:id="264" w:name="__Fieldmark__762_378019444"/>
      <w:r>
        <w:rPr>
          <w:rFonts w:ascii="Arial" w:eastAsia="Courier" w:hAnsi="Arial" w:cs="Arial"/>
          <w:color w:val="000000"/>
        </w:rPr>
        <w:t>l</w:t>
      </w:r>
      <w:bookmarkStart w:id="265" w:name="__Fieldmark__389_39192179"/>
      <w:r>
        <w:rPr>
          <w:rFonts w:ascii="Arial" w:eastAsia="Courier" w:hAnsi="Arial" w:cs="Arial"/>
          <w:color w:val="000000"/>
        </w:rPr>
        <w:t>i</w:t>
      </w:r>
      <w:bookmarkStart w:id="266" w:name="__Fieldmark__1853_24551482"/>
      <w:r>
        <w:rPr>
          <w:rFonts w:ascii="Arial" w:eastAsia="Courier" w:hAnsi="Arial" w:cs="Arial"/>
          <w:color w:val="000000"/>
        </w:rPr>
        <w:t>nger</w:t>
      </w:r>
      <w:proofErr w:type="spellEnd"/>
      <w:r>
        <w:rPr>
          <w:rFonts w:ascii="Arial" w:eastAsia="Courier" w:hAnsi="Arial" w:cs="Arial"/>
          <w:color w:val="000000"/>
        </w:rPr>
        <w:t xml:space="preserve"> et al. 2014)</w:t>
      </w:r>
      <w:r>
        <w:fldChar w:fldCharType="end"/>
      </w:r>
      <w:bookmarkEnd w:id="259"/>
      <w:bookmarkEnd w:id="260"/>
      <w:bookmarkEnd w:id="261"/>
      <w:bookmarkEnd w:id="262"/>
      <w:bookmarkEnd w:id="263"/>
      <w:bookmarkEnd w:id="264"/>
      <w:bookmarkEnd w:id="265"/>
      <w:bookmarkEnd w:id="266"/>
      <w:r>
        <w:rPr>
          <w:rFonts w:ascii="Arial" w:eastAsia="Courier" w:hAnsi="Arial" w:cs="Arial"/>
          <w:color w:val="000000"/>
        </w:rPr>
        <w:t xml:space="preserve"> </w:t>
      </w:r>
      <w:r w:rsidR="00935BAC">
        <w:rPr>
          <w:rFonts w:ascii="Arial" w:eastAsia="Courier" w:hAnsi="Arial" w:cs="Arial"/>
          <w:color w:val="000000"/>
        </w:rPr>
        <w:t xml:space="preserve">cluster with </w:t>
      </w:r>
      <w:r>
        <w:rPr>
          <w:rFonts w:ascii="Arial" w:eastAsia="Courier" w:hAnsi="Arial" w:cs="Arial"/>
          <w:color w:val="000000"/>
        </w:rPr>
        <w:t xml:space="preserve">the </w:t>
      </w:r>
      <w:r>
        <w:rPr>
          <w:rFonts w:ascii="Arial" w:eastAsia="Courier" w:hAnsi="Arial" w:cs="Arial"/>
          <w:color w:val="000000"/>
        </w:rPr>
        <w:lastRenderedPageBreak/>
        <w:t xml:space="preserve">mRNAs highly abundant in </w:t>
      </w:r>
      <w:proofErr w:type="spellStart"/>
      <w:r>
        <w:rPr>
          <w:rFonts w:ascii="Arial" w:eastAsia="Courier" w:hAnsi="Arial" w:cs="Arial"/>
          <w:color w:val="000000"/>
        </w:rPr>
        <w:t>sporozoites</w:t>
      </w:r>
      <w:proofErr w:type="spellEnd"/>
      <w:r>
        <w:rPr>
          <w:rFonts w:ascii="Arial" w:eastAsia="Courier" w:hAnsi="Arial" w:cs="Arial"/>
          <w:color w:val="000000"/>
        </w:rPr>
        <w:t xml:space="preserve">, </w:t>
      </w:r>
      <w:r w:rsidR="00935BAC">
        <w:rPr>
          <w:rFonts w:ascii="Arial" w:eastAsia="Courier" w:hAnsi="Arial" w:cs="Arial"/>
          <w:color w:val="000000"/>
        </w:rPr>
        <w:t xml:space="preserve">making them </w:t>
      </w:r>
      <w:r>
        <w:rPr>
          <w:rFonts w:ascii="Arial" w:eastAsia="Courier" w:hAnsi="Arial" w:cs="Arial"/>
          <w:color w:val="000000"/>
        </w:rPr>
        <w:t>suitable to the name “</w:t>
      </w:r>
      <w:proofErr w:type="spellStart"/>
      <w:r>
        <w:rPr>
          <w:rFonts w:ascii="Arial" w:eastAsia="Courier" w:hAnsi="Arial" w:cs="Arial"/>
          <w:color w:val="000000"/>
        </w:rPr>
        <w:t>sporozoite</w:t>
      </w:r>
      <w:proofErr w:type="spellEnd"/>
      <w:r>
        <w:rPr>
          <w:rFonts w:ascii="Arial" w:eastAsia="Courier" w:hAnsi="Arial" w:cs="Arial"/>
          <w:color w:val="000000"/>
        </w:rPr>
        <w:t xml:space="preserve"> surface antigens” (one original </w:t>
      </w:r>
      <w:proofErr w:type="spellStart"/>
      <w:r>
        <w:rPr>
          <w:rFonts w:ascii="Arial" w:eastAsia="Courier" w:hAnsi="Arial" w:cs="Arial"/>
          <w:color w:val="000000"/>
        </w:rPr>
        <w:t>Ef</w:t>
      </w:r>
      <w:proofErr w:type="spellEnd"/>
      <w:r>
        <w:rPr>
          <w:rFonts w:ascii="Arial" w:eastAsia="Courier" w:hAnsi="Arial" w:cs="Arial"/>
          <w:color w:val="000000"/>
        </w:rPr>
        <w:t xml:space="preserve"> </w:t>
      </w:r>
      <w:commentRangeStart w:id="267"/>
      <w:r>
        <w:rPr>
          <w:rFonts w:ascii="Arial" w:eastAsia="Courier" w:hAnsi="Arial" w:cs="Arial"/>
          <w:color w:val="000000"/>
        </w:rPr>
        <w:t>ref</w:t>
      </w:r>
      <w:commentRangeEnd w:id="267"/>
      <w:r w:rsidR="00935BAC">
        <w:rPr>
          <w:rStyle w:val="CommentReference"/>
          <w:rFonts w:cs="Mangal"/>
        </w:rPr>
        <w:commentReference w:id="267"/>
      </w:r>
      <w:r>
        <w:rPr>
          <w:rFonts w:ascii="Arial" w:eastAsia="Courier" w:hAnsi="Arial" w:cs="Arial"/>
          <w:color w:val="000000"/>
        </w:rPr>
        <w:t>).</w:t>
      </w:r>
      <w:r>
        <w:rPr>
          <w:rFonts w:ascii="Arial" w:eastAsia="Courier" w:hAnsi="Arial" w:cs="Arial"/>
          <w:color w:val="000000"/>
        </w:rPr>
        <w:commentReference w:id="268"/>
      </w:r>
      <w:r>
        <w:rPr>
          <w:rFonts w:ascii="Arial" w:eastAsia="Courier" w:hAnsi="Arial" w:cs="Arial"/>
          <w:color w:val="000000"/>
        </w:rPr>
        <w:t xml:space="preserve"> SAG proteins are thought to be involved in host cell attachment</w:t>
      </w:r>
      <w:r w:rsidR="00D255AE">
        <w:rPr>
          <w:rFonts w:ascii="Arial" w:eastAsia="Courier" w:hAnsi="Arial" w:cs="Arial"/>
          <w:color w:val="000000"/>
        </w:rPr>
        <w:t xml:space="preserve"> and invasion,</w:t>
      </w:r>
      <w:r>
        <w:rPr>
          <w:rFonts w:ascii="Arial" w:eastAsia="Courier" w:hAnsi="Arial" w:cs="Arial"/>
          <w:color w:val="000000"/>
        </w:rPr>
        <w:t xml:space="preserve"> and possibly in induction of immune responses in other apicomplexan species</w:t>
      </w:r>
      <w:ins w:id="269" w:author="Emanuel Heitlinger" w:date="2016-12-19T14:01:00Z">
        <w:r>
          <w:rPr>
            <w:rFonts w:ascii="Arial" w:eastAsia="Courier" w:hAnsi="Arial" w:cs="Arial"/>
            <w:color w:val="000000"/>
          </w:rPr>
          <w:t xml:space="preserve"> </w:t>
        </w:r>
      </w:ins>
      <w:r w:rsidR="00D255AE">
        <w:rPr>
          <w:rFonts w:ascii="Arial" w:eastAsia="Courier" w:hAnsi="Arial" w:cs="Arial"/>
          <w:color w:val="000000"/>
        </w:rPr>
        <w:fldChar w:fldCharType="begin"/>
      </w:r>
      <w:r w:rsidR="000962D1">
        <w:rPr>
          <w:rFonts w:ascii="Arial" w:eastAsia="Courier" w:hAnsi="Arial" w:cs="Arial"/>
          <w:color w:val="000000"/>
        </w:rPr>
        <w:instrText xml:space="preserve"> ADDIN ZOTERO_ITEM CSL_CITATION {"citationID":"T1nEzhZJ","properties":{"formattedCitation":"(Mineo and Kasper 1994; Grimwood and Smith 1996; Cowman and Crabb 2006; Carruthers and Boothroyd 2007; Chow et al. 2011)","plainCitation":"(Mineo and Kasper 1994; Grimwood and Smith 1996; Cowman and Crabb 2006; Carruthers and Boothroyd 2007; Chow et al. 2011)"},"citationItems":[{"id":1875,"uris":["http://zotero.org/groups/484592/items/D8HGK4TV"],"uri":["http://zotero.org/groups/484592/items/D8HGK4TV"],"itemData":{"id":1875,"type":"article-journal","title":"Attachment of Toxoplasma gondii to Host Cells Involves Major Surface Protein, SAG-1 (P-30)","container-title":"Experimental Parasitology","page":"11-20","volume":"79","issue":"1","source":"ScienceDirect","abstract":"Previous observations have demonstrated that monoclonal and polyclonal antibodies directed at SAG-1, the major surface protein of Toxoplasma gondii, decreased the number of T. gondii that infected fibroblast monolayers. Direct evaluation of parasite-host cell attachment using glutaraldehyde-fixed human fibroblasts and live tachyzoites was performed to determine whether SAG-1 was a ligand for the host cell receptor. The interaction between the fixed cells and T. gondii was specific and saturable as determined by a radioisotope competitive binding assay. Moreover, the specificity of this interaction was confirmed by comparison to another member of the Apicomplexa, Besnoitia jellisoni. Treatment of fresh extracellular T. gondii with rabbit polyclonal anti-SAG-1 serum inhibited parasite attachment to host cells by 71%. A monoclonal antibody (6A8) directed at SAG-1 was able to inhibit parasite binding to fixed host cells by 65%. Other mAb′s directed at SAG-1 failed to inhibit parasite attachment in this assay. Fab derived from 6A8 mAb showed dose-dependent inhibition of parasite attachment. At an Fab concentration of 25 μg/ml, 47% inhibition was observed. Attachment assays using mutant parasites with defective SAG-1 (PTgA and PTgC) showed significantly reduced binding (26 and 39%) when compared to wild-type (SAG-1+) parentals. Taken together, these observations suggest that SAG-1 is an important parasite ligand that binds to the host cell in the process of T. gondii invasion.","DOI":"10.1006/expr.1994.1054","ISSN":"0014-4894","journalAbbreviation":"Experimental Parasitology","author":[{"family":"Mineo","given":"J. R."},{"family":"Kasper","given":"L. H."}],"issued":{"date-parts":[["1994",8,1]]}}},{"id":1877,"uris":["http://zotero.org/groups/484592/items/QXTRQK45"],"uri":["http://zotero.org/groups/484592/items/QXTRQK45"],"itemData":{"id":1877,"type":"article-journal","title":"Toxoplasma gondii: the role of parasite surface and secreted proteins in host cell invasion","container-title":"International Journal for Parasitology","page":"169-173","volume":"26","issue":"2","source":"ScienceDirect","abstract":"The potential role of the 5 surface proteins of Toxoplasma gondii tachyzoites in host cell invasion was investigated using an in vitro neutralization assay. Supporting earlier findings, TG05.54, a monoclonal antibody recognizing the major surface protein SAG 1, was shown to cause a consistent and significant blockade of invasion into bovine kidney cells, indicating a functional role for this protein in host cell invasion. The neutralizing effect was only seen with certain anti-SAG 1 monoclonal antibodies, suggesting the presence of a functional ligand within the molecule. A second surface protein, SAG 2 was also shown to be involved in the invasion process. Anti-SAG 2 antibodies prevented parasite reorientation, leaving zoites immobilized on the host cell membrane and resulting in increased internatization of tachyzoites. Antibodies recognizing other surface, rhoptry, dense granule and microneme molecules had no effect on invasion.","DOI":"10.1016/0020-7519(95)00103-4","ISSN":"0020-7519","shortTitle":"Toxoplasma gondii","journalAbbreviation":"International Journal for Parasitology","author":[{"family":"Grimwood","given":"Jane"},{"family":"Smith","given":"Judith E."}],"issued":{"date-parts":[["1996",2,1]]}}},{"id":1883,"uris":["http://zotero.org/groups/484592/items/Z6IF29WH"],"uri":["http://zotero.org/groups/484592/items/Z6IF29WH"],"itemData":{"id":1883,"type":"article-journal","title":"Invasion of Red Blood Cells by Malaria Parasites","container-title":"Cell","page":"755-766","volume":"124","issue":"4","source":"ScienceDirect","abstract":"The malaria parasite is the most important member of the Apicomplexa, a large and highly successful phylum of intracellular parasites. Invasion of host cells allows apicomplexan parasites access to a rich source of nutrients in a niche that is largely protected from host defenses. All Apicomplexa adopt a common mode of host-cell entry, but individual species incorporate unique features and utilize a specific set of ligand-receptor interactions. These adhesins ultimately connect to a parasite actin-based motor, which provides the power for invasion. While some Apicomplexa can invade many different host cells, the disease-associated blood-stage form of the malaria parasite is restricted to erythrocytes.","DOI":"10.1016/j.cell.2006.02.006","ISSN":"0092-8674","journalAbbreviation":"Cell","author":[{"family":"Cowman","given":"Alan F."},{"family":"Crabb","given":"Brendan S."}],"issued":{"date-parts":[["2006",2,24]]}}},{"id":1881,"uris":["http://zotero.org/groups/484592/items/MRNI8HGX"],"uri":["http://zotero.org/groups/484592/items/MRNI8HGX"],"itemData":{"id":1881,"type":"article-journal","title":"Pulling together: an integrated model of Toxoplasma cell invasion","container-title":"Current Opinion in Microbiology","collection-title":"Host-microbe interactions: bacteria","page":"83-89","volume":"10","issue":"1","source":"ScienceDirect","abstract":"The protozoan Toxoplasma gondii invades a wide array of animal cells using an actin/myosin-based motor complex to drive active penetration. This broad specificity implies that the parasite has developed a means of using a widely expressed receptor, many different receptors, or perhaps a receptor produced by T. gondii itself. Recently, there has been an explosion in identification of the molecules involved, including those that comprise the ‘moving junction’ that slides over the parasite as it invades. The emerging model is that invasion comprises at least seven steps that progressively increase the parasite's grip on the host surface, form the moving junction and enlist the motor complex to drive entry. These recent findings have led to new hypotheses regarding the parasite's broad host-specificity.","DOI":"10.1016/j.mib.2006.06.017","ISSN":"1369-5274","shortTitle":"Pulling together","journalAbbreviation":"Current Opinion in Microbiology","author":[{"family":"Carruthers","given":"Vern"},{"family":"Boothroyd","given":"John C"}],"issued":{"date-parts":[["2007",2]]}}},{"id":1886,"uris":["http://zotero.org/groups/484592/items/SN7XBFMT"],"uri":["http://zotero.org/groups/484592/items/SN7XBFMT"],"itemData":{"id":1886,"type":"article-journal","title":"Immunogenic Eimeria tenella Glycosylphosphatidylinositol-Anchored Surface Antigens (SAGs) Induce Inflammatory Responses in Avian Macrophages","container-title":"PLoS ONE","volume":"6","issue":"9","source":"PubMed Central","abstract":"Background\nAt least 19 glycosylphosphatidylinositol (GPI)-anchored surface antigens (SAGs) are expressed specifically by second-generation merozoites of Eimeria tenella, but the ability of these proteins to stimulate immune responses in the chicken is unknown.\n\nMethodology/Principal Findings\nTen SAGs, belonging to two previously defined multigene families (A and B), were expressed as soluble recombinant (r) fusion proteins in E. coli. Chicken macrophages were treated with purified rSAGs and changes in macrophage nitrite production, and in mRNA expression profiles of inducible nitric oxide synthase (iNOS) and of a panel of cytokines were measured. Treatment with rSAGs 4, 5, and 12 induced high levels of macrophage nitric oxide production and IL-1β mRNA transcription that may contribute to the inflammatory response observed during E. tenella infection. Concomitantly, treatment with rSAGs 4, 5 and 12 suppressed the expression of IL-12 and IFN-γ and elevated that of IL-10, suggesting that during infection these molecules may specifically impair the development of cellular mediated immunity.\n\nConclusions/Significance\nIn summary, some E. tenella SAGs appear to differentially modulate chicken innate and humoral immune responses and those derived from multigene family A (especially rSAG 12) may be more strongly linked with E. tenella pathogenicity associated with the endogenous second generation stages.","URL":"http://www.ncbi.nlm.nih.gov/pmc/articles/PMC3182191/","DOI":"10.1371/journal.pone.0025233","ISSN":"1932-6203","note":"PMID: 21980402\nPMCID: PMC3182191","journalAbbreviation":"PLoS One","author":[{"family":"Chow","given":"Yock-Ping"},{"family":"Wan","given":"Kiew-Lian"},{"family":"Blake","given":"Damer P."},{"family":"Tomley","given":"Fiona"},{"family":"Nathan","given":"Sheila"}],"issued":{"date-parts":[["2011",9,28]]},"accessed":{"date-parts":[["2016",12,29]]}}}],"schema":"https://github.com/citation-style-language/schema/raw/master/csl-citation.json"} </w:instrText>
      </w:r>
      <w:r w:rsidR="00D255AE">
        <w:rPr>
          <w:rFonts w:ascii="Arial" w:eastAsia="Courier" w:hAnsi="Arial" w:cs="Arial"/>
          <w:color w:val="000000"/>
        </w:rPr>
        <w:fldChar w:fldCharType="separate"/>
      </w:r>
      <w:r w:rsidR="000962D1" w:rsidRPr="000962D1">
        <w:rPr>
          <w:rFonts w:ascii="Arial" w:hAnsi="Arial" w:cs="Arial"/>
        </w:rPr>
        <w:t>(Mineo and Kasper 1994; Grimwood and Smith 1996; Cowman and Crabb 2006; Carruthers and Boothroyd 2007; Chow et al. 2011)</w:t>
      </w:r>
      <w:r w:rsidR="00D255AE">
        <w:rPr>
          <w:rFonts w:ascii="Arial" w:eastAsia="Courier" w:hAnsi="Arial" w:cs="Arial"/>
          <w:color w:val="000000"/>
        </w:rPr>
        <w:fldChar w:fldCharType="end"/>
      </w:r>
      <w:r w:rsidR="00D255AE">
        <w:rPr>
          <w:rFonts w:ascii="Arial" w:eastAsia="Courier" w:hAnsi="Arial" w:cs="Arial"/>
          <w:color w:val="000000"/>
        </w:rPr>
        <w:t>.</w:t>
      </w:r>
      <w:r>
        <w:rPr>
          <w:rFonts w:ascii="Arial" w:eastAsia="Courier" w:hAnsi="Arial" w:cs="Arial"/>
          <w:color w:val="000000"/>
        </w:rPr>
        <w:t xml:space="preserve"> </w:t>
      </w:r>
    </w:p>
    <w:p w14:paraId="12942F1A" w14:textId="77777777" w:rsidR="00CE5A4E" w:rsidRDefault="007D1DB9">
      <w:pPr>
        <w:pStyle w:val="Normal1"/>
        <w:spacing w:line="480" w:lineRule="auto"/>
      </w:pPr>
      <w:r>
        <w:rPr>
          <w:rFonts w:ascii="Arial" w:eastAsia="Courier" w:hAnsi="Arial" w:cs="Arial"/>
          <w:color w:val="000000"/>
        </w:rPr>
        <w:t xml:space="preserve"> In total ten SAGs were detected as differentially abundant in our data, the other five are found in gene clusters </w:t>
      </w:r>
      <w:r w:rsidR="009A7A15">
        <w:rPr>
          <w:rFonts w:ascii="Arial" w:eastAsia="Courier" w:hAnsi="Arial" w:cs="Arial"/>
          <w:color w:val="000000"/>
        </w:rPr>
        <w:t xml:space="preserve">1, 2, 5, 6, and 7, </w:t>
      </w:r>
      <w:r>
        <w:rPr>
          <w:rFonts w:ascii="Arial" w:eastAsia="Courier" w:hAnsi="Arial" w:cs="Arial"/>
          <w:color w:val="000000"/>
        </w:rPr>
        <w:t xml:space="preserve">indicating an expression throughout </w:t>
      </w:r>
      <w:r w:rsidR="009A7A15">
        <w:rPr>
          <w:rFonts w:ascii="Arial" w:eastAsia="Courier" w:hAnsi="Arial" w:cs="Arial"/>
          <w:color w:val="000000"/>
        </w:rPr>
        <w:t>all</w:t>
      </w:r>
      <w:r>
        <w:rPr>
          <w:rFonts w:ascii="Arial" w:eastAsia="Courier" w:hAnsi="Arial" w:cs="Arial"/>
          <w:color w:val="000000"/>
        </w:rPr>
        <w:t xml:space="preserve"> stages. </w:t>
      </w:r>
      <w:commentRangeStart w:id="270"/>
      <w:r>
        <w:rPr>
          <w:rFonts w:ascii="Arial" w:eastAsia="Courier" w:hAnsi="Arial" w:cs="Arial"/>
          <w:color w:val="000000"/>
        </w:rPr>
        <w:t xml:space="preserve">An expression of particular SAGs in stages other than </w:t>
      </w:r>
      <w:proofErr w:type="spellStart"/>
      <w:r>
        <w:rPr>
          <w:rFonts w:ascii="Arial" w:eastAsia="Courier" w:hAnsi="Arial" w:cs="Arial"/>
          <w:color w:val="000000"/>
        </w:rPr>
        <w:t>sporozoites</w:t>
      </w:r>
      <w:proofErr w:type="spellEnd"/>
      <w:r>
        <w:rPr>
          <w:rFonts w:ascii="Arial" w:eastAsia="Courier" w:hAnsi="Arial" w:cs="Arial"/>
          <w:color w:val="000000"/>
        </w:rPr>
        <w:t xml:space="preserve"> has been reported before in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w:t>
      </w:r>
      <w:r w:rsidR="009A7A15" w:rsidRPr="00492AF4">
        <w:rPr>
          <w:rFonts w:ascii="Arial" w:eastAsia="Courier" w:hAnsi="Arial" w:cs="Arial"/>
          <w:i/>
          <w:color w:val="000000"/>
        </w:rPr>
        <w:t>r</w:t>
      </w:r>
      <w:r w:rsidRPr="00492AF4">
        <w:rPr>
          <w:rFonts w:ascii="Arial" w:eastAsia="Courier" w:hAnsi="Arial" w:cs="Arial"/>
          <w:i/>
          <w:color w:val="000000"/>
        </w:rPr>
        <w:t>mis</w:t>
      </w:r>
      <w:proofErr w:type="spellEnd"/>
      <w:r>
        <w:rPr>
          <w:rFonts w:ascii="Arial" w:eastAsia="Courier" w:hAnsi="Arial" w:cs="Arial"/>
          <w:color w:val="000000"/>
        </w:rPr>
        <w:t xml:space="preserve"> </w:t>
      </w:r>
      <w:commentRangeEnd w:id="270"/>
      <w:r w:rsidR="00167FA1">
        <w:rPr>
          <w:rStyle w:val="CommentReference"/>
          <w:rFonts w:cs="Mangal"/>
        </w:rPr>
        <w:commentReference w:id="270"/>
      </w:r>
      <w:ins w:id="271" w:author="Emanuel Heitlinger" w:date="2016-12-19T14:03:00Z">
        <w:r>
          <w:rPr>
            <w:rFonts w:ascii="Arial" w:eastAsia="Courier" w:hAnsi="Arial" w:cs="Arial"/>
            <w:color w:val="000000"/>
          </w:rPr>
          <w:t>(</w:t>
        </w:r>
        <w:commentRangeStart w:id="272"/>
        <w:r>
          <w:rPr>
            <w:rFonts w:ascii="Arial" w:eastAsia="Courier" w:hAnsi="Arial" w:cs="Arial"/>
            <w:color w:val="000000"/>
          </w:rPr>
          <w:t xml:space="preserve">the other </w:t>
        </w:r>
        <w:proofErr w:type="spellStart"/>
        <w:r>
          <w:rPr>
            <w:rFonts w:ascii="Arial" w:eastAsia="Courier" w:hAnsi="Arial" w:cs="Arial"/>
            <w:color w:val="000000"/>
          </w:rPr>
          <w:t>Ef</w:t>
        </w:r>
        <w:proofErr w:type="spellEnd"/>
        <w:r>
          <w:rPr>
            <w:rFonts w:ascii="Arial" w:eastAsia="Courier" w:hAnsi="Arial" w:cs="Arial"/>
            <w:color w:val="000000"/>
          </w:rPr>
          <w:t xml:space="preserve"> SAG </w:t>
        </w:r>
        <w:commentRangeStart w:id="273"/>
        <w:r>
          <w:rPr>
            <w:rFonts w:ascii="Arial" w:eastAsia="Courier" w:hAnsi="Arial" w:cs="Arial"/>
            <w:color w:val="000000"/>
          </w:rPr>
          <w:t>ref</w:t>
        </w:r>
        <w:commentRangeEnd w:id="272"/>
        <w:r>
          <w:commentReference w:id="272"/>
        </w:r>
      </w:ins>
      <w:commentRangeEnd w:id="273"/>
      <w:r w:rsidR="00801E9D">
        <w:rPr>
          <w:rStyle w:val="CommentReference"/>
          <w:rFonts w:cs="Mangal"/>
        </w:rPr>
        <w:commentReference w:id="273"/>
      </w:r>
      <w:ins w:id="274" w:author="Emanuel Heitlinger" w:date="2016-12-19T14:03:00Z">
        <w:r>
          <w:rPr>
            <w:rFonts w:ascii="Arial" w:eastAsia="Courier" w:hAnsi="Arial" w:cs="Arial"/>
            <w:color w:val="000000"/>
          </w:rPr>
          <w:t>).</w:t>
        </w:r>
      </w:ins>
      <w:ins w:id="275" w:author="Emanuel Heitlinger" w:date="2016-12-19T14:07:00Z">
        <w:r>
          <w:rPr>
            <w:rFonts w:ascii="Arial" w:eastAsia="Courier" w:hAnsi="Arial" w:cs="Arial"/>
            <w:color w:val="000000"/>
          </w:rPr>
          <w:t xml:space="preserve"> </w:t>
        </w:r>
      </w:ins>
      <w:r>
        <w:rPr>
          <w:rFonts w:ascii="Arial" w:eastAsia="Courier" w:hAnsi="Arial" w:cs="Arial"/>
          <w:color w:val="000000"/>
        </w:rPr>
        <w:t xml:space="preserve">The expression of a subset of these mRNAs in </w:t>
      </w:r>
      <w:proofErr w:type="spellStart"/>
      <w:r>
        <w:rPr>
          <w:rFonts w:ascii="Arial" w:eastAsia="Courier" w:hAnsi="Arial" w:cs="Arial"/>
          <w:color w:val="000000"/>
        </w:rPr>
        <w:t>sp</w:t>
      </w:r>
      <w:r w:rsidR="009A7A15">
        <w:rPr>
          <w:rFonts w:ascii="Arial" w:eastAsia="Courier" w:hAnsi="Arial" w:cs="Arial"/>
          <w:color w:val="000000"/>
        </w:rPr>
        <w:t>o</w:t>
      </w:r>
      <w:r>
        <w:rPr>
          <w:rFonts w:ascii="Arial" w:eastAsia="Courier" w:hAnsi="Arial" w:cs="Arial"/>
          <w:color w:val="000000"/>
        </w:rPr>
        <w:t>rozoites</w:t>
      </w:r>
      <w:proofErr w:type="spellEnd"/>
      <w:r>
        <w:rPr>
          <w:rFonts w:ascii="Arial" w:eastAsia="Courier" w:hAnsi="Arial" w:cs="Arial"/>
          <w:color w:val="000000"/>
        </w:rPr>
        <w:t xml:space="preserve"> as an easily accessible </w:t>
      </w:r>
      <w:r w:rsidR="00E43A9D" w:rsidRPr="00E43A9D">
        <w:rPr>
          <w:rFonts w:ascii="Arial" w:eastAsia="Courier" w:hAnsi="Arial" w:cs="Arial"/>
          <w:color w:val="000000"/>
        </w:rPr>
        <w:t>lifecycle</w:t>
      </w:r>
      <w:r>
        <w:rPr>
          <w:rFonts w:ascii="Arial" w:eastAsia="Courier" w:hAnsi="Arial" w:cs="Arial"/>
          <w:color w:val="000000"/>
        </w:rPr>
        <w:t xml:space="preserve"> stage opens for analysis of the function of these genes in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p>
    <w:p w14:paraId="59DFAE8B" w14:textId="77777777" w:rsidR="00CE5A4E" w:rsidRDefault="007D1DB9">
      <w:pPr>
        <w:pStyle w:val="Normal1"/>
        <w:spacing w:line="480" w:lineRule="auto"/>
      </w:pPr>
      <w:r>
        <w:rPr>
          <w:rFonts w:ascii="Arial" w:eastAsia="Courier" w:hAnsi="Arial" w:cs="Arial"/>
          <w:color w:val="000000"/>
        </w:rPr>
        <w:t xml:space="preserve">Other proteins which have received attention as important virulence factors in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sidR="00167FA1">
        <w:rPr>
          <w:rFonts w:ascii="Arial" w:eastAsia="Courier" w:hAnsi="Arial" w:cs="Arial"/>
          <w:i/>
          <w:color w:val="000000"/>
        </w:rPr>
        <w:t xml:space="preserve"> </w:t>
      </w:r>
      <w:r w:rsidR="00167FA1">
        <w:rPr>
          <w:rFonts w:ascii="Arial" w:eastAsia="Courier" w:hAnsi="Arial" w:cs="Arial"/>
          <w:i/>
          <w:color w:val="000000"/>
        </w:rPr>
        <w:fldChar w:fldCharType="begin"/>
      </w:r>
      <w:r w:rsidR="00821D88">
        <w:rPr>
          <w:rFonts w:ascii="Arial" w:eastAsia="Courier" w:hAnsi="Arial" w:cs="Arial"/>
          <w:i/>
          <w:color w:val="000000"/>
        </w:rPr>
        <w:instrText xml:space="preserve"> ADDIN ZOTERO_ITEM CSL_CITATION {"citationID":"kfRGi3LD","properties":{"formattedCitation":"(Taylor et al. 2006; Saeij et al. 2007; Fleckenstein et al. 2012)","plainCitation":"(Taylor et al. 2006; Saeij et al. 2007; Fleckenstein et al. 2012)"},"citationItems":[{"id":1891,"uris":["http://zotero.org/groups/484592/items/ZPXFMCQC"],"uri":["http://zotero.org/groups/484592/items/ZPXFMCQC"],"itemData":{"id":1891,"type":"article-journal","title":"A Secreted Serine-Threonine Kinase Determines Virulence in the Eukaryotic Pathogen Toxoplasma gondii","container-title":"Science","page":"1776-1780","volume":"314","issue":"5806","source":"science.sciencemag.org","abstract":"Toxoplasma gondii strains differ dramatically in virulence despite being genetically very similar. Genetic mapping revealed two closely adjacent quantitative trait loci on parasite chromosome VIIa that control the extreme virulence of the type I lineage. Positional cloning identified the candidate virulence gene ROP18, a highly polymorphic serine-threonine kinase that was secreted into the host cell during parasite invasion. Transfection of the virulent ROP18 allele into a nonpathogenic type III strain increased growth and enhanced mortality by 4 to 5 logs. These attributes of ROP18 required kinase activity, which revealed that secretion of effectors is a major component of parasite virulence.\nGenetic mapping identifies the proteins that cause toxoplasmosis when injected by the parasite, one of which is a kinase that interferes with the host signaling pathways.\nGenetic mapping identifies the proteins that cause toxoplasmosis when injected by the parasite, one of which is a kinase that interferes with the host signaling pathways.","DOI":"10.1126/science.1133643","ISSN":"0036-8075, 1095-9203","note":"PMID: 17170305","language":"en","author":[{"family":"Taylor","given":"S."},{"family":"Barragan","given":"A."},{"family":"Su","given":"C."},{"family":"Fux","given":"B."},{"family":"Fentress","given":"S. J."},{"family":"Tang","given":"K."},{"family":"Beatty","given":"W. L."},{"family":"Hajj","given":"H. El"},{"family":"Jerome","given":"M."},{"family":"Behnke","given":"M. S."},{"family":"White","given":"M."},{"family":"Wootton","given":"J. C."},{"family":"Sibley","given":"L. D."}],"issued":{"date-parts":[["2006",12,15]]}}},{"id":1895,"uris":["http://zotero.org/groups/484592/items/KMDVA5PD"],"uri":["http://zotero.org/groups/484592/items/KMDVA5PD"],"itemData":{"id":1895,"type":"article-journal","title":"Toxoplasma co-opts host gene expression by injection of a polymorphic kinase homologue","container-title":"Nature","page":"324-327","volume":"445","issue":"7125","source":"www.nature.com","abstract":"Toxoplasma gondii, an obligate intracellular parasite of the phylum Apicomplexa, can cause severe disease in humans with an immature or suppressed immune system. The outcome of Toxoplasma infection is highly dependent on the strain type, as are many of its in vitro growth properties. Here we use genetic crosses between type II and III lines to show that strain-specific differences in the modulation of host cell transcription are mediated by a putative protein kinase, ROP16. Upon invasion by the parasite, this polymorphic protein is released from the apical organelles known as rhoptries and injected into the host cell, where it ultimately affects the activation of signal transducer and activator of transcription (STAT) signalling pathways and consequent downstream effects on a key host cytokine, interleukin (IL)-12. Our findings provide a new mechanism for how an intracellular eukaryotic pathogen can interact with its host and reveal important differences in how different Toxoplasma lineages have evolved to exploit this interaction.","DOI":"10.1038/nature05395","ISSN":"0028-0836","journalAbbreviation":"Nature","language":"en","author":[{"family":"Saeij","given":"J. P. J."},{"family":"Coller","given":"S."},{"family":"Boyle","given":"J. P."},{"family":"Jerome","given":"M. E."},{"family":"White","given":"M. W."},{"family":"Boothroyd","given":"J. C."}],"issued":{"date-parts":[["2007",1,18]]}}},{"id":1898,"uris":["http://zotero.org/groups/484592/items/2TCD68TR"],"uri":["http://zotero.org/groups/484592/items/2TCD68TR"],"itemData":{"id":1898,"type":"article-journal","title":"A Toxoplasma gondii Pseudokinase Inhibits Host IRG Resistance Proteins","container-title":"PLOS Biology","page":"e1001358","volume":"10","issue":"7","source":"PLoS Journals","abstract":"A secreted kinase from the parasitic protozoan, Toxoplasma gondii, is shown to cooperate with a phylogenetically related pseudokinase to phosphorylate and inactivate a mouse resistance protein of the IRG system.","DOI":"10.1371/journal.pbio.1001358","ISSN":"1545-7885","journalAbbreviation":"PLOS Biology","author":[{"family":"Fleckenstein","given":"Martin C."},{"family":"Reese","given":"Michael L."},{"family":"Könen-Waisman","given":"Stephanie"},{"family":"Boothroyd","given":"John C."},{"family":"Howard","given":"Jonathan C."},{"family":"Steinfeldt","given":"Tobias"}],"issued":{"date-parts":[["2012",7,10]]}}}],"schema":"https://github.com/citation-style-language/schema/raw/master/csl-citation.json"} </w:instrText>
      </w:r>
      <w:r w:rsidR="00167FA1">
        <w:rPr>
          <w:rFonts w:ascii="Arial" w:eastAsia="Courier" w:hAnsi="Arial" w:cs="Arial"/>
          <w:i/>
          <w:color w:val="000000"/>
        </w:rPr>
        <w:fldChar w:fldCharType="separate"/>
      </w:r>
      <w:r w:rsidR="00821D88" w:rsidRPr="00821D88">
        <w:rPr>
          <w:rFonts w:ascii="Arial" w:hAnsi="Arial" w:cs="Arial"/>
        </w:rPr>
        <w:t>(Taylor et al. 2006; Saeij et al. 2007; Fleckenstein et al. 2012)</w:t>
      </w:r>
      <w:r w:rsidR="00167FA1">
        <w:rPr>
          <w:rFonts w:ascii="Arial" w:eastAsia="Courier" w:hAnsi="Arial" w:cs="Arial"/>
          <w:i/>
          <w:color w:val="000000"/>
        </w:rPr>
        <w:fldChar w:fldCharType="end"/>
      </w:r>
      <w:r>
        <w:rPr>
          <w:rFonts w:ascii="Arial" w:eastAsia="Courier" w:hAnsi="Arial" w:cs="Arial"/>
          <w:color w:val="000000"/>
        </w:rPr>
        <w:t xml:space="preserve"> and also some attention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sidR="00167FA1">
        <w:rPr>
          <w:rFonts w:ascii="Arial" w:eastAsia="Courier" w:hAnsi="Arial" w:cs="Arial"/>
          <w:color w:val="000000"/>
        </w:rPr>
        <w:t xml:space="preserve"> </w:t>
      </w:r>
      <w:r w:rsidR="00167FA1">
        <w:rPr>
          <w:rFonts w:ascii="Arial" w:eastAsia="Courier" w:hAnsi="Arial" w:cs="Arial"/>
          <w:color w:val="000000"/>
        </w:rPr>
        <w:fldChar w:fldCharType="begin"/>
      </w:r>
      <w:r w:rsidR="00167FA1">
        <w:rPr>
          <w:rFonts w:ascii="Arial" w:eastAsia="Courier" w:hAnsi="Arial" w:cs="Arial"/>
          <w:color w:val="000000"/>
        </w:rPr>
        <w:instrText xml:space="preserve"> ADDIN ZOTERO_ITEM CSL_CITATION {"citationID":"kfAb1zOI","properties":{"formattedCitation":"(Talevich and Kannan 2013)","plainCitation":"(Talevich and Kannan 2013)"},"citationItems":[{"id":1840,"uris":["http://zotero.org/groups/484592/items/RJ5KB974"],"uri":["http://zotero.org/groups/484592/items/RJ5KB974"],"itemData":{"id":1840,"type":"article-journal","title":"Structural and evolutionary adaptation of rhoptry kinases and pseudokinases, a family of coccidian virulence factors","container-title":"BMC Evolutionary Biology","page":"117","volume":"13","source":"BioMed Central","abstract":"The widespread protozoan parasite Toxoplasma gondii interferes with host cell functions by exporting the contents of a unique apical organelle, the rhoptry. Among the mix of secreted proteins are an expanded, lineage-specific family of protein kinases termed rhoptry kinases (ROPKs), several of which have been shown to be key virulence factors, including the pseudokinase ROP5. The extent and details of the diversification of this protein family are poorly understood.","DOI":"10.1186/1471-2148-13-117","ISSN":"1471-2148","journalAbbreviation":"BMC Evolutionary Biology","author":[{"family":"Talevich","given":"Eric"},{"family":"Kannan","given":"Natarajan"}],"issued":{"date-parts":[["2013"]]}}}],"schema":"https://github.com/citation-style-language/schema/raw/master/csl-citation.json"} </w:instrText>
      </w:r>
      <w:r w:rsidR="00167FA1">
        <w:rPr>
          <w:rFonts w:ascii="Arial" w:eastAsia="Courier" w:hAnsi="Arial" w:cs="Arial"/>
          <w:color w:val="000000"/>
        </w:rPr>
        <w:fldChar w:fldCharType="separate"/>
      </w:r>
      <w:r w:rsidR="00167FA1" w:rsidRPr="00167FA1">
        <w:rPr>
          <w:rFonts w:ascii="Arial" w:hAnsi="Arial" w:cs="Arial"/>
        </w:rPr>
        <w:t>(</w:t>
      </w:r>
      <w:proofErr w:type="spellStart"/>
      <w:r w:rsidR="00167FA1" w:rsidRPr="00167FA1">
        <w:rPr>
          <w:rFonts w:ascii="Arial" w:hAnsi="Arial" w:cs="Arial"/>
        </w:rPr>
        <w:t>Talevich</w:t>
      </w:r>
      <w:proofErr w:type="spellEnd"/>
      <w:r w:rsidR="00167FA1" w:rsidRPr="00167FA1">
        <w:rPr>
          <w:rFonts w:ascii="Arial" w:hAnsi="Arial" w:cs="Arial"/>
        </w:rPr>
        <w:t xml:space="preserve"> and Kannan 2013)</w:t>
      </w:r>
      <w:r w:rsidR="00167FA1">
        <w:rPr>
          <w:rFonts w:ascii="Arial" w:eastAsia="Courier" w:hAnsi="Arial" w:cs="Arial"/>
          <w:color w:val="000000"/>
        </w:rPr>
        <w:fldChar w:fldCharType="end"/>
      </w:r>
      <w:r>
        <w:rPr>
          <w:rFonts w:ascii="Arial" w:eastAsia="Courier" w:hAnsi="Arial" w:cs="Arial"/>
          <w:color w:val="000000"/>
        </w:rPr>
        <w:t xml:space="preserve"> are </w:t>
      </w:r>
      <w:proofErr w:type="spellStart"/>
      <w:r>
        <w:rPr>
          <w:rFonts w:ascii="Arial" w:eastAsia="Courier" w:hAnsi="Arial" w:cs="Arial"/>
          <w:color w:val="000000"/>
        </w:rPr>
        <w:t>rhoptry</w:t>
      </w:r>
      <w:proofErr w:type="spellEnd"/>
      <w:r>
        <w:rPr>
          <w:rFonts w:ascii="Arial" w:eastAsia="Courier" w:hAnsi="Arial" w:cs="Arial"/>
          <w:color w:val="000000"/>
        </w:rPr>
        <w:t xml:space="preserve"> kinases (</w:t>
      </w:r>
      <w:proofErr w:type="spellStart"/>
      <w:r>
        <w:rPr>
          <w:rFonts w:ascii="Arial" w:eastAsia="Courier" w:hAnsi="Arial" w:cs="Arial"/>
          <w:color w:val="000000"/>
        </w:rPr>
        <w:t>RopKs</w:t>
      </w:r>
      <w:proofErr w:type="spellEnd"/>
      <w:r>
        <w:rPr>
          <w:rFonts w:ascii="Arial" w:eastAsia="Courier" w:hAnsi="Arial" w:cs="Arial"/>
          <w:color w:val="000000"/>
        </w:rPr>
        <w:t>). T</w:t>
      </w:r>
      <w:r>
        <w:rPr>
          <w:rStyle w:val="Absatz-Standardschriftart1"/>
          <w:rFonts w:ascii="Arial" w:eastAsia="Courier" w:hAnsi="Arial" w:cs="Arial"/>
        </w:rPr>
        <w:t xml:space="preserve">wo out of eight predicted </w:t>
      </w:r>
      <w:proofErr w:type="spellStart"/>
      <w:r>
        <w:rPr>
          <w:rStyle w:val="Absatz-Standardschriftart1"/>
          <w:rFonts w:ascii="Arial" w:eastAsia="Courier" w:hAnsi="Arial" w:cs="Arial"/>
        </w:rPr>
        <w:t>RopKs</w:t>
      </w:r>
      <w:proofErr w:type="spellEnd"/>
      <w:r w:rsidR="009266D5">
        <w:rPr>
          <w:rStyle w:val="Absatz-Standardschriftart1"/>
          <w:rFonts w:ascii="Arial" w:eastAsia="Courier" w:hAnsi="Arial" w:cs="Arial"/>
        </w:rPr>
        <w:t xml:space="preserve"> are highly abundant in </w:t>
      </w:r>
      <w:proofErr w:type="spellStart"/>
      <w:r w:rsidR="009266D5">
        <w:rPr>
          <w:rStyle w:val="Absatz-Standardschriftart1"/>
          <w:rFonts w:ascii="Arial" w:eastAsia="Courier" w:hAnsi="Arial" w:cs="Arial"/>
        </w:rPr>
        <w:t>sporozoites</w:t>
      </w:r>
      <w:proofErr w:type="spellEnd"/>
      <w:r w:rsidR="009266D5">
        <w:rPr>
          <w:rStyle w:val="Absatz-Standardschriftart1"/>
          <w:rFonts w:ascii="Arial" w:eastAsia="Courier" w:hAnsi="Arial" w:cs="Arial"/>
        </w:rPr>
        <w:t xml:space="preserve"> </w:t>
      </w:r>
      <w:r>
        <w:rPr>
          <w:rStyle w:val="Absatz-Standardschriftart1"/>
          <w:rFonts w:ascii="Arial" w:eastAsia="Courier" w:hAnsi="Arial" w:cs="Arial"/>
        </w:rPr>
        <w:t>(</w:t>
      </w:r>
      <w:r>
        <w:rPr>
          <w:rStyle w:val="Absatz-Standardschriftart1"/>
          <w:rFonts w:ascii="Arial" w:hAnsi="Arial" w:cs="Arial"/>
        </w:rPr>
        <w:t>EfaB_PLUS_8664.g829 and EfaB_PLUS_15899.g1411</w:t>
      </w:r>
      <w:r w:rsidR="009266D5">
        <w:rPr>
          <w:rStyle w:val="Absatz-Standardschriftart1"/>
          <w:rFonts w:ascii="Arial" w:hAnsi="Arial" w:cs="Arial"/>
        </w:rPr>
        <w:t xml:space="preserve"> in cluster 4). O</w:t>
      </w:r>
      <w:r>
        <w:rPr>
          <w:rStyle w:val="Absatz-Standardschriftart1"/>
          <w:rFonts w:ascii="Arial" w:eastAsia="Courier" w:hAnsi="Arial" w:cs="Arial"/>
        </w:rPr>
        <w:t xml:space="preserve">rthologues </w:t>
      </w:r>
      <w:r w:rsidR="009266D5">
        <w:rPr>
          <w:rStyle w:val="Absatz-Standardschriftart1"/>
          <w:rFonts w:ascii="Arial" w:eastAsia="Courier" w:hAnsi="Arial" w:cs="Arial"/>
        </w:rPr>
        <w:t xml:space="preserve">in </w:t>
      </w:r>
      <w:r w:rsidRPr="00492AF4">
        <w:rPr>
          <w:rStyle w:val="Absatz-Standardschriftart1"/>
          <w:rFonts w:ascii="Arial" w:eastAsia="Courier" w:hAnsi="Arial" w:cs="Arial"/>
          <w:i/>
        </w:rPr>
        <w:t xml:space="preserve">T. </w:t>
      </w:r>
      <w:proofErr w:type="spellStart"/>
      <w:r w:rsidRPr="00492AF4">
        <w:rPr>
          <w:rStyle w:val="Absatz-Standardschriftart1"/>
          <w:rFonts w:ascii="Arial" w:eastAsia="Courier" w:hAnsi="Arial" w:cs="Arial"/>
          <w:i/>
        </w:rPr>
        <w:t>gondii</w:t>
      </w:r>
      <w:proofErr w:type="spellEnd"/>
      <w:r w:rsidR="009266D5">
        <w:rPr>
          <w:rStyle w:val="Absatz-Standardschriftart1"/>
          <w:rFonts w:ascii="Arial" w:eastAsia="Courier" w:hAnsi="Arial" w:cs="Arial"/>
        </w:rPr>
        <w:t>,</w:t>
      </w:r>
      <w:r>
        <w:rPr>
          <w:rStyle w:val="Absatz-Standardschriftart1"/>
          <w:rFonts w:ascii="Arial" w:eastAsia="Courier" w:hAnsi="Arial" w:cs="Arial"/>
        </w:rPr>
        <w:t xml:space="preserve"> </w:t>
      </w:r>
      <w:r w:rsidR="009266D5">
        <w:rPr>
          <w:rStyle w:val="Absatz-Standardschriftart1"/>
          <w:rFonts w:ascii="Arial" w:eastAsia="Courier" w:hAnsi="Arial" w:cs="Arial"/>
        </w:rPr>
        <w:t xml:space="preserve">are </w:t>
      </w:r>
      <w:r>
        <w:rPr>
          <w:rStyle w:val="Absatz-Standardschriftart1"/>
          <w:rFonts w:ascii="Arial" w:eastAsia="Courier" w:hAnsi="Arial" w:cs="Arial"/>
        </w:rPr>
        <w:t>ROP21 and ROP35</w:t>
      </w:r>
      <w:r w:rsidR="009266D5">
        <w:rPr>
          <w:rStyle w:val="Absatz-Standardschriftart1"/>
          <w:rFonts w:ascii="Arial" w:eastAsia="Courier" w:hAnsi="Arial" w:cs="Arial"/>
        </w:rPr>
        <w:t>.</w:t>
      </w:r>
      <w:r>
        <w:rPr>
          <w:rStyle w:val="Absatz-Standardschriftart1"/>
          <w:rFonts w:ascii="Arial" w:eastAsia="Courier" w:hAnsi="Arial" w:cs="Arial"/>
        </w:rPr>
        <w:t xml:space="preserve"> In </w:t>
      </w:r>
      <w:r w:rsidRPr="00625756">
        <w:rPr>
          <w:rStyle w:val="Absatz-Standardschriftart1"/>
          <w:rFonts w:ascii="Arial" w:eastAsia="Courier" w:hAnsi="Arial" w:cs="Arial"/>
          <w:i/>
        </w:rPr>
        <w:t xml:space="preserve">E. </w:t>
      </w:r>
      <w:proofErr w:type="spellStart"/>
      <w:r w:rsidRPr="00625756">
        <w:rPr>
          <w:rStyle w:val="Absatz-Standardschriftart1"/>
          <w:rFonts w:ascii="Arial" w:eastAsia="Courier" w:hAnsi="Arial" w:cs="Arial"/>
          <w:i/>
        </w:rPr>
        <w:t>tenella</w:t>
      </w:r>
      <w:proofErr w:type="spellEnd"/>
      <w:r>
        <w:rPr>
          <w:rStyle w:val="Absatz-Standardschriftart1"/>
          <w:rFonts w:ascii="Arial" w:eastAsia="Courier" w:hAnsi="Arial" w:cs="Arial"/>
        </w:rPr>
        <w:t xml:space="preserve"> </w:t>
      </w:r>
      <w:proofErr w:type="spellStart"/>
      <w:r>
        <w:rPr>
          <w:rStyle w:val="Absatz-Standardschriftart1"/>
          <w:rFonts w:ascii="Arial" w:eastAsia="Courier" w:hAnsi="Arial" w:cs="Arial"/>
        </w:rPr>
        <w:t>sporozoites</w:t>
      </w:r>
      <w:proofErr w:type="spellEnd"/>
      <w:r>
        <w:rPr>
          <w:rStyle w:val="Absatz-Standardschriftart1"/>
          <w:rFonts w:ascii="Arial" w:eastAsia="Courier" w:hAnsi="Arial" w:cs="Arial"/>
        </w:rPr>
        <w:t xml:space="preserve"> several </w:t>
      </w:r>
      <w:proofErr w:type="spellStart"/>
      <w:r>
        <w:rPr>
          <w:rStyle w:val="Absatz-Standardschriftart1"/>
          <w:rFonts w:ascii="Arial" w:eastAsia="Courier" w:hAnsi="Arial" w:cs="Arial"/>
        </w:rPr>
        <w:t>RopKs</w:t>
      </w:r>
      <w:proofErr w:type="spellEnd"/>
      <w:r>
        <w:rPr>
          <w:rStyle w:val="Absatz-Standardschriftart1"/>
          <w:rFonts w:ascii="Arial" w:eastAsia="Courier" w:hAnsi="Arial" w:cs="Arial"/>
        </w:rPr>
        <w:t xml:space="preserve"> are expressed and have also been shown to be differentially expressed compared to intracellular </w:t>
      </w:r>
      <w:proofErr w:type="spellStart"/>
      <w:r>
        <w:rPr>
          <w:rStyle w:val="Absatz-Standardschriftart1"/>
          <w:rFonts w:ascii="Arial" w:eastAsia="Courier" w:hAnsi="Arial" w:cs="Arial"/>
        </w:rPr>
        <w:t>merozoite</w:t>
      </w:r>
      <w:proofErr w:type="spellEnd"/>
      <w:r>
        <w:rPr>
          <w:rStyle w:val="Absatz-Standardschriftart1"/>
          <w:rFonts w:ascii="Arial" w:eastAsia="Courier" w:hAnsi="Arial" w:cs="Arial"/>
        </w:rPr>
        <w:t xml:space="preserve"> stages </w:t>
      </w:r>
      <w:r>
        <w:fldChar w:fldCharType="begin"/>
      </w:r>
      <w:r>
        <w:instrText>ADDIN ZOTERO_ITEM CSL_CITATION {"citationID":"cZigDA6q","properties":{"formattedCitation":"(Oakes et al. 2013)","plainCitation":"(Oakes et al. 2013)"},"citationItems":[{"id":1753,"uris":["http://zotero.org/groups/484592/items/8K8HHBTC"],"uri":["http://zotero.org/groups/484592/items/8K8HHBTC"],"itemData":{"id":1753,"type":"article-journal","title":"The rhoptry proteome of Eimeria tenella sporozoites","container-title":"International Journal for Parasitology","collection-title":"International Meeting on Apicomplexan Parasites in Farm Animals (ApiCOWplexa) 2012","page":"181-188","volume":"43","issue":"2","source":"ScienceDirect","abstract":"Proteins derived from the rhoptry secretory organelles are crucial for the invasion and survival of apicomplexan parasites within host cells. The rhoptries are club-shaped organelles that contain two distinct subpopulations of proteins that localise to separate compartments of the organelle. Proteins from the neck region (rhoptry neck proteins, RON) are secreted early in invasion and a subset of these is critical for the formation and function of the moving junction between parasite and host membranes. Proteins from the bulb compartment (rhoptry protein, ROP) are released later, into the nascent parasitophorous vacuole where they have a role in modifying the vacuolar environment, and into the host cell where they act as key determinants of virulence through their ability to interact with host cell signalling pathways, causing an array of downstream effects. In this paper we present the results of an extensive proteomics analysis of the rhoptry organelles from the coccidian parasite, Eimeria tenella, which is a highly pathogenic parasite of the domestic chicken causing severe caecal coccidiosis. Several different classes of rhoptry protein have been identified. First are the RON proteins that have varying degrees of similarity to proteins of Toxoplasma gondii and Neospora caninum. For some RON families, E. tenella expresses more than one gene product and many of the individual RON proteins are differentially expressed between the sporozoite and merozoite developmental stages. The E. tenella sporozoite rhoptry expresses only a limited repertoire of proteins with homology to known ROP proteins from other coccidia, including just two secreted ROP kinases, both of which appear to be equipped for catalytic activity. Finally, a large number of hitherto undescribed proteins that map to the sporozoite rhoptry are identified, many of which have orthologous proteins encoded within the genomes of T. gondii and N. caninum.","DOI":"10.1016/j.ijpara.2012.10.024","ISSN":"0020-7519","journalAbbreviation":"International Journal for Parasitology","author":[{"family":"Oakes","given":"Richard D."},{"family":"Kurian","given":"Dominic"},{"family":"Bromley","given":"Elizabeth"},{"family":"Ward","given":"Chris"},{"family":"Lal","given":"Kalpana"},{"family":"Blake","given":"Damer P."},{"family":"Reid","given":"Adam J."},{"family":"Pain","given":"Arnab"},{"family":"Sinden","given":"Robert E."},{"family":"Wastling","given":"Jonathan M."},{"family":"Tomley","given":"Fiona M."}],"issued":{"date-parts":[["2013",2]]}}}],"schema":"https://github.com/citation-style-language/schema/raw/master/csl-citation.json"}</w:instrText>
      </w:r>
      <w:r>
        <w:fldChar w:fldCharType="separate"/>
      </w:r>
      <w:bookmarkStart w:id="276" w:name="__Fieldmark__1767_1687872407"/>
      <w:r>
        <w:rPr>
          <w:rStyle w:val="Absatz-Standardschriftart1"/>
          <w:rFonts w:ascii="Arial" w:eastAsia="Courier" w:hAnsi="Arial" w:cs="Arial"/>
        </w:rPr>
        <w:t>(</w:t>
      </w:r>
      <w:bookmarkStart w:id="277" w:name="__Fieldmark__1617_1000178020"/>
      <w:r>
        <w:rPr>
          <w:rStyle w:val="Absatz-Standardschriftart1"/>
          <w:rFonts w:ascii="Arial" w:eastAsia="Courier" w:hAnsi="Arial" w:cs="Arial"/>
        </w:rPr>
        <w:t>Oakes et al. 2013)</w:t>
      </w:r>
      <w:r>
        <w:fldChar w:fldCharType="end"/>
      </w:r>
      <w:bookmarkStart w:id="278" w:name="__Fieldmark__403_39192179"/>
      <w:bookmarkStart w:id="279" w:name="__Fieldmark__1535_1506500677"/>
      <w:bookmarkStart w:id="280" w:name="__Fieldmark__1499_46473882"/>
      <w:bookmarkStart w:id="281" w:name="__Fieldmark__780_378019444"/>
      <w:bookmarkStart w:id="282" w:name="__Fieldmark__1919_24551482"/>
      <w:bookmarkStart w:id="283" w:name="__Fieldmark__933_2112764151"/>
      <w:bookmarkEnd w:id="276"/>
      <w:bookmarkEnd w:id="277"/>
      <w:bookmarkEnd w:id="278"/>
      <w:bookmarkEnd w:id="279"/>
      <w:bookmarkEnd w:id="280"/>
      <w:bookmarkEnd w:id="281"/>
      <w:bookmarkEnd w:id="282"/>
      <w:bookmarkEnd w:id="283"/>
      <w:r>
        <w:rPr>
          <w:rStyle w:val="Absatz-Standardschriftart1"/>
          <w:rFonts w:ascii="Arial" w:eastAsia="Courier" w:hAnsi="Arial" w:cs="Arial"/>
        </w:rPr>
        <w:t xml:space="preserve">. </w:t>
      </w:r>
    </w:p>
    <w:p w14:paraId="7537E9E0" w14:textId="77777777" w:rsidR="00CE5A4E" w:rsidRDefault="007D1DB9">
      <w:pPr>
        <w:pStyle w:val="Normal1"/>
        <w:spacing w:line="480" w:lineRule="auto"/>
      </w:pPr>
      <w:r>
        <w:rPr>
          <w:rFonts w:ascii="Arial" w:eastAsia="Courier" w:hAnsi="Arial" w:cs="Arial"/>
          <w:color w:val="000000"/>
        </w:rPr>
        <w:t xml:space="preserve">GO enrichment data suggests ATP production and biosynthesis processes as dominant features in </w:t>
      </w:r>
      <w:proofErr w:type="spellStart"/>
      <w:r>
        <w:rPr>
          <w:rFonts w:ascii="Arial" w:eastAsia="Courier" w:hAnsi="Arial" w:cs="Arial"/>
          <w:color w:val="000000"/>
        </w:rPr>
        <w:t>sporozoites</w:t>
      </w:r>
      <w:proofErr w:type="spellEnd"/>
      <w:r>
        <w:rPr>
          <w:rFonts w:ascii="Arial" w:eastAsia="Courier" w:hAnsi="Arial" w:cs="Arial"/>
          <w:color w:val="000000"/>
        </w:rPr>
        <w:t>. Metabolic pathway analysis (</w:t>
      </w:r>
      <w:proofErr w:type="spellStart"/>
      <w:r>
        <w:rPr>
          <w:rFonts w:ascii="Arial" w:eastAsia="Courier" w:hAnsi="Arial" w:cs="Arial"/>
          <w:color w:val="000000"/>
        </w:rPr>
        <w:t>ToxoDB</w:t>
      </w:r>
      <w:proofErr w:type="spellEnd"/>
      <w:r>
        <w:rPr>
          <w:rFonts w:ascii="Arial" w:eastAsia="Courier" w:hAnsi="Arial" w:cs="Arial"/>
          <w:color w:val="000000"/>
        </w:rPr>
        <w:t xml:space="preserve">) of the same genes reveals several pathways which also point towards ATP production, including fatty acid degradation, oxidative phosphorylation and valine, leucine and isoleucine degradation (Additional file 6). The degradation of branched chain amino acids pathway is used in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for energy supply </w:t>
      </w:r>
      <w:r>
        <w:fldChar w:fldCharType="begin"/>
      </w:r>
      <w:r>
        <w:instrText>ADDIN ZOTERO_ITEM CSL_CITATION {"citationID":"MgpDDumr","properties":{"formattedCitation":"(Oppenheim et al. 2014)","plainCitation":"(Oppenheim et al. 2014)"},"citationItems":[{"id":1813,"uris":["http://zotero.org/groups/484592/items/SQ3Q6QGX"],"uri":["http://zotero.org/groups/484592/items/SQ3Q6QGX"],"itemData":{"id":1813,"type":"article-journal","title":"BCKDH: The Missing Link in Apicomplexan Mitochondrial Metabolism Is Required for Full Virulence of Toxoplasma gondii and Plasmodium berghei","container-title":"PLOS Pathogens","page":"e1004263","volume":"10","issue":"7","source":"PLoS Journals","abstract":"Author Summary The mitochondrial tricarboxylic acid (TCA) cycle is one of the core metabolic pathways of eukaryotic cells, which contributes to cellular energy generation and provision of essential intermediates for macromolecule synthesis. Apicomplexan parasites possess the complete sets of genes coding for the TCA cycle. However, they lack a key mitochondrial enzyme complex that is normally required for production of acetyl-CoA from pyruvate, allowing further oxidation of glycolytic intermediates in the TCA cycle. This study unequivocally resolves how acetyl-CoA is generated in the mitochondrion using a combination of genetic, biochemical and metabolomic approaches. Specifically, we show that T. gondii and P. bergei utilize a second mitochondrial dehydrogenase complex, BCKDH, that is normally involved in branched amino acid catabolism, to convert pyruvate to acetyl-CoA and further catabolize glucose in the TCA cycle. In T. gondii, loss of BCKDH leads to global defects in glucose metabolism, increased gluconeogenesis and a marked attenuation of growth in host cells and virulence in animals. In P. bergei, loss of BCKDH leads to a defect in parasite proliferation in mature red blood cells, although the mutant retains the capacity to proliferate within 'immature' reticulocytes, highlighting the role of host metabolism/physiology on the development of Plasmodium asexual stages.","DOI":"10.1371/journal.ppat.1004263","ISSN":"1553-7374","shortTitle":"BCKDH","journalAbbreviation":"PLOS Pathogens","author":[{"family":"Oppenheim","given":"Rebecca D."},{"family":"Creek","given":"Darren J."},{"family":"Macrae","given":"James I."},{"family":"Modrzynska","given":"Katarzyna K."},{"family":"Pino","given":"Paco"},{"family":"Limenitakis","given":"Julien"},{"family":"Polonais","given":"Valerie"},{"family":"Seeber","given":"Frank"},{"family":"Barrett","given":"Michael P."},{"family":"Billker","given":"Oliver"},{"family":"McConville","given":"Malcolm J."},{"family":"Soldati-Favre","given":"Dominique"}],"issued":{"date-parts":[["2014",7,17]]}}}],"schema":"https://github.com/citation-style-language/schema/raw/master/csl-citation.json"}</w:instrText>
      </w:r>
      <w:r>
        <w:fldChar w:fldCharType="separate"/>
      </w:r>
      <w:bookmarkStart w:id="284" w:name="__Fieldmark__1808_1687872407"/>
      <w:r>
        <w:rPr>
          <w:rFonts w:ascii="Arial" w:eastAsia="Courier" w:hAnsi="Arial" w:cs="Arial"/>
          <w:color w:val="000000"/>
        </w:rPr>
        <w:t>(</w:t>
      </w:r>
      <w:bookmarkStart w:id="285" w:name="__Fieldmark__1657_1000178020"/>
      <w:r>
        <w:rPr>
          <w:rFonts w:ascii="Arial" w:eastAsia="Courier" w:hAnsi="Arial" w:cs="Arial"/>
          <w:color w:val="000000"/>
        </w:rPr>
        <w:t>O</w:t>
      </w:r>
      <w:bookmarkStart w:id="286" w:name="__Fieldmark__1536_46473882"/>
      <w:r>
        <w:rPr>
          <w:rFonts w:ascii="Arial" w:eastAsia="Courier" w:hAnsi="Arial" w:cs="Arial"/>
          <w:color w:val="000000"/>
        </w:rPr>
        <w:t>p</w:t>
      </w:r>
      <w:bookmarkStart w:id="287" w:name="__Fieldmark__1575_1506500677"/>
      <w:r>
        <w:rPr>
          <w:rFonts w:ascii="Arial" w:eastAsia="Courier" w:hAnsi="Arial" w:cs="Arial"/>
          <w:color w:val="000000"/>
        </w:rPr>
        <w:t>p</w:t>
      </w:r>
      <w:bookmarkStart w:id="288" w:name="__Fieldmark__949_2112764151"/>
      <w:r>
        <w:rPr>
          <w:rFonts w:ascii="Arial" w:eastAsia="Courier" w:hAnsi="Arial" w:cs="Arial"/>
          <w:color w:val="000000"/>
        </w:rPr>
        <w:t>e</w:t>
      </w:r>
      <w:bookmarkStart w:id="289" w:name="__Fieldmark__792_378019444"/>
      <w:r>
        <w:rPr>
          <w:rFonts w:ascii="Arial" w:eastAsia="Courier" w:hAnsi="Arial" w:cs="Arial"/>
          <w:color w:val="000000"/>
        </w:rPr>
        <w:t>n</w:t>
      </w:r>
      <w:bookmarkStart w:id="290" w:name="__Fieldmark__411_39192179"/>
      <w:r>
        <w:rPr>
          <w:rFonts w:ascii="Arial" w:eastAsia="Courier" w:hAnsi="Arial" w:cs="Arial"/>
          <w:color w:val="000000"/>
        </w:rPr>
        <w:t>h</w:t>
      </w:r>
      <w:bookmarkStart w:id="291" w:name="__Fieldmark__1930_24551482"/>
      <w:r>
        <w:rPr>
          <w:rFonts w:ascii="Arial" w:eastAsia="Courier" w:hAnsi="Arial" w:cs="Arial"/>
          <w:color w:val="000000"/>
        </w:rPr>
        <w:t>eim et al. 2014)</w:t>
      </w:r>
      <w:r>
        <w:fldChar w:fldCharType="end"/>
      </w:r>
      <w:bookmarkEnd w:id="284"/>
      <w:bookmarkEnd w:id="285"/>
      <w:bookmarkEnd w:id="286"/>
      <w:bookmarkEnd w:id="287"/>
      <w:bookmarkEnd w:id="288"/>
      <w:bookmarkEnd w:id="289"/>
      <w:bookmarkEnd w:id="290"/>
      <w:bookmarkEnd w:id="291"/>
      <w:r>
        <w:rPr>
          <w:rFonts w:ascii="Arial" w:eastAsia="Courier" w:hAnsi="Arial" w:cs="Arial"/>
          <w:color w:val="000000"/>
        </w:rPr>
        <w:t xml:space="preserve">. In addition, the invasive stage is characterized by "maintenance of </w:t>
      </w:r>
      <w:r>
        <w:rPr>
          <w:rFonts w:ascii="Arial" w:eastAsia="Courier" w:hAnsi="Arial" w:cs="Arial"/>
          <w:color w:val="000000"/>
        </w:rPr>
        <w:lastRenderedPageBreak/>
        <w:t xml:space="preserve">protein location in cell" and similar GO terms. Possibly, this is due to control of </w:t>
      </w:r>
      <w:proofErr w:type="spellStart"/>
      <w:r>
        <w:rPr>
          <w:rFonts w:ascii="Arial" w:eastAsia="Courier" w:hAnsi="Arial" w:cs="Arial"/>
          <w:color w:val="000000"/>
        </w:rPr>
        <w:t>microneme</w:t>
      </w:r>
      <w:proofErr w:type="spellEnd"/>
      <w:r>
        <w:rPr>
          <w:rFonts w:ascii="Arial" w:eastAsia="Courier" w:hAnsi="Arial" w:cs="Arial"/>
          <w:color w:val="000000"/>
        </w:rPr>
        <w:t xml:space="preserve"> or </w:t>
      </w:r>
      <w:proofErr w:type="spellStart"/>
      <w:r>
        <w:rPr>
          <w:rFonts w:ascii="Arial" w:eastAsia="Courier" w:hAnsi="Arial" w:cs="Arial"/>
          <w:color w:val="000000"/>
        </w:rPr>
        <w:t>rhoptry</w:t>
      </w:r>
      <w:proofErr w:type="spellEnd"/>
      <w:r>
        <w:rPr>
          <w:rFonts w:ascii="Arial" w:eastAsia="Courier" w:hAnsi="Arial" w:cs="Arial"/>
          <w:color w:val="000000"/>
        </w:rPr>
        <w:t xml:space="preserve"> protein localization as </w:t>
      </w:r>
      <w:proofErr w:type="spellStart"/>
      <w:r>
        <w:rPr>
          <w:rFonts w:ascii="Arial" w:eastAsia="Courier" w:hAnsi="Arial" w:cs="Arial"/>
          <w:color w:val="000000"/>
        </w:rPr>
        <w:t>sporozoites</w:t>
      </w:r>
      <w:proofErr w:type="spellEnd"/>
      <w:r>
        <w:rPr>
          <w:rFonts w:ascii="Arial" w:eastAsia="Courier" w:hAnsi="Arial" w:cs="Arial"/>
          <w:color w:val="000000"/>
        </w:rPr>
        <w:t xml:space="preserve"> prepare for invasion. </w:t>
      </w:r>
      <w:proofErr w:type="spellStart"/>
      <w:r>
        <w:rPr>
          <w:rFonts w:ascii="Arial" w:eastAsia="Courier" w:hAnsi="Arial" w:cs="Arial"/>
          <w:color w:val="000000"/>
        </w:rPr>
        <w:t>Sporozoites</w:t>
      </w:r>
      <w:proofErr w:type="spellEnd"/>
      <w:r>
        <w:rPr>
          <w:rFonts w:ascii="Arial" w:eastAsia="Courier" w:hAnsi="Arial" w:cs="Arial"/>
          <w:color w:val="000000"/>
        </w:rPr>
        <w:t xml:space="preserve"> therefore display a transcriptome indicative of large requirements for ATP and production of known virulence factors such as SAG and </w:t>
      </w:r>
      <w:proofErr w:type="spellStart"/>
      <w:r>
        <w:rPr>
          <w:rFonts w:ascii="Arial" w:eastAsia="Courier" w:hAnsi="Arial" w:cs="Arial"/>
          <w:color w:val="000000"/>
        </w:rPr>
        <w:t>RopKs</w:t>
      </w:r>
      <w:proofErr w:type="spellEnd"/>
      <w:r>
        <w:rPr>
          <w:rFonts w:ascii="Arial" w:eastAsia="Courier" w:hAnsi="Arial" w:cs="Arial"/>
          <w:color w:val="000000"/>
        </w:rPr>
        <w:t xml:space="preserve"> and are characterized by expression of species specific genes. </w:t>
      </w:r>
    </w:p>
    <w:p w14:paraId="7D143F57" w14:textId="77777777" w:rsidR="00CE5A4E" w:rsidRDefault="00CE5A4E">
      <w:pPr>
        <w:pStyle w:val="Normal1"/>
        <w:spacing w:line="480" w:lineRule="auto"/>
        <w:rPr>
          <w:rFonts w:ascii="Arial" w:eastAsia="Courier" w:hAnsi="Arial" w:cs="Arial"/>
          <w:color w:val="000000"/>
        </w:rPr>
      </w:pPr>
    </w:p>
    <w:p w14:paraId="0CCEEE4F" w14:textId="77777777" w:rsidR="00CE5A4E" w:rsidRDefault="007D1DB9">
      <w:pPr>
        <w:pStyle w:val="Normal1"/>
        <w:spacing w:line="480" w:lineRule="auto"/>
        <w:rPr>
          <w:rFonts w:ascii="Arial" w:eastAsia="Courier" w:hAnsi="Arial" w:cs="Arial"/>
          <w:color w:val="000000"/>
        </w:rPr>
      </w:pPr>
      <w:r>
        <w:rPr>
          <w:rFonts w:ascii="Arial" w:eastAsia="Courier" w:hAnsi="Arial" w:cs="Arial"/>
          <w:bCs/>
          <w:i/>
          <w:color w:val="000000"/>
        </w:rPr>
        <w:t>Growth processes dominate the transcriptome during asexual reproduction</w:t>
      </w:r>
    </w:p>
    <w:p w14:paraId="7999105B" w14:textId="6F38C346" w:rsidR="00CE5A4E" w:rsidRDefault="007D1DB9">
      <w:pPr>
        <w:pStyle w:val="Normal1"/>
        <w:spacing w:line="480" w:lineRule="auto"/>
      </w:pPr>
      <w:r>
        <w:rPr>
          <w:rStyle w:val="Absatz-Standardschriftart1"/>
          <w:rFonts w:ascii="Arial" w:eastAsia="Courier" w:hAnsi="Arial" w:cs="Arial"/>
          <w:color w:val="000000"/>
        </w:rPr>
        <w:t xml:space="preserve">After </w:t>
      </w:r>
      <w:proofErr w:type="spellStart"/>
      <w:r>
        <w:rPr>
          <w:rStyle w:val="Absatz-Standardschriftart1"/>
          <w:rFonts w:ascii="Arial" w:eastAsia="Courier" w:hAnsi="Arial" w:cs="Arial"/>
          <w:color w:val="000000"/>
        </w:rPr>
        <w:t>sporozoites</w:t>
      </w:r>
      <w:proofErr w:type="spellEnd"/>
      <w:r>
        <w:rPr>
          <w:rStyle w:val="Absatz-Standardschriftart1"/>
          <w:rFonts w:ascii="Arial" w:eastAsia="Courier" w:hAnsi="Arial" w:cs="Arial"/>
          <w:color w:val="000000"/>
        </w:rPr>
        <w:t xml:space="preserve"> have invaded epithelial cells in caecum intracellular asexual reproduction can be initiated. Growth processes and elevated abundance of several </w:t>
      </w:r>
      <w:proofErr w:type="spellStart"/>
      <w:r>
        <w:rPr>
          <w:rStyle w:val="Absatz-Standardschriftart1"/>
          <w:rFonts w:ascii="Arial" w:eastAsia="Courier" w:hAnsi="Arial" w:cs="Arial"/>
          <w:color w:val="000000"/>
        </w:rPr>
        <w:t>RopKs</w:t>
      </w:r>
      <w:proofErr w:type="spellEnd"/>
      <w:r>
        <w:rPr>
          <w:rStyle w:val="Absatz-Standardschriftart1"/>
          <w:rFonts w:ascii="Arial" w:eastAsia="Courier" w:hAnsi="Arial" w:cs="Arial"/>
          <w:color w:val="000000"/>
        </w:rPr>
        <w:t xml:space="preserve"> are characteristic for early infection, day 3 and 5 post infection. </w:t>
      </w:r>
      <w:r w:rsidR="004D3754">
        <w:rPr>
          <w:rStyle w:val="Absatz-Standardschriftart1"/>
          <w:rFonts w:ascii="Arial" w:eastAsia="Courier" w:hAnsi="Arial" w:cs="Arial"/>
          <w:color w:val="000000"/>
        </w:rPr>
        <w:t xml:space="preserve">At these </w:t>
      </w:r>
      <w:r w:rsidR="00DB50F1">
        <w:rPr>
          <w:rStyle w:val="Absatz-Standardschriftart1"/>
          <w:rFonts w:ascii="Arial" w:eastAsia="Courier" w:hAnsi="Arial" w:cs="Arial"/>
          <w:color w:val="000000"/>
        </w:rPr>
        <w:t>time-point</w:t>
      </w:r>
      <w:r w:rsidR="004D3754">
        <w:rPr>
          <w:rStyle w:val="Absatz-Standardschriftart1"/>
          <w:rFonts w:ascii="Arial" w:eastAsia="Courier" w:hAnsi="Arial" w:cs="Arial"/>
          <w:color w:val="000000"/>
        </w:rPr>
        <w:t>s</w:t>
      </w:r>
      <w:r>
        <w:rPr>
          <w:rStyle w:val="Absatz-Standardschriftart1"/>
          <w:rFonts w:ascii="Arial" w:eastAsia="Courier" w:hAnsi="Arial" w:cs="Arial"/>
          <w:color w:val="000000"/>
        </w:rPr>
        <w:t xml:space="preserve"> we expect several rounds of </w:t>
      </w:r>
      <w:proofErr w:type="spellStart"/>
      <w:r>
        <w:rPr>
          <w:rStyle w:val="Absatz-Standardschriftart1"/>
          <w:rFonts w:ascii="Arial" w:eastAsia="Courier" w:hAnsi="Arial" w:cs="Arial"/>
          <w:color w:val="000000"/>
        </w:rPr>
        <w:t>schizogony</w:t>
      </w:r>
      <w:proofErr w:type="spellEnd"/>
      <w:r>
        <w:rPr>
          <w:rStyle w:val="Absatz-Standardschriftart1"/>
          <w:rFonts w:ascii="Arial" w:eastAsia="Courier" w:hAnsi="Arial" w:cs="Arial"/>
          <w:color w:val="000000"/>
        </w:rPr>
        <w:t xml:space="preserve"> to take place in a somewhat unsynchronized fashion</w:t>
      </w:r>
      <w:r w:rsidR="004D3754">
        <w:rPr>
          <w:rStyle w:val="Absatz-Standardschriftart1"/>
          <w:rFonts w:ascii="Arial" w:eastAsia="Courier" w:hAnsi="Arial" w:cs="Arial"/>
          <w:color w:val="000000"/>
        </w:rPr>
        <w:t xml:space="preserve"> </w:t>
      </w:r>
      <w:r w:rsidR="004D3754">
        <w:rPr>
          <w:rStyle w:val="Absatz-Standardschriftart1"/>
          <w:rFonts w:ascii="Arial" w:eastAsia="Courier" w:hAnsi="Arial" w:cs="Arial"/>
          <w:color w:val="000000"/>
        </w:rPr>
        <w:fldChar w:fldCharType="begin"/>
      </w:r>
      <w:r w:rsidR="004D3754">
        <w:rPr>
          <w:rStyle w:val="Absatz-Standardschriftart1"/>
          <w:rFonts w:ascii="Arial" w:eastAsia="Courier" w:hAnsi="Arial" w:cs="Arial"/>
          <w:color w:val="000000"/>
        </w:rPr>
        <w:instrText xml:space="preserve"> ADDIN ZOTERO_ITEM CSL_CITATION {"citationID":"VERJP1lH","properties":{"formattedCitation":"(Haberkorn 1970; Mesfin and Bellamy 1978)","plainCitation":"(Haberkorn 1970; Mesfin and Bellamy 1978)"},"citationItems":[{"id":33,"uris":["http://zotero.org/groups/484592/items/6T39RFEP"],"uri":["http://zotero.org/groups/484592/items/6T39RFEP"],"itemData":{"id":33,"type":"article-journal","title":"Die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id":635,"uris":["http://zotero.org/users/2947270/items/XGF8FDAI"],"uri":["http://zotero.org/users/2947270/items/XGF8FDAI"],"itemData":{"id":635,"type":"article-journal","title":"The life cycle of Eimeria falciformis var. pragensis (Sporozoa: Coccidia) in the mouse, Mus musculus","container-title":"The Journal of Parasitology","page":"696-705","volume":"64","issue":"4","source":"PubMed","abstract":"The life cycle of Eimeria falciformis var. pragensis, established from a single oocyst, is described in experimentally infected mice (Mus musculus). The coccidium had a prepatent period of 7 days and a patent period of 10--16 days. Oocysts were spherical to ellipsoidal in shape and measured 21.2 x 18.3 micron. Sporulation time was 3 to 3.5 days. Sporocysts measured 12.2 x 7.2 micron and contained a circular to avoid granular sporocyst residuum measuring 5.5 X 5.0 micron. One, 2 or 3 circular to rectangular polar granules were observed within each sporulated oocyst. The endogenous stages developed primarily in the cecum and colon and only occasionally in the lower ileum. Four generations of schizonts were found. Mature 1st-generation schizonts, first observed 48 hr postinfection (PI), measured 17.8 x 12.3 micron and had 12 merozoites that measured 13.3 x 2.0 micron. Mature 2nd-generation schizonts appeared 78 hr PI. They measured 10.2 x 9.3 micron and had 8 merozoites measuring 5.0 x 1.6 micron. Mature 3rd-generation schizonts appeared first at 114 hr PI and measured 17.5 x 10.2 micron and had 10 merozoites that measured 12.4 x 1.8 micron. Mature 4th-generation schizonts appeared first at 144 hr PI. They measured 18.2 x 15.3 micron and had 18 merozoites. The merozoites of the 4th-generation schizont were 4.5 x 1.2 micron. Mature macrogamonts and microgamonts developed simultaneously appearing at 156 hr PI. Macrogamonts measured 16 x 14.5 micron and microgamonts were 18.2 x 15.3 micron. In experimentally infected rats (Rattus norvegicus), development of E. falciformis var. pragensis progressed only as far as mature 1st-generation schizonts.","ISSN":"0022-3395","note":"PMID: 567249","shortTitle":"The life cycle of Eimeria falciformis var. pragensis (Sporozoa","journalAbbreviation":"J. Parasitol.","language":"eng","author":[{"family":"Mesfin","given":"G. M."},{"family":"Bellamy","given":"J. E."}],"issued":{"date-parts":[["1978",8]]}}}],"schema":"https://github.com/citation-style-language/schema/raw/master/csl-citation.json"} </w:instrText>
      </w:r>
      <w:r w:rsidR="004D3754">
        <w:rPr>
          <w:rStyle w:val="Absatz-Standardschriftart1"/>
          <w:rFonts w:ascii="Arial" w:eastAsia="Courier" w:hAnsi="Arial" w:cs="Arial"/>
          <w:color w:val="000000"/>
        </w:rPr>
        <w:fldChar w:fldCharType="separate"/>
      </w:r>
      <w:r w:rsidR="004D3754" w:rsidRPr="004D3754">
        <w:rPr>
          <w:rFonts w:ascii="Arial" w:hAnsi="Arial" w:cs="Arial"/>
        </w:rPr>
        <w:t>(Haberkorn 1970; Mesfin and Bellamy 1978)</w:t>
      </w:r>
      <w:r w:rsidR="004D3754">
        <w:rPr>
          <w:rStyle w:val="Absatz-Standardschriftart1"/>
          <w:rFonts w:ascii="Arial" w:eastAsia="Courier" w:hAnsi="Arial" w:cs="Arial"/>
          <w:color w:val="000000"/>
        </w:rPr>
        <w:fldChar w:fldCharType="end"/>
      </w:r>
      <w:r>
        <w:rPr>
          <w:rStyle w:val="Absatz-Standardschriftart1"/>
          <w:rFonts w:ascii="Arial" w:eastAsia="Courier" w:hAnsi="Arial" w:cs="Arial"/>
          <w:color w:val="000000"/>
        </w:rPr>
        <w:commentReference w:id="292"/>
      </w:r>
      <w:r>
        <w:rPr>
          <w:rStyle w:val="Absatz-Standardschriftart1"/>
          <w:rFonts w:ascii="Arial" w:eastAsia="Courier" w:hAnsi="Arial" w:cs="Arial"/>
          <w:color w:val="000000"/>
        </w:rPr>
        <w:t xml:space="preserve">. </w:t>
      </w:r>
      <w:r>
        <w:rPr>
          <w:rStyle w:val="Absatz-Standardschriftart1"/>
          <w:rFonts w:ascii="Arial" w:eastAsia="Courier" w:hAnsi="Arial" w:cs="Arial"/>
          <w:color w:val="000000"/>
        </w:rPr>
        <w:commentReference w:id="293"/>
      </w:r>
      <w:r w:rsidR="004D3754">
        <w:rPr>
          <w:rStyle w:val="Absatz-Standardschriftart1"/>
          <w:rFonts w:ascii="Arial" w:eastAsia="Courier" w:hAnsi="Arial" w:cs="Arial"/>
          <w:color w:val="000000"/>
        </w:rPr>
        <w:t>In agreement with that expectation,</w:t>
      </w:r>
      <w:r>
        <w:rPr>
          <w:rStyle w:val="Absatz-Standardschriftart1"/>
          <w:rFonts w:ascii="Arial" w:eastAsia="Courier" w:hAnsi="Arial" w:cs="Arial"/>
          <w:color w:val="000000"/>
        </w:rPr>
        <w:t xml:space="preserve"> d</w:t>
      </w:r>
      <w:r w:rsidR="009266D5">
        <w:rPr>
          <w:rStyle w:val="Absatz-Standardschriftart1"/>
          <w:rFonts w:ascii="Arial" w:eastAsia="Courier" w:hAnsi="Arial" w:cs="Arial"/>
          <w:color w:val="000000"/>
        </w:rPr>
        <w:t xml:space="preserve">ifferentially abundant mRNAs </w:t>
      </w:r>
      <w:r>
        <w:rPr>
          <w:rStyle w:val="Absatz-Standardschriftart1"/>
          <w:rFonts w:ascii="Arial" w:eastAsia="Courier" w:hAnsi="Arial" w:cs="Arial"/>
          <w:color w:val="000000"/>
        </w:rPr>
        <w:t>can</w:t>
      </w:r>
      <w:r w:rsidR="009266D5">
        <w:rPr>
          <w:rStyle w:val="Absatz-Standardschriftart1"/>
          <w:rFonts w:ascii="Arial" w:eastAsia="Courier" w:hAnsi="Arial" w:cs="Arial"/>
          <w:color w:val="000000"/>
        </w:rPr>
        <w:t xml:space="preserve"> in general </w:t>
      </w:r>
      <w:r>
        <w:rPr>
          <w:rStyle w:val="Absatz-Standardschriftart1"/>
          <w:rFonts w:ascii="Arial" w:eastAsia="Courier" w:hAnsi="Arial" w:cs="Arial"/>
          <w:color w:val="000000"/>
        </w:rPr>
        <w:t>not be distinguished between early 3 and 5 days post infection samples (cluster 6 in Figure 3b)</w:t>
      </w:r>
      <w:r w:rsidR="009266D5">
        <w:rPr>
          <w:rStyle w:val="Absatz-Standardschriftart1"/>
          <w:rFonts w:ascii="Arial" w:eastAsia="Courier" w:hAnsi="Arial" w:cs="Arial"/>
          <w:color w:val="000000"/>
        </w:rPr>
        <w:t>.</w:t>
      </w:r>
      <w:r>
        <w:rPr>
          <w:rStyle w:val="Absatz-Standardschriftart1"/>
          <w:rFonts w:ascii="Arial" w:eastAsia="Courier" w:hAnsi="Arial" w:cs="Arial"/>
          <w:color w:val="000000"/>
        </w:rPr>
        <w:t xml:space="preserve"> The same pattern is seen in mouse data, which suggests mutual influences between host and parasite. Among early infection mRNAs, several GO terms for biosynthetic activity are enriched, e.g., "ribosome biogenesis", "cellular biosynthetic process", "gene expression", "cellular amino acid catabolic process" and “RNA processing”, including terms for “</w:t>
      </w:r>
      <w:proofErr w:type="spellStart"/>
      <w:r>
        <w:rPr>
          <w:rStyle w:val="Absatz-Standardschriftart1"/>
          <w:rFonts w:ascii="Arial" w:eastAsia="Courier" w:hAnsi="Arial" w:cs="Arial"/>
          <w:color w:val="000000"/>
        </w:rPr>
        <w:t>tRNA</w:t>
      </w:r>
      <w:proofErr w:type="spellEnd"/>
      <w:r>
        <w:rPr>
          <w:rStyle w:val="Absatz-Standardschriftart1"/>
          <w:rFonts w:ascii="Arial" w:eastAsia="Courier" w:hAnsi="Arial" w:cs="Arial"/>
          <w:color w:val="000000"/>
        </w:rPr>
        <w:t xml:space="preserve"> and </w:t>
      </w:r>
      <w:proofErr w:type="spellStart"/>
      <w:r>
        <w:rPr>
          <w:rStyle w:val="Absatz-Standardschriftart1"/>
          <w:rFonts w:ascii="Arial" w:eastAsia="Courier" w:hAnsi="Arial" w:cs="Arial"/>
          <w:color w:val="000000"/>
        </w:rPr>
        <w:t>ncRNA</w:t>
      </w:r>
      <w:proofErr w:type="spellEnd"/>
      <w:r>
        <w:rPr>
          <w:rStyle w:val="Absatz-Standardschriftart1"/>
          <w:rFonts w:ascii="Arial" w:eastAsia="Courier" w:hAnsi="Arial" w:cs="Arial"/>
          <w:color w:val="000000"/>
        </w:rPr>
        <w:t xml:space="preserve"> processing”. Biosynthetic processes are enriched both in early infection and in invasive </w:t>
      </w:r>
      <w:proofErr w:type="spellStart"/>
      <w:r>
        <w:rPr>
          <w:rStyle w:val="Absatz-Standardschriftart1"/>
          <w:rFonts w:ascii="Arial" w:eastAsia="Courier" w:hAnsi="Arial" w:cs="Arial"/>
          <w:color w:val="000000"/>
        </w:rPr>
        <w:t>sporozoites</w:t>
      </w:r>
      <w:proofErr w:type="spellEnd"/>
      <w:r w:rsidR="009266D5">
        <w:rPr>
          <w:rStyle w:val="Absatz-Standardschriftart1"/>
          <w:rFonts w:ascii="Arial" w:eastAsia="Courier" w:hAnsi="Arial" w:cs="Arial"/>
          <w:color w:val="000000"/>
        </w:rPr>
        <w:t xml:space="preserve"> (SI files x and y)</w:t>
      </w:r>
      <w:r>
        <w:rPr>
          <w:rStyle w:val="Absatz-Standardschriftart1"/>
          <w:rFonts w:ascii="Arial" w:eastAsia="Courier" w:hAnsi="Arial" w:cs="Arial"/>
          <w:color w:val="000000"/>
        </w:rPr>
        <w:t xml:space="preserve">, but the terms are driven by different genes/mRNAs. Analyzing conservation status in these lifecycle stage defining gene </w:t>
      </w:r>
      <w:r w:rsidR="009266D5">
        <w:rPr>
          <w:rStyle w:val="Absatz-Standardschriftart1"/>
          <w:rFonts w:ascii="Arial" w:eastAsia="Courier" w:hAnsi="Arial" w:cs="Arial"/>
          <w:color w:val="000000"/>
        </w:rPr>
        <w:t>clusters</w:t>
      </w:r>
      <w:r>
        <w:rPr>
          <w:rStyle w:val="Absatz-Standardschriftart1"/>
          <w:rFonts w:ascii="Arial" w:eastAsia="Courier" w:hAnsi="Arial" w:cs="Arial"/>
          <w:color w:val="000000"/>
        </w:rPr>
        <w:t xml:space="preserve">, </w:t>
      </w:r>
      <w:proofErr w:type="spellStart"/>
      <w:r>
        <w:rPr>
          <w:rStyle w:val="Absatz-Standardschriftart1"/>
          <w:rFonts w:ascii="Arial" w:eastAsia="Courier" w:hAnsi="Arial" w:cs="Arial"/>
          <w:color w:val="000000"/>
        </w:rPr>
        <w:t>sporozoite</w:t>
      </w:r>
      <w:proofErr w:type="spellEnd"/>
      <w:r>
        <w:rPr>
          <w:rStyle w:val="Absatz-Standardschriftart1"/>
          <w:rFonts w:ascii="Arial" w:eastAsia="Courier" w:hAnsi="Arial" w:cs="Arial"/>
          <w:color w:val="000000"/>
        </w:rPr>
        <w:t xml:space="preserve"> specific genes displayed a species </w:t>
      </w:r>
      <w:r>
        <w:rPr>
          <w:rStyle w:val="Absatz-Standardschriftart1"/>
          <w:rFonts w:ascii="Arial" w:eastAsia="Courier" w:hAnsi="Arial" w:cs="Arial"/>
        </w:rPr>
        <w:t xml:space="preserve">specific profile (low number of orthologues outside </w:t>
      </w:r>
      <w:r w:rsidRPr="00492AF4">
        <w:rPr>
          <w:rStyle w:val="Absatz-Standardschriftart1"/>
          <w:rFonts w:ascii="Arial" w:eastAsia="Courier" w:hAnsi="Arial" w:cs="Arial"/>
          <w:i/>
        </w:rPr>
        <w:t xml:space="preserve">E. </w:t>
      </w:r>
      <w:proofErr w:type="spellStart"/>
      <w:r w:rsidRPr="00492AF4">
        <w:rPr>
          <w:rStyle w:val="Absatz-Standardschriftart1"/>
          <w:rFonts w:ascii="Arial" w:eastAsia="Courier" w:hAnsi="Arial" w:cs="Arial"/>
          <w:i/>
        </w:rPr>
        <w:t>falciformis</w:t>
      </w:r>
      <w:proofErr w:type="spellEnd"/>
      <w:r>
        <w:rPr>
          <w:rStyle w:val="Absatz-Standardschriftart1"/>
          <w:rFonts w:ascii="Arial" w:eastAsia="Courier" w:hAnsi="Arial" w:cs="Arial"/>
        </w:rPr>
        <w:t>, see above), whereas early infection mRNAs are enriched (</w:t>
      </w:r>
      <w:proofErr w:type="spellStart"/>
      <w:r w:rsidR="009266D5">
        <w:rPr>
          <w:rStyle w:val="Absatz-Standardschriftart1"/>
          <w:rFonts w:ascii="Arial" w:eastAsia="Courier" w:hAnsi="Arial" w:cs="Arial"/>
        </w:rPr>
        <w:t>FET,</w:t>
      </w:r>
      <w:r>
        <w:rPr>
          <w:rStyle w:val="Absatz-Standardschriftart1"/>
          <w:rFonts w:ascii="Arial" w:eastAsia="Courier" w:hAnsi="Arial" w:cs="Arial"/>
        </w:rPr>
        <w:t>multiple</w:t>
      </w:r>
      <w:proofErr w:type="spellEnd"/>
      <w:r>
        <w:rPr>
          <w:rStyle w:val="Absatz-Standardschriftart1"/>
          <w:rFonts w:ascii="Arial" w:eastAsia="Courier" w:hAnsi="Arial" w:cs="Arial"/>
        </w:rPr>
        <w:t xml:space="preserve"> testing </w:t>
      </w:r>
      <w:r>
        <w:rPr>
          <w:rStyle w:val="Absatz-Standardschriftart1"/>
          <w:rFonts w:ascii="Arial" w:eastAsia="Courier" w:hAnsi="Arial" w:cs="Arial"/>
        </w:rPr>
        <w:lastRenderedPageBreak/>
        <w:t xml:space="preserve">adjusted p-value FDR= </w:t>
      </w:r>
      <w:r w:rsidR="0068561E">
        <w:rPr>
          <w:rStyle w:val="Absatz-Standardschriftart1"/>
          <w:rFonts w:ascii="Arial" w:eastAsia="Courier" w:hAnsi="Arial" w:cs="Arial"/>
        </w:rPr>
        <w:t>0.01</w:t>
      </w:r>
      <w:r>
        <w:rPr>
          <w:rStyle w:val="Absatz-Standardschriftart1"/>
          <w:rFonts w:ascii="Arial" w:eastAsia="Courier" w:hAnsi="Arial" w:cs="Arial"/>
        </w:rPr>
        <w:t xml:space="preserve">) for orthologues shared by 10 apicomplexan species </w:t>
      </w:r>
      <w:r>
        <w:fldChar w:fldCharType="begin"/>
      </w:r>
      <w:r>
        <w:instrText>ADDIN ZOTERO_ITEM CSL_CITATION {"citationID":"r0Nr0Idk","properties":{"formattedCitation":"(Heitlinger et al. 2014)","plainCitation":"(Heitlinger et al. 2014)","dontUpdate":true},"citationItems":[{"id":460,"uris":["http://zotero.org/users/2947270/items/HG5RQZG9"],"uri":["http://zotero.org/users/2947270/items/HG5RQZG9"],"itemData":{"id":460,"type":"article-journal","title":"The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294" w:name="__Fieldmark__1901_1687872407"/>
      <w:r>
        <w:rPr>
          <w:rStyle w:val="Absatz-Standardschriftart1"/>
          <w:rFonts w:ascii="Arial" w:eastAsia="Courier" w:hAnsi="Arial" w:cs="Arial"/>
        </w:rPr>
        <w:t>(</w:t>
      </w:r>
      <w:bookmarkStart w:id="295" w:name="__Fieldmark__1727_1000178020"/>
      <w:r>
        <w:rPr>
          <w:rStyle w:val="Absatz-Standardschriftart1"/>
          <w:rFonts w:ascii="Arial" w:eastAsia="Courier" w:hAnsi="Arial" w:cs="Arial"/>
        </w:rPr>
        <w:t>selected as in Heitlinger et al. 2014)</w:t>
      </w:r>
      <w:r>
        <w:fldChar w:fldCharType="end"/>
      </w:r>
      <w:bookmarkStart w:id="296" w:name="__Fieldmark__968_2112764151"/>
      <w:bookmarkStart w:id="297" w:name="__Fieldmark__1602_46473882"/>
      <w:bookmarkStart w:id="298" w:name="__Fieldmark__826_378019444"/>
      <w:bookmarkStart w:id="299" w:name="__Fieldmark__1639_1506500677"/>
      <w:bookmarkStart w:id="300" w:name="__Fieldmark__2000_24551482"/>
      <w:bookmarkStart w:id="301" w:name="__Fieldmark__441_39192179"/>
      <w:bookmarkEnd w:id="294"/>
      <w:bookmarkEnd w:id="295"/>
      <w:bookmarkEnd w:id="296"/>
      <w:bookmarkEnd w:id="297"/>
      <w:bookmarkEnd w:id="298"/>
      <w:bookmarkEnd w:id="299"/>
      <w:bookmarkEnd w:id="300"/>
      <w:bookmarkEnd w:id="301"/>
      <w:r>
        <w:rPr>
          <w:rStyle w:val="Absatz-Standardschriftart1"/>
          <w:rFonts w:ascii="Arial" w:eastAsia="Courier" w:hAnsi="Arial" w:cs="Arial"/>
        </w:rPr>
        <w:t xml:space="preserve">. </w:t>
      </w:r>
    </w:p>
    <w:p w14:paraId="00157417" w14:textId="77777777" w:rsidR="00CE5A4E" w:rsidRDefault="007D1DB9">
      <w:pPr>
        <w:pStyle w:val="Normal1"/>
        <w:spacing w:line="480" w:lineRule="auto"/>
      </w:pPr>
      <w:r>
        <w:rPr>
          <w:rStyle w:val="Absatz-Standardschriftart1"/>
          <w:rFonts w:ascii="Arial" w:eastAsia="Courier" w:hAnsi="Arial" w:cs="Arial"/>
        </w:rPr>
        <w:t xml:space="preserve">This could </w:t>
      </w:r>
      <w:r w:rsidR="0068561E">
        <w:rPr>
          <w:rStyle w:val="Absatz-Standardschriftart1"/>
          <w:rFonts w:ascii="Arial" w:eastAsia="Courier" w:hAnsi="Arial" w:cs="Arial"/>
        </w:rPr>
        <w:t>reflect</w:t>
      </w:r>
      <w:r>
        <w:rPr>
          <w:rStyle w:val="Absatz-Standardschriftart1"/>
          <w:rFonts w:ascii="Arial" w:eastAsia="Courier" w:hAnsi="Arial" w:cs="Arial"/>
        </w:rPr>
        <w:t xml:space="preserve"> that gene families conserved among these apicomplexan species are involved in asexual reproduction, whereas invasion may be a more species specific event. In early infection high abundance mRNAs we found four out of ten </w:t>
      </w:r>
      <w:proofErr w:type="spellStart"/>
      <w:r w:rsidR="0068561E">
        <w:rPr>
          <w:rStyle w:val="Absatz-Standardschriftart1"/>
          <w:rFonts w:ascii="Arial" w:eastAsia="Courier" w:hAnsi="Arial" w:cs="Arial"/>
        </w:rPr>
        <w:t>RopK</w:t>
      </w:r>
      <w:r>
        <w:rPr>
          <w:rStyle w:val="Absatz-Standardschriftart1"/>
          <w:rFonts w:ascii="Arial" w:eastAsia="Courier" w:hAnsi="Arial" w:cs="Arial"/>
        </w:rPr>
        <w:t>s</w:t>
      </w:r>
      <w:proofErr w:type="spellEnd"/>
      <w:r>
        <w:rPr>
          <w:rStyle w:val="Absatz-Standardschriftart1"/>
          <w:rFonts w:ascii="Arial" w:eastAsia="Courier" w:hAnsi="Arial" w:cs="Arial"/>
        </w:rPr>
        <w:t xml:space="preserve"> predicted in </w:t>
      </w:r>
      <w:r w:rsidRPr="00492AF4">
        <w:rPr>
          <w:rStyle w:val="Absatz-Standardschriftart1"/>
          <w:rFonts w:ascii="Arial" w:eastAsia="Courier" w:hAnsi="Arial" w:cs="Arial"/>
          <w:i/>
        </w:rPr>
        <w:t xml:space="preserve">E. </w:t>
      </w:r>
      <w:proofErr w:type="spellStart"/>
      <w:r w:rsidRPr="00492AF4">
        <w:rPr>
          <w:rStyle w:val="Absatz-Standardschriftart1"/>
          <w:rFonts w:ascii="Arial" w:eastAsia="Courier" w:hAnsi="Arial" w:cs="Arial"/>
          <w:i/>
        </w:rPr>
        <w:t>falciformis</w:t>
      </w:r>
      <w:proofErr w:type="spellEnd"/>
      <w:r>
        <w:rPr>
          <w:rStyle w:val="Absatz-Standardschriftart1"/>
          <w:rFonts w:ascii="Arial" w:eastAsia="Courier" w:hAnsi="Arial" w:cs="Arial"/>
        </w:rPr>
        <w:t xml:space="preserve"> </w:t>
      </w:r>
      <w:r>
        <w:fldChar w:fldCharType="begin"/>
      </w:r>
      <w:r>
        <w:instrText>ADDIN ZOTERO_ITEM CSL_CITATION {"citationID":"HYM2joTF","properties":{"formattedCitation":"(Heitlinger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302" w:name="__Fieldmark__1943_1687872407"/>
      <w:r>
        <w:rPr>
          <w:rStyle w:val="Absatz-Standardschriftart1"/>
          <w:rFonts w:ascii="Arial" w:eastAsia="Courier" w:hAnsi="Arial" w:cs="Arial"/>
        </w:rPr>
        <w:t>(</w:t>
      </w:r>
      <w:bookmarkStart w:id="303" w:name="__Fieldmark__1768_1000178020"/>
      <w:proofErr w:type="spellStart"/>
      <w:r>
        <w:rPr>
          <w:rStyle w:val="Absatz-Standardschriftart1"/>
          <w:rFonts w:ascii="Arial" w:eastAsia="Courier" w:hAnsi="Arial" w:cs="Arial"/>
        </w:rPr>
        <w:t>H</w:t>
      </w:r>
      <w:bookmarkStart w:id="304" w:name="__Fieldmark__1640_46473882"/>
      <w:r>
        <w:rPr>
          <w:rStyle w:val="Absatz-Standardschriftart1"/>
          <w:rFonts w:ascii="Arial" w:eastAsia="Courier" w:hAnsi="Arial" w:cs="Arial"/>
        </w:rPr>
        <w:t>e</w:t>
      </w:r>
      <w:bookmarkStart w:id="305" w:name="__Fieldmark__1680_1506500677"/>
      <w:r>
        <w:rPr>
          <w:rStyle w:val="Absatz-Standardschriftart1"/>
          <w:rFonts w:ascii="Arial" w:eastAsia="Courier" w:hAnsi="Arial" w:cs="Arial"/>
        </w:rPr>
        <w:t>i</w:t>
      </w:r>
      <w:bookmarkStart w:id="306" w:name="__Fieldmark__983_2112764151"/>
      <w:r>
        <w:rPr>
          <w:rStyle w:val="Absatz-Standardschriftart1"/>
          <w:rFonts w:ascii="Arial" w:eastAsia="Courier" w:hAnsi="Arial" w:cs="Arial"/>
        </w:rPr>
        <w:t>t</w:t>
      </w:r>
      <w:bookmarkStart w:id="307" w:name="__Fieldmark__837_378019444"/>
      <w:r>
        <w:rPr>
          <w:rStyle w:val="Absatz-Standardschriftart1"/>
          <w:rFonts w:ascii="Arial" w:eastAsia="Courier" w:hAnsi="Arial" w:cs="Arial"/>
        </w:rPr>
        <w:t>l</w:t>
      </w:r>
      <w:bookmarkStart w:id="308" w:name="__Fieldmark__448_39192179"/>
      <w:r>
        <w:rPr>
          <w:rStyle w:val="Absatz-Standardschriftart1"/>
          <w:rFonts w:ascii="Arial" w:eastAsia="Courier" w:hAnsi="Arial" w:cs="Arial"/>
        </w:rPr>
        <w:t>i</w:t>
      </w:r>
      <w:bookmarkStart w:id="309" w:name="__Fieldmark__2017_24551482"/>
      <w:r>
        <w:rPr>
          <w:rStyle w:val="Absatz-Standardschriftart1"/>
          <w:rFonts w:ascii="Arial" w:eastAsia="Courier" w:hAnsi="Arial" w:cs="Arial"/>
        </w:rPr>
        <w:t>nger</w:t>
      </w:r>
      <w:proofErr w:type="spellEnd"/>
      <w:r>
        <w:rPr>
          <w:rStyle w:val="Absatz-Standardschriftart1"/>
          <w:rFonts w:ascii="Arial" w:eastAsia="Courier" w:hAnsi="Arial" w:cs="Arial"/>
        </w:rPr>
        <w:t xml:space="preserve"> et al. 2014)</w:t>
      </w:r>
      <w:r>
        <w:fldChar w:fldCharType="end"/>
      </w:r>
      <w:bookmarkEnd w:id="302"/>
      <w:bookmarkEnd w:id="303"/>
      <w:bookmarkEnd w:id="304"/>
      <w:bookmarkEnd w:id="305"/>
      <w:bookmarkEnd w:id="306"/>
      <w:bookmarkEnd w:id="307"/>
      <w:bookmarkEnd w:id="308"/>
      <w:bookmarkEnd w:id="309"/>
      <w:r>
        <w:rPr>
          <w:rStyle w:val="Absatz-Standardschriftart1"/>
          <w:rFonts w:ascii="Arial" w:eastAsia="Courier" w:hAnsi="Arial" w:cs="Arial"/>
        </w:rPr>
        <w:t>. T</w:t>
      </w:r>
      <w:r w:rsidR="0068561E">
        <w:rPr>
          <w:rStyle w:val="Absatz-Standardschriftart1"/>
          <w:rFonts w:ascii="Arial" w:eastAsia="Courier" w:hAnsi="Arial" w:cs="Arial"/>
        </w:rPr>
        <w:t xml:space="preserve">his is the largest number of </w:t>
      </w:r>
      <w:proofErr w:type="spellStart"/>
      <w:r w:rsidR="0068561E">
        <w:rPr>
          <w:rStyle w:val="Absatz-Standardschriftart1"/>
          <w:rFonts w:ascii="Arial" w:eastAsia="Courier" w:hAnsi="Arial" w:cs="Arial"/>
        </w:rPr>
        <w:t>RopK</w:t>
      </w:r>
      <w:r>
        <w:rPr>
          <w:rStyle w:val="Absatz-Standardschriftart1"/>
          <w:rFonts w:ascii="Arial" w:eastAsia="Courier" w:hAnsi="Arial" w:cs="Arial"/>
        </w:rPr>
        <w:t>s</w:t>
      </w:r>
      <w:proofErr w:type="spellEnd"/>
      <w:r>
        <w:rPr>
          <w:rStyle w:val="Absatz-Standardschriftart1"/>
          <w:rFonts w:ascii="Arial" w:eastAsia="Courier" w:hAnsi="Arial" w:cs="Arial"/>
        </w:rPr>
        <w:t xml:space="preserve"> in any group of differentially abundant genes in our analysis (EfaB_PLUS_24117.g1969, EfaB_MINUS_17096.g1521, EfaB_MINUS_42996.g2710 and EfaB_PLUS_7742.g778) and constitutes a statistically significant enrichment (</w:t>
      </w:r>
      <w:r w:rsidR="0096090A">
        <w:rPr>
          <w:rStyle w:val="Absatz-Standardschriftart1"/>
          <w:rFonts w:ascii="Arial" w:eastAsia="Courier" w:hAnsi="Arial" w:cs="Arial"/>
        </w:rPr>
        <w:t>FET</w:t>
      </w:r>
      <w:r>
        <w:rPr>
          <w:rStyle w:val="Absatz-Standardschriftart1"/>
          <w:rFonts w:ascii="Arial" w:eastAsia="Courier" w:hAnsi="Arial" w:cs="Arial"/>
        </w:rPr>
        <w:t>;</w:t>
      </w:r>
      <w:ins w:id="310" w:author="Emanuel Heitlinger" w:date="2016-12-19T14:36:00Z">
        <w:r>
          <w:rPr>
            <w:rStyle w:val="Absatz-Standardschriftart1"/>
            <w:rFonts w:ascii="Arial" w:eastAsia="Courier" w:hAnsi="Arial" w:cs="Arial"/>
          </w:rPr>
          <w:t xml:space="preserve"> p=xxx)</w:t>
        </w:r>
      </w:ins>
      <w:r>
        <w:rPr>
          <w:rStyle w:val="Absatz-Standardschriftart1"/>
          <w:rFonts w:ascii="Arial" w:eastAsia="Courier" w:hAnsi="Arial" w:cs="Arial"/>
        </w:rPr>
        <w:t xml:space="preserve">. Three of these have orthologues in </w:t>
      </w:r>
      <w:r w:rsidRPr="00492AF4">
        <w:rPr>
          <w:rStyle w:val="Absatz-Standardschriftart1"/>
          <w:rFonts w:ascii="Arial" w:eastAsia="Courier" w:hAnsi="Arial" w:cs="Arial"/>
          <w:i/>
        </w:rPr>
        <w:t xml:space="preserve">T. </w:t>
      </w:r>
      <w:proofErr w:type="spellStart"/>
      <w:r w:rsidRPr="00492AF4">
        <w:rPr>
          <w:rStyle w:val="Absatz-Standardschriftart1"/>
          <w:rFonts w:ascii="Arial" w:eastAsia="Courier" w:hAnsi="Arial" w:cs="Arial"/>
          <w:i/>
        </w:rPr>
        <w:t>gondii</w:t>
      </w:r>
      <w:proofErr w:type="spellEnd"/>
      <w:r>
        <w:rPr>
          <w:rStyle w:val="Absatz-Standardschriftart1"/>
          <w:rFonts w:ascii="Arial" w:eastAsia="Courier" w:hAnsi="Arial" w:cs="Arial"/>
        </w:rPr>
        <w:t xml:space="preserve">: ROP41, ROP35 and ROP21. In </w:t>
      </w:r>
      <w:r w:rsidRPr="00492AF4">
        <w:rPr>
          <w:rStyle w:val="Absatz-Standardschriftart1"/>
          <w:rFonts w:ascii="Arial" w:eastAsia="Courier" w:hAnsi="Arial" w:cs="Arial"/>
          <w:i/>
        </w:rPr>
        <w:t xml:space="preserve">T. </w:t>
      </w:r>
      <w:proofErr w:type="spellStart"/>
      <w:r w:rsidRPr="00492AF4">
        <w:rPr>
          <w:rStyle w:val="Absatz-Standardschriftart1"/>
          <w:rFonts w:ascii="Arial" w:eastAsia="Courier" w:hAnsi="Arial" w:cs="Arial"/>
          <w:i/>
        </w:rPr>
        <w:t>gondii</w:t>
      </w:r>
      <w:proofErr w:type="spellEnd"/>
      <w:r>
        <w:rPr>
          <w:rStyle w:val="Absatz-Standardschriftart1"/>
          <w:rFonts w:ascii="Arial" w:eastAsia="Courier" w:hAnsi="Arial" w:cs="Arial"/>
        </w:rPr>
        <w:t xml:space="preserve"> type II, single deletions of ROP41 or ROP21 results in an intermediate decrease in cyst burden in mouse brain, compared to the parental </w:t>
      </w:r>
      <w:r>
        <w:rPr>
          <w:rStyle w:val="Absatz-Standardschriftart1"/>
          <w:rFonts w:ascii="Garamond" w:eastAsia="Courier" w:hAnsi="Garamond" w:cs="Arial"/>
        </w:rPr>
        <w:t>Δ</w:t>
      </w:r>
      <w:r>
        <w:rPr>
          <w:rStyle w:val="Absatz-Standardschriftart1"/>
          <w:rFonts w:ascii="Arial" w:eastAsia="Courier" w:hAnsi="Arial" w:cs="Arial"/>
        </w:rPr>
        <w:t>ku80 strain</w:t>
      </w:r>
      <w:ins w:id="311" w:author="Emanuel Heitlinger" w:date="2016-12-19T14:37:00Z">
        <w:r>
          <w:rPr>
            <w:rStyle w:val="Absatz-Standardschriftart1"/>
            <w:rFonts w:ascii="Arial" w:eastAsia="Courier" w:hAnsi="Arial" w:cs="Arial"/>
          </w:rPr>
          <w:t xml:space="preserve"> (</w:t>
        </w:r>
        <w:proofErr w:type="gramStart"/>
        <w:r>
          <w:rPr>
            <w:rStyle w:val="Absatz-Standardschriftart1"/>
            <w:rFonts w:ascii="Arial" w:eastAsia="Courier" w:hAnsi="Arial" w:cs="Arial"/>
          </w:rPr>
          <w:t>ref ?</w:t>
        </w:r>
      </w:ins>
      <w:proofErr w:type="gramEnd"/>
      <w:r>
        <w:rPr>
          <w:rStyle w:val="Absatz-Standardschriftart1"/>
          <w:rFonts w:ascii="Arial" w:eastAsia="Courier" w:hAnsi="Arial" w:cs="Arial"/>
        </w:rPr>
        <w:commentReference w:id="312"/>
      </w:r>
      <w:ins w:id="313" w:author="Emanuel Heitlinger" w:date="2016-12-19T14:37:00Z">
        <w:r>
          <w:rPr>
            <w:rStyle w:val="Absatz-Standardschriftart1"/>
            <w:rFonts w:ascii="Arial" w:eastAsia="Courier" w:hAnsi="Arial" w:cs="Arial"/>
          </w:rPr>
          <w:t>Howard?)</w:t>
        </w:r>
      </w:ins>
      <w:commentRangeStart w:id="314"/>
      <w:r>
        <w:rPr>
          <w:rStyle w:val="Absatz-Standardschriftart1"/>
          <w:rFonts w:ascii="Arial" w:eastAsia="Courier" w:hAnsi="Arial" w:cs="Arial"/>
        </w:rPr>
        <w:t>.</w:t>
      </w:r>
      <w:commentRangeEnd w:id="314"/>
      <w:r w:rsidR="0068561E">
        <w:rPr>
          <w:rStyle w:val="CommentReference"/>
          <w:rFonts w:cs="Mangal"/>
        </w:rPr>
        <w:commentReference w:id="314"/>
      </w:r>
      <w:r>
        <w:rPr>
          <w:rStyle w:val="Absatz-Standardschriftart1"/>
          <w:rFonts w:ascii="Arial" w:eastAsia="Courier" w:hAnsi="Arial" w:cs="Arial"/>
        </w:rPr>
        <w:t xml:space="preserve"> The ROP35 deletion strain produced less, approximately a third, of the cysts compared to the parental strain. </w:t>
      </w:r>
      <w:r>
        <w:fldChar w:fldCharType="begin"/>
      </w:r>
      <w:r>
        <w:instrText>ADDIN ZOTERO_ITEM CSL_CITATION {"citationID":"IQmR65a5","properties":{"formattedCitation":"(Fox et al. 2016)","plainCitation":"(Fox et al. 2016)"},"citationItems":[{"id":1583,"uris":["http://zotero.org/groups/484592/items/KUGJZRMT"],"uri":["http://zotero.org/groups/484592/items/KUGJZRMT"],"itemData":{"id":1583,"type":"article-journal","title":"The Toxoplasma gondii Rhoptry Kinome Is Essential for Chronic Infection","container-title":"mBio","page":"e00193-16","volume":"7","issue":"3","source":"mbio.asm.org","abstract":"Ingestion of the obligate intracellular protozoan parasite Toxoplasma gondii causes an acute infection that leads to chronic infection of the host. To facilitate the acute phase of the infection, T. gondii manipulates the host response by secreting rhoptry organelle proteins (ROPs) into host cells during its invasion. A few key ROP proteins with signatures of kinases or pseudokinases (ROPKs) act as virulence factors that enhance parasite survival against host gamma interferon-stimulated innate immunity. However, the roles of these and other ROPK proteins in establishing chronic infection have not been tested. Here, we deleted 26 ROPK gene loci encoding 31 unique ROPK proteins of type II T. gondii and show that numerous ROPK proteins influence the development of chronic infection. Cyst burdens were increased in the Δrop16 knockout strain or moderately reduced in 11 ROPK knockout strains. In contrast, deletion of ROP5, ROP17, ROP18, ROP35, or ROP38/29/19 (ROP38, ROP29, and ROP19) severely reduced cyst burdens. Δrop5 and Δrop18 knockout strains were less resistant to host immunity-related GTPases (IRGs) and exhibited &gt;100-fold-reduced virulence. ROP18 kinase activity and association with the parasitophorous vacuole membrane were necessary for resistance to host IRGs. The Δrop17 strain exhibited a &gt;12-fold defect in virulence; however, virulence was not affected in the Δrop35 or Δrop38/29/19 strain. Resistance to host IRGs was not affected in the Δrop17, Δrop35, or Δrop38/29/19 strain. Collectively, these findings provide the first definitive evidence that the type II T. gondii ROPK proteome functions as virulence factors and facilitates additional mechanisms of host manipulation that are essential for chronic infection and transmission of T. gondii.\nIMPORTANCE Reactivation of chronic Toxoplasma gondii infection in individuals with weakened immune systems causes severe toxoplasmosis. Existing treatments for toxoplasmosis are complicated by adverse reactions to chemotherapy. Understanding key parasite molecules required for chronic infection provides new insights into potential mechanisms that can interrupt parasite survival or persistence in the host. This study reveals that key secreted rhoptry molecules are used by the parasite to establish chronic infection of the host. Certain rhoptry proteins were found to be critical virulence factors that resist innate immunity, while other rhoptry proteins were found to influence chronic infection without affecting virulence. This study reveals that rhoptry proteins utilize multiple mechanisms of host manipulation to establish chronic infection of the host. Targeted disruption of parasite rhoptry proteins involved in these biological processes opens new avenues to interfere with chronic infection with the goal to either eliminate chronic infection or to prevent recrudescent infections.","DOI":"10.1128/mBio.00193-16","ISSN":", 2150-7511","note":"PMID: 27165797","journalAbbreviation":"mBio","language":"en","author":[{"family":"Fox","given":"Barbara A."},{"family":"Rommereim","given":"Leah M."},{"family":"Guevara","given":"Rebekah B."},{"family":"Falla","given":"Alejandra"},{"family":"Triana","given":"Miryam Andrea Hortua"},{"family":"Sun","given":"Yanbo"},{"family":"Bzik","given":"David J."}],"issued":{"date-parts":[["2016",6,7]]}}}],"schema":"https://github.com/citation-style-language/schema/raw/master/csl-citation.json"}</w:instrText>
      </w:r>
      <w:r>
        <w:fldChar w:fldCharType="separate"/>
      </w:r>
      <w:bookmarkStart w:id="315" w:name="__Fieldmark__1985_1687872407"/>
      <w:r>
        <w:rPr>
          <w:rStyle w:val="Absatz-Standardschriftart1"/>
          <w:rFonts w:ascii="Arial" w:eastAsia="Courier" w:hAnsi="Arial" w:cs="Arial"/>
        </w:rPr>
        <w:t>(</w:t>
      </w:r>
      <w:bookmarkStart w:id="316" w:name="__Fieldmark__1806_1000178020"/>
      <w:r>
        <w:rPr>
          <w:rStyle w:val="Absatz-Standardschriftart1"/>
          <w:rFonts w:ascii="Arial" w:eastAsia="Courier" w:hAnsi="Arial" w:cs="Arial"/>
        </w:rPr>
        <w:t>Fox et al. 2016)</w:t>
      </w:r>
      <w:r>
        <w:fldChar w:fldCharType="end"/>
      </w:r>
      <w:bookmarkStart w:id="317" w:name="__Fieldmark__850_378019444"/>
      <w:bookmarkStart w:id="318" w:name="__Fieldmark__2066_24551482"/>
      <w:bookmarkStart w:id="319" w:name="__Fieldmark__1712_1506500677"/>
      <w:bookmarkStart w:id="320" w:name="__Fieldmark__457_39192179"/>
      <w:bookmarkStart w:id="321" w:name="__Fieldmark__1000_2112764151"/>
      <w:bookmarkStart w:id="322" w:name="__Fieldmark__1674_46473882"/>
      <w:bookmarkEnd w:id="315"/>
      <w:bookmarkEnd w:id="316"/>
      <w:bookmarkEnd w:id="317"/>
      <w:bookmarkEnd w:id="318"/>
      <w:bookmarkEnd w:id="319"/>
      <w:bookmarkEnd w:id="320"/>
      <w:bookmarkEnd w:id="321"/>
      <w:bookmarkEnd w:id="322"/>
      <w:r>
        <w:rPr>
          <w:rStyle w:val="Absatz-Standardschriftart1"/>
          <w:rFonts w:ascii="Arial" w:eastAsia="Courier" w:hAnsi="Arial" w:cs="Arial"/>
        </w:rPr>
        <w:t xml:space="preserve"> However, the </w:t>
      </w:r>
      <w:proofErr w:type="spellStart"/>
      <w:r>
        <w:rPr>
          <w:rStyle w:val="Absatz-Standardschriftart1"/>
          <w:rFonts w:ascii="Arial" w:eastAsia="Courier" w:hAnsi="Arial" w:cs="Arial"/>
        </w:rPr>
        <w:t>bioinformatically</w:t>
      </w:r>
      <w:proofErr w:type="spellEnd"/>
      <w:r>
        <w:rPr>
          <w:rStyle w:val="Absatz-Standardschriftart1"/>
          <w:rFonts w:ascii="Arial" w:eastAsia="Courier" w:hAnsi="Arial" w:cs="Arial"/>
        </w:rPr>
        <w:t xml:space="preserve"> predicted ROP21 has been shown not to localize to the </w:t>
      </w:r>
      <w:proofErr w:type="spellStart"/>
      <w:r>
        <w:rPr>
          <w:rStyle w:val="Absatz-Standardschriftart1"/>
          <w:rFonts w:ascii="Arial" w:eastAsia="Courier" w:hAnsi="Arial" w:cs="Arial"/>
        </w:rPr>
        <w:t>rhoptry</w:t>
      </w:r>
      <w:proofErr w:type="spellEnd"/>
      <w:r>
        <w:rPr>
          <w:rStyle w:val="Absatz-Standardschriftart1"/>
          <w:rFonts w:ascii="Arial" w:eastAsia="Courier" w:hAnsi="Arial" w:cs="Arial"/>
        </w:rPr>
        <w:t xml:space="preserve"> organelles in </w:t>
      </w:r>
      <w:r w:rsidRPr="00492AF4">
        <w:rPr>
          <w:rStyle w:val="Absatz-Standardschriftart1"/>
          <w:rFonts w:ascii="Arial" w:eastAsia="Courier" w:hAnsi="Arial" w:cs="Arial"/>
          <w:i/>
        </w:rPr>
        <w:t xml:space="preserve">T. </w:t>
      </w:r>
      <w:proofErr w:type="spellStart"/>
      <w:r w:rsidRPr="00492AF4">
        <w:rPr>
          <w:rStyle w:val="Absatz-Standardschriftart1"/>
          <w:rFonts w:ascii="Arial" w:eastAsia="Courier" w:hAnsi="Arial" w:cs="Arial"/>
          <w:i/>
        </w:rPr>
        <w:t>gondii</w:t>
      </w:r>
      <w:proofErr w:type="spellEnd"/>
      <w:r>
        <w:rPr>
          <w:rStyle w:val="Absatz-Standardschriftart1"/>
          <w:rFonts w:ascii="Arial" w:eastAsia="Courier" w:hAnsi="Arial" w:cs="Arial"/>
        </w:rPr>
        <w:t xml:space="preserve"> </w:t>
      </w:r>
      <w:r>
        <w:fldChar w:fldCharType="begin"/>
      </w:r>
      <w:r>
        <w:instrText>ADDIN ZOTERO_ITEM CSL_CITATION {"citationID":"9xmzm5yP","properties":{"formattedCitation":"(Jones, Wang, and Sibley 2016)","plainCitation":"(Jones, Wang, and Sibley 2016)"},"citationItems":[{"id":1580,"uris":["http://zotero.org/groups/484592/items/74VF3RBK"],"uri":["http://zotero.org/groups/484592/items/74VF3RBK"],"itemData":{"id":1580,"type":"article-journal","title":"Secreted protein kinases regulate cyst burden during chronic toxoplasmosis","container-title":"Cellular Microbiology","page":"n/a-n/a","source":"Wiley Online Library","abstract":"Toxoplasma gondii is an apicomplexan parasite that secretes a large number of protein kinases and pseudokinases from its rhoptry organelles. Although some rhoptry kinases (ROPKs) act as virulence factors, many remain uncharacterized. In this study, predicted ROPKs were assessed for bradyzoite expression then prioritized for a reverse genetic analysis in the type II strain Pru that is amenable to targeted disruption. Using CRISPR/Cas9, we engineered C-terminally epitope tagged ROP21 and ROP27 and demonstrated their localization to the parasitophorous vacuole and cyst matrix. ROP21 and ROP27 were not secreted from microneme, rhoptry, or dense granule organelles, but rather were located in small vesicles consistent with a constitutive pathway. Using CRISPR/Cas9, the genes for ROP21, ROP27, ROP28, and ROP30 were deleted individually and in combination, and the mutant parasites were assessed for growth and their ability to form tissue cysts in mice. All knockouts lines were normal for in vitro growth and bradyzoite differentiation, but a combined ∆rop21/∆rop17 knockout led to a 50% reduction in cyst burden in vivo. Our findings question the existing annotation of ROPKs based solely on bioinformatic techniques and yet highlight the importance of secreted kinases in determining the severity of chronic toxoplasmosis.","DOI":"10.1111/cmi.12651","ISSN":"1462-5822","journalAbbreviation":"Cellular Microbiology","language":"en","author":[{"family":"Jones","given":"Nathaniel G."},{"family":"Wang","given":"Qiuling"},{"family":"Sibley","given":"L. David"}],"issued":{"date-parts":[["2016",1,1]]}}}],"schema":"https://github.com/citation-style-language/schema/raw/master/csl-citation.json"}</w:instrText>
      </w:r>
      <w:r>
        <w:fldChar w:fldCharType="separate"/>
      </w:r>
      <w:bookmarkStart w:id="323" w:name="__Fieldmark__2011_1687872407"/>
      <w:r>
        <w:rPr>
          <w:rStyle w:val="Absatz-Standardschriftart1"/>
          <w:rFonts w:ascii="Arial" w:eastAsia="Courier" w:hAnsi="Arial" w:cs="Arial"/>
        </w:rPr>
        <w:t>(</w:t>
      </w:r>
      <w:bookmarkStart w:id="324" w:name="__Fieldmark__1829_1000178020"/>
      <w:r>
        <w:rPr>
          <w:rStyle w:val="Absatz-Standardschriftart1"/>
          <w:rFonts w:ascii="Arial" w:eastAsia="Courier" w:hAnsi="Arial" w:cs="Arial"/>
        </w:rPr>
        <w:t>Jones, Wang, and Sibley 2016)</w:t>
      </w:r>
      <w:r>
        <w:fldChar w:fldCharType="end"/>
      </w:r>
      <w:bookmarkStart w:id="325" w:name="__Fieldmark__464_39192179"/>
      <w:bookmarkStart w:id="326" w:name="__Fieldmark__1735_1506500677"/>
      <w:bookmarkStart w:id="327" w:name="__Fieldmark__1015_2112764151"/>
      <w:bookmarkStart w:id="328" w:name="__Fieldmark__2072_24551482"/>
      <w:bookmarkStart w:id="329" w:name="__Fieldmark__861_378019444"/>
      <w:bookmarkStart w:id="330" w:name="__Fieldmark__1694_46473882"/>
      <w:bookmarkEnd w:id="323"/>
      <w:bookmarkEnd w:id="324"/>
      <w:bookmarkEnd w:id="325"/>
      <w:bookmarkEnd w:id="326"/>
      <w:bookmarkEnd w:id="327"/>
      <w:bookmarkEnd w:id="328"/>
      <w:bookmarkEnd w:id="329"/>
      <w:bookmarkEnd w:id="330"/>
      <w:r>
        <w:rPr>
          <w:rStyle w:val="Absatz-Standardschriftart1"/>
          <w:rFonts w:ascii="Arial" w:eastAsia="Courier" w:hAnsi="Arial" w:cs="Arial"/>
        </w:rPr>
        <w:t xml:space="preserve">. We highlight the fact that we base annotation on hidden </w:t>
      </w:r>
      <w:proofErr w:type="spellStart"/>
      <w:r>
        <w:rPr>
          <w:rStyle w:val="Absatz-Standardschriftart1"/>
          <w:rFonts w:ascii="Arial" w:eastAsia="Courier" w:hAnsi="Arial" w:cs="Arial"/>
        </w:rPr>
        <w:t>mar</w:t>
      </w:r>
      <w:r w:rsidR="0068561E">
        <w:rPr>
          <w:rStyle w:val="Absatz-Standardschriftart1"/>
          <w:rFonts w:ascii="Arial" w:eastAsia="Courier" w:hAnsi="Arial" w:cs="Arial"/>
        </w:rPr>
        <w:t>k</w:t>
      </w:r>
      <w:r>
        <w:rPr>
          <w:rStyle w:val="Absatz-Standardschriftart1"/>
          <w:rFonts w:ascii="Arial" w:eastAsia="Courier" w:hAnsi="Arial" w:cs="Arial"/>
        </w:rPr>
        <w:t>ov</w:t>
      </w:r>
      <w:proofErr w:type="spellEnd"/>
      <w:r>
        <w:rPr>
          <w:rStyle w:val="Absatz-Standardschriftart1"/>
          <w:rFonts w:ascii="Arial" w:eastAsia="Courier" w:hAnsi="Arial" w:cs="Arial"/>
        </w:rPr>
        <w:t xml:space="preserve"> </w:t>
      </w:r>
      <w:proofErr w:type="spellStart"/>
      <w:r>
        <w:rPr>
          <w:rStyle w:val="Absatz-Standardschriftart1"/>
          <w:rFonts w:ascii="Arial" w:eastAsia="Courier" w:hAnsi="Arial" w:cs="Arial"/>
        </w:rPr>
        <w:t>modesl</w:t>
      </w:r>
      <w:proofErr w:type="spellEnd"/>
      <w:r>
        <w:rPr>
          <w:rStyle w:val="Absatz-Standardschriftart1"/>
          <w:rFonts w:ascii="Arial" w:eastAsia="Courier" w:hAnsi="Arial" w:cs="Arial"/>
        </w:rPr>
        <w:t xml:space="preserve"> (</w:t>
      </w:r>
      <w:r w:rsidR="0068561E">
        <w:rPr>
          <w:rStyle w:val="Absatz-Standardschriftart1"/>
          <w:rFonts w:ascii="Arial" w:eastAsia="Courier" w:hAnsi="Arial" w:cs="Arial"/>
        </w:rPr>
        <w:t>HMM</w:t>
      </w:r>
      <w:r>
        <w:rPr>
          <w:rStyle w:val="Absatz-Standardschriftart1"/>
          <w:rFonts w:ascii="Arial" w:eastAsia="Courier" w:hAnsi="Arial" w:cs="Arial"/>
        </w:rPr>
        <w:t>s) for specific types of kinase domains</w:t>
      </w:r>
      <w:r w:rsidR="0096090A">
        <w:rPr>
          <w:rStyle w:val="Absatz-Standardschriftart1"/>
          <w:rFonts w:ascii="Arial" w:eastAsia="Courier" w:hAnsi="Arial" w:cs="Arial"/>
        </w:rPr>
        <w:t xml:space="preserve"> </w:t>
      </w:r>
      <w:r w:rsidR="0096090A">
        <w:rPr>
          <w:rStyle w:val="Absatz-Standardschriftart1"/>
          <w:rFonts w:ascii="Arial" w:eastAsia="Courier" w:hAnsi="Arial" w:cs="Arial"/>
        </w:rPr>
        <w:fldChar w:fldCharType="begin"/>
      </w:r>
      <w:r w:rsidR="0096090A">
        <w:rPr>
          <w:rStyle w:val="Absatz-Standardschriftart1"/>
          <w:rFonts w:ascii="Arial" w:eastAsia="Courier" w:hAnsi="Arial" w:cs="Arial"/>
        </w:rPr>
        <w:instrText xml:space="preserve"> ADDIN ZOTERO_ITEM CSL_CITATION {"citationID":"gcOrHz1A","properties":{"formattedCitation":"(Talevich and Kannan 2013)","plainCitation":"(Talevich and Kannan 2013)"},"citationItems":[{"id":1840,"uris":["http://zotero.org/groups/484592/items/RJ5KB974"],"uri":["http://zotero.org/groups/484592/items/RJ5KB974"],"itemData":{"id":1840,"type":"article-journal","title":"Structural and evolutionary adaptation of rhoptry kinases and pseudokinases, a family of coccidian virulence factors","container-title":"BMC Evolutionary Biology","page":"117","volume":"13","source":"BioMed Central","abstract":"The widespread protozoan parasite Toxoplasma gondii interferes with host cell functions by exporting the contents of a unique apical organelle, the rhoptry. Among the mix of secreted proteins are an expanded, lineage-specific family of protein kinases termed rhoptry kinases (ROPKs), several of which have been shown to be key virulence factors, including the pseudokinase ROP5. The extent and details of the diversification of this protein family are poorly understood.","DOI":"10.1186/1471-2148-13-117","ISSN":"1471-2148","journalAbbreviation":"BMC Evolutionary Biology","author":[{"family":"Talevich","given":"Eric"},{"family":"Kannan","given":"Natarajan"}],"issued":{"date-parts":[["2013"]]}}}],"schema":"https://github.com/citation-style-language/schema/raw/master/csl-citation.json"} </w:instrText>
      </w:r>
      <w:r w:rsidR="0096090A">
        <w:rPr>
          <w:rStyle w:val="Absatz-Standardschriftart1"/>
          <w:rFonts w:ascii="Arial" w:eastAsia="Courier" w:hAnsi="Arial" w:cs="Arial"/>
        </w:rPr>
        <w:fldChar w:fldCharType="separate"/>
      </w:r>
      <w:r w:rsidR="0096090A" w:rsidRPr="0096090A">
        <w:rPr>
          <w:rFonts w:ascii="Arial" w:hAnsi="Arial" w:cs="Arial"/>
        </w:rPr>
        <w:t>(Talevich and Kannan 2013)</w:t>
      </w:r>
      <w:r w:rsidR="0096090A">
        <w:rPr>
          <w:rStyle w:val="Absatz-Standardschriftart1"/>
          <w:rFonts w:ascii="Arial" w:eastAsia="Courier" w:hAnsi="Arial" w:cs="Arial"/>
        </w:rPr>
        <w:fldChar w:fldCharType="end"/>
      </w:r>
      <w:commentRangeStart w:id="331"/>
      <w:r>
        <w:rPr>
          <w:rStyle w:val="Absatz-Standardschriftart1"/>
          <w:rFonts w:ascii="Arial" w:eastAsia="Courier" w:hAnsi="Arial" w:cs="Arial"/>
        </w:rPr>
        <w:t xml:space="preserve"> </w:t>
      </w:r>
      <w:commentRangeEnd w:id="331"/>
      <w:r w:rsidR="0068561E">
        <w:rPr>
          <w:rStyle w:val="CommentReference"/>
          <w:rFonts w:cs="Mangal"/>
        </w:rPr>
        <w:commentReference w:id="331"/>
      </w:r>
      <w:r>
        <w:rPr>
          <w:rStyle w:val="Absatz-Standardschriftart1"/>
          <w:rFonts w:ascii="Arial" w:eastAsia="Courier" w:hAnsi="Arial" w:cs="Arial"/>
        </w:rPr>
        <w:t xml:space="preserve">and despite the name these proteins might not be located in </w:t>
      </w:r>
      <w:proofErr w:type="spellStart"/>
      <w:r w:rsidR="0068561E">
        <w:rPr>
          <w:rStyle w:val="Absatz-Standardschriftart1"/>
          <w:rFonts w:ascii="Arial" w:eastAsia="Courier" w:hAnsi="Arial" w:cs="Arial"/>
        </w:rPr>
        <w:t>r</w:t>
      </w:r>
      <w:r>
        <w:rPr>
          <w:rStyle w:val="Absatz-Standardschriftart1"/>
          <w:rFonts w:ascii="Arial" w:eastAsia="Courier" w:hAnsi="Arial" w:cs="Arial"/>
        </w:rPr>
        <w:t>hoptries</w:t>
      </w:r>
      <w:proofErr w:type="spellEnd"/>
      <w:r>
        <w:rPr>
          <w:rStyle w:val="Absatz-Standardschriftart1"/>
          <w:rFonts w:ascii="Arial" w:eastAsia="Courier" w:hAnsi="Arial" w:cs="Arial"/>
        </w:rPr>
        <w:t>. Therefore, it is likely that es</w:t>
      </w:r>
      <w:r w:rsidR="0068561E">
        <w:rPr>
          <w:rStyle w:val="Absatz-Standardschriftart1"/>
          <w:rFonts w:ascii="Arial" w:eastAsia="Courier" w:hAnsi="Arial" w:cs="Arial"/>
        </w:rPr>
        <w:t>pecially</w:t>
      </w:r>
      <w:r>
        <w:rPr>
          <w:rStyle w:val="Absatz-Standardschriftart1"/>
          <w:rFonts w:ascii="Arial" w:eastAsia="Courier" w:hAnsi="Arial" w:cs="Arial"/>
        </w:rPr>
        <w:t xml:space="preserve"> the ROP21 orthologue also in </w:t>
      </w:r>
      <w:r w:rsidRPr="00492AF4">
        <w:rPr>
          <w:rStyle w:val="Absatz-Standardschriftart1"/>
          <w:rFonts w:ascii="Arial" w:eastAsia="Courier" w:hAnsi="Arial" w:cs="Arial"/>
          <w:i/>
        </w:rPr>
        <w:t xml:space="preserve">E. </w:t>
      </w:r>
      <w:proofErr w:type="spellStart"/>
      <w:r w:rsidRPr="00492AF4">
        <w:rPr>
          <w:rStyle w:val="Absatz-Standardschriftart1"/>
          <w:rFonts w:ascii="Arial" w:eastAsia="Courier" w:hAnsi="Arial" w:cs="Arial"/>
          <w:i/>
        </w:rPr>
        <w:t>falciformis</w:t>
      </w:r>
      <w:proofErr w:type="spellEnd"/>
      <w:r>
        <w:rPr>
          <w:rStyle w:val="Absatz-Standardschriftart1"/>
          <w:rFonts w:ascii="Arial" w:eastAsia="Courier" w:hAnsi="Arial" w:cs="Arial"/>
        </w:rPr>
        <w:t xml:space="preserve"> has a localization </w:t>
      </w:r>
      <w:r w:rsidR="0068561E">
        <w:rPr>
          <w:rStyle w:val="Absatz-Standardschriftart1"/>
          <w:rFonts w:ascii="Arial" w:eastAsia="Courier" w:hAnsi="Arial" w:cs="Arial"/>
        </w:rPr>
        <w:t xml:space="preserve">different from </w:t>
      </w:r>
      <w:proofErr w:type="spellStart"/>
      <w:r w:rsidR="0068561E">
        <w:rPr>
          <w:rStyle w:val="Absatz-Standardschriftart1"/>
          <w:rFonts w:ascii="Arial" w:eastAsia="Courier" w:hAnsi="Arial" w:cs="Arial"/>
        </w:rPr>
        <w:t>rhoptries</w:t>
      </w:r>
      <w:proofErr w:type="spellEnd"/>
      <w:r w:rsidR="0096090A">
        <w:rPr>
          <w:rStyle w:val="Absatz-Standardschriftart1"/>
          <w:rFonts w:ascii="Arial" w:eastAsia="Courier" w:hAnsi="Arial" w:cs="Arial"/>
        </w:rPr>
        <w:t xml:space="preserve"> </w:t>
      </w:r>
      <w:r>
        <w:rPr>
          <w:rStyle w:val="Absatz-Standardschriftart1"/>
          <w:rFonts w:ascii="Arial" w:eastAsia="Courier" w:hAnsi="Arial" w:cs="Arial"/>
        </w:rPr>
        <w:t xml:space="preserve">but is better characterized </w:t>
      </w:r>
      <w:r w:rsidR="0068561E">
        <w:rPr>
          <w:rStyle w:val="Absatz-Standardschriftart1"/>
          <w:rFonts w:ascii="Arial" w:eastAsia="Courier" w:hAnsi="Arial" w:cs="Arial"/>
        </w:rPr>
        <w:t xml:space="preserve">for </w:t>
      </w:r>
      <w:r>
        <w:rPr>
          <w:rStyle w:val="Absatz-Standardschriftart1"/>
          <w:rFonts w:ascii="Arial" w:eastAsia="Courier" w:hAnsi="Arial" w:cs="Arial"/>
        </w:rPr>
        <w:t>a kinase function.</w:t>
      </w:r>
    </w:p>
    <w:p w14:paraId="521341BD" w14:textId="77777777" w:rsidR="00CE5A4E" w:rsidRDefault="007D1DB9">
      <w:pPr>
        <w:pStyle w:val="Normal1"/>
        <w:spacing w:line="480" w:lineRule="auto"/>
      </w:pPr>
      <w:r>
        <w:rPr>
          <w:rFonts w:ascii="Arial" w:eastAsia="Courier" w:hAnsi="Arial" w:cs="Arial"/>
          <w:color w:val="000000"/>
        </w:rPr>
        <w:t xml:space="preserve">Enrichment of replication and growth-related processes highlights the parasite's expansion on 3 and 5 days post infection. This is supported both by previous knowledge about the </w:t>
      </w:r>
      <w:r w:rsidR="00E43A9D" w:rsidRPr="00E43A9D">
        <w:rPr>
          <w:rFonts w:ascii="Arial" w:eastAsia="Courier" w:hAnsi="Arial" w:cs="Arial"/>
          <w:color w:val="000000"/>
        </w:rPr>
        <w:t>lifecycle</w:t>
      </w:r>
      <w:r>
        <w:rPr>
          <w:rFonts w:ascii="Arial" w:eastAsia="Courier" w:hAnsi="Arial" w:cs="Arial"/>
          <w:color w:val="000000"/>
        </w:rPr>
        <w:t xml:space="preserve"> </w:t>
      </w:r>
      <w:r>
        <w:fldChar w:fldCharType="begin"/>
      </w:r>
      <w:r>
        <w:instrText>ADDIN ZOTERO_ITEM CSL_CITATION {"citationID":"zqz9txoL","properties":{"formattedCitation":"(Haberkorn 1970)","plainCitation":"(Haberkorn 1970)"},"citationItems":[{"id":33,"uris":["http://zotero.org/groups/484592/items/6T39RFEP"],"uri":["http://zotero.org/groups/484592/items/6T39RFEP"],"itemData":{"id":33,"type":"article-journal","title":"Die Entwicklung vonEimeria falciformis (Eimer 1870) in der weißen Maus (Mus musculus)","container-title":"Zeitschrift für Parasitenkunde","page":"49-67","volume":"34","issue":"1","source":"link.springer.com","abstract":"SummaryExperiments were carried out with a strain ofEimeria falciformis on more than 3,000 mice to clarify the infectious behaviour.The course of development takes place mainly in the caecum and in the upper half of the colon. In the jejunum single schizonts can be found and in the ileum several are found more or less regularly, but gametocytes can be demonstrated very seldom in the small intestine. The greater the inoculum, the larger is the part of the intestine that becomes infected. Stadia of the first schizogony generation are often found in the epithelial cells of the villi and the later stadia of development above all in the crypts. A schizogony generation is completed in 1.5 to 2 days, the gametocytes need 2 days to mature. Gametocytes can already develop from the merozoites of the 1st generation. Normally however, they develop out of the 2nd or 3rd and rarely from the 4th schizogony generation.The duration of the oocyst production depends on the number of inoculated oocysts. It lasts, at a maximum, from the 4th to 16th day. After reinfection, the excretion of oocysts begins anew. A full immunity is reached only after the 4th inoculation. The sporulation of oocysts requires 36 hrs to 5 days at 22° C. The oocysts that are excreted during the first days take longer to sporulate than those found in the feces from the 8th day on. The material for infection does not loose its infectivity for 3–4 months when potassium bichromate is added and then kept at +6° C. After 16 months storage at least 10% of the oocysts are still infective. Sporulated oocysts generally survive deep-freeze conservation at −79° C only 11 days. Single specimen however could be kept considerably longer.Oral, subcutaneous, intramuscular, intraveneous and intraperitoneal inoculation of oocysts cause identical infections.The course of infection is neither influenced by splenectomy, nor by keeping the mice at a lower temperature (+15° C instead of 20–24° C) the dose of infection influences the clinical symptoms. The reproductive potential is inversely proportional to the number of inoculated oocysts.The merozoites are, in regard to their further development to gametocytes or schizonts, not determined. The sexual determination must be phenotypical, since infections with only one merozoite also lead to a complete development ofE. falciformis.","DOI":"10.1007/BF00629179","ISSN":"0044-3255, 1432-1955","journalAbbreviation":"Z. F. Parasitenkunde","language":"de","author":[{"family":"Haberkorn","given":"A."}],"issued":{"date-parts":[["1970"]]}}}],"schema":"https://github.com/citation-style-language/schema/raw/master/csl-citation.json"}</w:instrText>
      </w:r>
      <w:r>
        <w:fldChar w:fldCharType="separate"/>
      </w:r>
      <w:bookmarkStart w:id="332" w:name="__Fieldmark__2068_1687872407"/>
      <w:r>
        <w:rPr>
          <w:rFonts w:ascii="Arial" w:eastAsia="Courier" w:hAnsi="Arial" w:cs="Arial"/>
          <w:color w:val="000000"/>
        </w:rPr>
        <w:t>(</w:t>
      </w:r>
      <w:bookmarkStart w:id="333" w:name="__Fieldmark__1882_1000178020"/>
      <w:r>
        <w:rPr>
          <w:rFonts w:ascii="Arial" w:eastAsia="Courier" w:hAnsi="Arial" w:cs="Arial"/>
          <w:color w:val="000000"/>
        </w:rPr>
        <w:t>H</w:t>
      </w:r>
      <w:bookmarkStart w:id="334" w:name="__Fieldmark__1744_46473882"/>
      <w:r>
        <w:rPr>
          <w:rFonts w:ascii="Arial" w:eastAsia="Courier" w:hAnsi="Arial" w:cs="Arial"/>
          <w:color w:val="000000"/>
        </w:rPr>
        <w:t>a</w:t>
      </w:r>
      <w:bookmarkStart w:id="335" w:name="__Fieldmark__1789_1506500677"/>
      <w:r>
        <w:rPr>
          <w:rFonts w:ascii="Arial" w:eastAsia="Courier" w:hAnsi="Arial" w:cs="Arial"/>
          <w:color w:val="000000"/>
        </w:rPr>
        <w:t>b</w:t>
      </w:r>
      <w:bookmarkStart w:id="336" w:name="__Fieldmark__1036_2112764151"/>
      <w:r>
        <w:rPr>
          <w:rFonts w:ascii="Arial" w:eastAsia="Courier" w:hAnsi="Arial" w:cs="Arial"/>
          <w:color w:val="000000"/>
        </w:rPr>
        <w:t>erkorn 1970)</w:t>
      </w:r>
      <w:r>
        <w:fldChar w:fldCharType="end"/>
      </w:r>
      <w:bookmarkStart w:id="337" w:name="__Fieldmark__2092_24551482"/>
      <w:bookmarkStart w:id="338" w:name="__Fieldmark__479_39192179"/>
      <w:bookmarkStart w:id="339" w:name="__Fieldmark__880_378019444"/>
      <w:bookmarkEnd w:id="332"/>
      <w:bookmarkEnd w:id="333"/>
      <w:bookmarkEnd w:id="334"/>
      <w:bookmarkEnd w:id="335"/>
      <w:bookmarkEnd w:id="336"/>
      <w:bookmarkEnd w:id="337"/>
      <w:bookmarkEnd w:id="338"/>
      <w:bookmarkEnd w:id="339"/>
      <w:r>
        <w:rPr>
          <w:rFonts w:ascii="Arial" w:eastAsia="Courier" w:hAnsi="Arial" w:cs="Arial"/>
          <w:color w:val="000000"/>
        </w:rPr>
        <w:t xml:space="preserve"> and by the increase in parasite derived sequences we measured (Figure 1b and 1c). The mRNAs supporting growth related processes all have low abundance late in </w:t>
      </w:r>
      <w:r>
        <w:rPr>
          <w:rFonts w:ascii="Arial" w:eastAsia="Courier" w:hAnsi="Arial" w:cs="Arial"/>
          <w:color w:val="000000"/>
        </w:rPr>
        <w:lastRenderedPageBreak/>
        <w:t xml:space="preserve">infection, on 7 days post infection. This likely reflects the switch from early asexual expansion towards differentiation and sexual reproduction on the time-point one day before oocyst output peaks. </w:t>
      </w:r>
      <w:r>
        <w:rPr>
          <w:rStyle w:val="Absatz-Standardschriftart1"/>
          <w:rFonts w:ascii="Arial" w:eastAsia="Courier" w:hAnsi="Arial" w:cs="Arial"/>
        </w:rPr>
        <w:t xml:space="preserve">Apart from a clear transcriptional profile for growth, the presence of four out of ten </w:t>
      </w:r>
      <w:proofErr w:type="spellStart"/>
      <w:r>
        <w:rPr>
          <w:rStyle w:val="Absatz-Standardschriftart1"/>
          <w:rFonts w:ascii="Arial" w:eastAsia="Courier" w:hAnsi="Arial" w:cs="Arial"/>
        </w:rPr>
        <w:t>RopKs</w:t>
      </w:r>
      <w:proofErr w:type="spellEnd"/>
      <w:r>
        <w:rPr>
          <w:rStyle w:val="Absatz-Standardschriftart1"/>
          <w:rFonts w:ascii="Arial" w:eastAsia="Courier" w:hAnsi="Arial" w:cs="Arial"/>
        </w:rPr>
        <w:t xml:space="preserve"> in the early intracellular phase suggests an important role for these proteins. Several </w:t>
      </w:r>
      <w:proofErr w:type="spellStart"/>
      <w:r>
        <w:rPr>
          <w:rStyle w:val="Absatz-Standardschriftart1"/>
          <w:rFonts w:ascii="Arial" w:eastAsia="Courier" w:hAnsi="Arial" w:cs="Arial"/>
        </w:rPr>
        <w:t>RopKs</w:t>
      </w:r>
      <w:proofErr w:type="spellEnd"/>
      <w:r>
        <w:rPr>
          <w:rStyle w:val="Absatz-Standardschriftart1"/>
          <w:rFonts w:ascii="Arial" w:eastAsia="Courier" w:hAnsi="Arial" w:cs="Arial"/>
        </w:rPr>
        <w:t xml:space="preserve"> have been identified and partially characterized in other </w:t>
      </w:r>
      <w:proofErr w:type="spellStart"/>
      <w:r w:rsidRPr="00492AF4">
        <w:rPr>
          <w:rStyle w:val="Absatz-Standardschriftart1"/>
          <w:rFonts w:ascii="Arial" w:eastAsia="Courier" w:hAnsi="Arial" w:cs="Arial"/>
          <w:i/>
        </w:rPr>
        <w:t>Eimeria</w:t>
      </w:r>
      <w:proofErr w:type="spellEnd"/>
      <w:r>
        <w:rPr>
          <w:rStyle w:val="Absatz-Standardschriftart1"/>
          <w:rFonts w:ascii="Arial" w:eastAsia="Courier" w:hAnsi="Arial" w:cs="Arial"/>
        </w:rPr>
        <w:t xml:space="preserve"> spp. </w:t>
      </w:r>
      <w:r>
        <w:fldChar w:fldCharType="begin"/>
      </w:r>
      <w:r>
        <w:instrText>ADDIN ZOTERO_ITEM CSL_CITATION {"citationID":"cg5yt4w9","properties":{"formattedCitation":"(Rick, Dubremetz, and Entzeroth 1998; Fetterer et al. 2013)","plainCitation":"(Rick, Dubremetz, and Entzeroth 1998; Fetterer et al. 2013)"},"citationItems":[{"id":1759,"uris":["http://zotero.org/groups/484592/items/AIBB5QHM"],"uri":["http://zotero.org/groups/484592/items/AIBB5QHM"],"itemData":{"id":1759,"type":"article-journal","title":"A merozoite-specific 22-kDa rhoptry protein of the coccidium Eimeria nieschulzi (Sporozoa, Coccidia) is exocytosed in the parasitophorous vacuole upon host cell invasion","container-title":"Parasitology Research","page":"291-296","volume":"84","issue":"4","source":"PubMed","abstract":"A monoclonal antibody (Mab D12A4) was used to follow the genesis and fate of rhoptries from early first-generation merogony through second-generation merozoites of the rat coccidium Eimeria nieschulzi. The epitope recognized by Mab D12A4 belongs to a 22-kDa protein which can be localized first in developing meronts 25 h post-infection. Early rhoptries appear as distinct granules in the cytoplasm of developing meronts and elongate into mature organelles before merozoite release. The 22-kDa protein is found in the parasitophorous vacuole after host cell invasion. Western blotting and immunofluorescence showed that the 22-kDa rhoptry protein is expressed in schizonts and merozoites but not in sporozoites.","ISSN":"0932-0113","note":"PMID: 9569094","journalAbbreviation":"Parasitol. Res.","language":"eng","author":[{"family":"Rick","given":"B."},{"family":"Dubremetz","given":"J. F."},{"family":"Entzeroth","given":"R."}],"issued":{"date-parts":[["1998"]]}}},{"id":1755,"uris":["http://zotero.org/groups/484592/items/TBEMJBXV"],"uri":["http://zotero.org/groups/484592/items/TBEMJBXV"],"itemData":{"id":1755,"type":"article-journal","title":"Characterization and localization of an Eimeria-specific protein in Eimeria maxima","container-title":"Parasitology Research","page":"3401-3408","volume":"112","issue":"10","source":"PubMed","abstract":"A recently completed analysis of Eimeria maxima transcriptome identified a gene with homology to sequences expressed by E. tenella and E. acervulina but lacking homology with other organisms including other apicomplexans. This gene, designated Eimeria-specific protein (ESP), codes for a protein with a predicted molecular weight of 19 kDa. The ESP gene was cloned and the recombinant protein expressed in bacteria and purified for preparation of specific antisera. Quantitative RT-PCR showed transcription of ESP was low in unsporulated oocysts and after 24 h of sporulation. However, transcription nearly doubled after 48 h of sporulation and reached its highest levels in sporozoites (SZ) and merozoites (MZ). The protein was detectable by Western blot in both sporulated oocysts and in SZ and MZ. Immuno-localization by light microscopy identified ESP in paired structures in the anterior of SZ and MZ. Immuno-localization by electron microscopy identified ESP in MZ rhoptries but no specific staining of any SZ structures was detected. In addition, localization studies on intestinal sections recovered from birds 120-h post-infection indicates that oocysts do not stain with anti-ESP but staining of microgametocytes and developing oocysts was observed. The results indicate that ESP is associated with the rhoptry of E. maxima and that the protein may have functions in other developmental stages.","DOI":"10.1007/s00436-013-3518-9","ISSN":"1432-1955","note":"PMID: 23820608","journalAbbreviation":"Parasitol. Res.","language":"eng","author":[{"family":"Fetterer","given":"Raymond H."},{"family":"Schwarz","given":"Ryan S."},{"family":"Miska","given":"Katarzyna B."},{"family":"Jenkins","given":"Mark C."},{"family":"Barfield","given":"Ruth C."},{"family":"Murphy","given":"Charles"}],"issued":{"date-parts":[["2013",10]]}}}],"schema":"https://github.com/citation-style-language/schema/raw/master/csl-citation.json"}</w:instrText>
      </w:r>
      <w:r>
        <w:fldChar w:fldCharType="separate"/>
      </w:r>
      <w:bookmarkStart w:id="340" w:name="__Fieldmark__2108_1687872407"/>
      <w:r>
        <w:rPr>
          <w:rStyle w:val="Absatz-Standardschriftart1"/>
          <w:rFonts w:ascii="Arial" w:eastAsia="Courier" w:hAnsi="Arial" w:cs="Arial"/>
        </w:rPr>
        <w:t>(</w:t>
      </w:r>
      <w:bookmarkStart w:id="341" w:name="__Fieldmark__1918_1000178020"/>
      <w:r>
        <w:rPr>
          <w:rStyle w:val="Absatz-Standardschriftart1"/>
          <w:rFonts w:ascii="Arial" w:eastAsia="Courier" w:hAnsi="Arial" w:cs="Arial"/>
        </w:rPr>
        <w:t>R</w:t>
      </w:r>
      <w:bookmarkStart w:id="342" w:name="__Fieldmark__1776_46473882"/>
      <w:r>
        <w:rPr>
          <w:rStyle w:val="Absatz-Standardschriftart1"/>
          <w:rFonts w:ascii="Arial" w:eastAsia="Courier" w:hAnsi="Arial" w:cs="Arial"/>
        </w:rPr>
        <w:t>i</w:t>
      </w:r>
      <w:bookmarkStart w:id="343" w:name="__Fieldmark__1817_1506500677"/>
      <w:r>
        <w:rPr>
          <w:rStyle w:val="Absatz-Standardschriftart1"/>
          <w:rFonts w:ascii="Arial" w:eastAsia="Courier" w:hAnsi="Arial" w:cs="Arial"/>
        </w:rPr>
        <w:t>c</w:t>
      </w:r>
      <w:bookmarkStart w:id="344" w:name="__Fieldmark__1055_2112764151"/>
      <w:r>
        <w:rPr>
          <w:rStyle w:val="Absatz-Standardschriftart1"/>
          <w:rFonts w:ascii="Arial" w:eastAsia="Courier" w:hAnsi="Arial" w:cs="Arial"/>
        </w:rPr>
        <w:t>k, Dubremetz, and Entzeroth 1998; Fetterer et al. 2013)</w:t>
      </w:r>
      <w:r>
        <w:fldChar w:fldCharType="end"/>
      </w:r>
      <w:bookmarkStart w:id="345" w:name="__Fieldmark__2114_24551482"/>
      <w:bookmarkStart w:id="346" w:name="__Fieldmark__487_39192179"/>
      <w:bookmarkStart w:id="347" w:name="__Fieldmark__892_378019444"/>
      <w:bookmarkEnd w:id="340"/>
      <w:bookmarkEnd w:id="341"/>
      <w:bookmarkEnd w:id="342"/>
      <w:bookmarkEnd w:id="343"/>
      <w:bookmarkEnd w:id="344"/>
      <w:bookmarkEnd w:id="345"/>
      <w:bookmarkEnd w:id="346"/>
      <w:bookmarkEnd w:id="347"/>
      <w:r>
        <w:rPr>
          <w:rStyle w:val="Absatz-Standardschriftart1"/>
          <w:rFonts w:ascii="Arial" w:eastAsia="Courier" w:hAnsi="Arial" w:cs="Arial"/>
        </w:rPr>
        <w:t xml:space="preserve"> and in </w:t>
      </w:r>
      <w:r w:rsidRPr="00492AF4">
        <w:rPr>
          <w:rStyle w:val="Absatz-Standardschriftart1"/>
          <w:rFonts w:ascii="Arial" w:eastAsia="Courier" w:hAnsi="Arial" w:cs="Arial"/>
          <w:i/>
        </w:rPr>
        <w:t xml:space="preserve">T. </w:t>
      </w:r>
      <w:proofErr w:type="spellStart"/>
      <w:r w:rsidRPr="00492AF4">
        <w:rPr>
          <w:rStyle w:val="Absatz-Standardschriftart1"/>
          <w:rFonts w:ascii="Arial" w:eastAsia="Courier" w:hAnsi="Arial" w:cs="Arial"/>
          <w:i/>
        </w:rPr>
        <w:t>gondii</w:t>
      </w:r>
      <w:proofErr w:type="spellEnd"/>
      <w:r>
        <w:rPr>
          <w:rStyle w:val="Absatz-Standardschriftart1"/>
          <w:rFonts w:ascii="Arial" w:eastAsia="Courier" w:hAnsi="Arial" w:cs="Arial"/>
        </w:rPr>
        <w:t xml:space="preserve"> </w:t>
      </w:r>
      <w:r>
        <w:fldChar w:fldCharType="begin"/>
      </w:r>
      <w:r>
        <w:instrText>ADDIN ZOTERO_ITEM CSL_CITATION {"citationID":"ZI8u4PJu","properties":{"formattedCitation":"(Bradley and Sibley 2007)","plainCitation":"(Bradley and Sibley 2007)"},"citationItems":[{"id":1761,"uris":["http://zotero.org/groups/484592/items/5A6AF9VR"],"uri":["http://zotero.org/groups/484592/items/5A6AF9VR"],"itemData":{"id":1761,"type":"article-journal","title":"Rhoptries: an arsenal of secreted virulence factors","container-title":"Current Opinion in Microbiology","page":"582-587","volume":"10","issue":"6","source":"PubMed","abstract":"Apicomplexan parasites use actin-based motility coupled with regulated protein secretion from apical organelles to actively invade host cells. Crucial in this process are rhoptries, club-shaped secretory organelles that discharge their contents during parasite invasion into host cells. A proteomic analysis of the rhoptries in Toxoplasma gondii demonstrated that this organelle contains a number of novel rhoptry proteins (ROPs) including serine-threonine kinases and protein phosphatases. A subset of rhoptry proteins called RONs have been shown to target the moving junction, which plays a key role in invasion and parasitophorous vacuole formation. Other ROP proteins have various destinations in the host cell including the host cell nucleus and the parasitophorous vacuole, probably reflecting their distinct targets and roles. Forward genetic analysis recently revealed that secretory ROP kinases dramatically influence host gene expression and are the major parasite virulence factors. Thus, ROP proteins are functionally analogous (though not homologous) to effectors released by type III and IV secretion systems, which are factors that play an important role in bacterial virulence. Deciphering the role of ROP effectors may allow specific disruption of these factors, thus offering new options for preventing disease.","DOI":"10.1016/j.mib.2007.09.013","ISSN":"1369-5274","note":"PMID: 17997128\nPMCID: PMC2682365","shortTitle":"Rhoptries","journalAbbreviation":"Curr. Opin. Microbiol.","language":"eng","author":[{"family":"Bradley","given":"Peter J."},{"family":"Sibley","given":"L. David"}],"issued":{"date-parts":[["2007",12]]}}}],"schema":"https://github.com/citation-style-language/schema/raw/master/csl-citation.json"}</w:instrText>
      </w:r>
      <w:r>
        <w:fldChar w:fldCharType="separate"/>
      </w:r>
      <w:bookmarkStart w:id="348" w:name="__Fieldmark__2136_1687872407"/>
      <w:r>
        <w:rPr>
          <w:rStyle w:val="Absatz-Standardschriftart1"/>
          <w:rFonts w:ascii="Arial" w:eastAsia="Courier" w:hAnsi="Arial" w:cs="Arial"/>
        </w:rPr>
        <w:t>(</w:t>
      </w:r>
      <w:bookmarkStart w:id="349" w:name="__Fieldmark__1942_1000178020"/>
      <w:r>
        <w:rPr>
          <w:rStyle w:val="Absatz-Standardschriftart1"/>
          <w:rFonts w:ascii="Arial" w:eastAsia="Courier" w:hAnsi="Arial" w:cs="Arial"/>
        </w:rPr>
        <w:t>r</w:t>
      </w:r>
      <w:bookmarkStart w:id="350" w:name="__Fieldmark__1796_46473882"/>
      <w:r>
        <w:rPr>
          <w:rStyle w:val="Absatz-Standardschriftart1"/>
          <w:rFonts w:ascii="Arial" w:eastAsia="Courier" w:hAnsi="Arial" w:cs="Arial"/>
        </w:rPr>
        <w:t>e</w:t>
      </w:r>
      <w:bookmarkStart w:id="351" w:name="__Fieldmark__1833_1506500677"/>
      <w:r>
        <w:rPr>
          <w:rStyle w:val="Absatz-Standardschriftart1"/>
          <w:rFonts w:ascii="Arial" w:eastAsia="Courier" w:hAnsi="Arial" w:cs="Arial"/>
        </w:rPr>
        <w:t>v</w:t>
      </w:r>
      <w:bookmarkStart w:id="352" w:name="__Fieldmark__1073_2112764151"/>
      <w:r>
        <w:rPr>
          <w:rStyle w:val="Absatz-Standardschriftart1"/>
          <w:rFonts w:ascii="Arial" w:eastAsia="Courier" w:hAnsi="Arial" w:cs="Arial"/>
        </w:rPr>
        <w:t>iewed in Bradley and Sibley 2007)</w:t>
      </w:r>
      <w:r>
        <w:fldChar w:fldCharType="end"/>
      </w:r>
      <w:bookmarkStart w:id="353" w:name="__Fieldmark__494_39192179"/>
      <w:bookmarkStart w:id="354" w:name="__Fieldmark__2120_24551482"/>
      <w:bookmarkStart w:id="355" w:name="__Fieldmark__903_378019444"/>
      <w:bookmarkEnd w:id="348"/>
      <w:bookmarkEnd w:id="349"/>
      <w:bookmarkEnd w:id="350"/>
      <w:bookmarkEnd w:id="351"/>
      <w:bookmarkEnd w:id="352"/>
      <w:bookmarkEnd w:id="353"/>
      <w:bookmarkEnd w:id="354"/>
      <w:bookmarkEnd w:id="355"/>
      <w:r>
        <w:rPr>
          <w:rStyle w:val="Absatz-Standardschriftart1"/>
          <w:rFonts w:ascii="Arial" w:eastAsia="Courier" w:hAnsi="Arial" w:cs="Arial"/>
        </w:rPr>
        <w:t xml:space="preserve">. Our data gives a first overview of expression patterns for </w:t>
      </w:r>
      <w:r w:rsidRPr="00492AF4">
        <w:rPr>
          <w:rStyle w:val="Absatz-Standardschriftart1"/>
          <w:rFonts w:ascii="Arial" w:eastAsia="Courier" w:hAnsi="Arial" w:cs="Arial"/>
          <w:i/>
        </w:rPr>
        <w:t xml:space="preserve">E. </w:t>
      </w:r>
      <w:proofErr w:type="spellStart"/>
      <w:r w:rsidRPr="00492AF4">
        <w:rPr>
          <w:rStyle w:val="Absatz-Standardschriftart1"/>
          <w:rFonts w:ascii="Arial" w:eastAsia="Courier" w:hAnsi="Arial" w:cs="Arial"/>
          <w:i/>
        </w:rPr>
        <w:t>falciformis</w:t>
      </w:r>
      <w:proofErr w:type="spellEnd"/>
      <w:r>
        <w:rPr>
          <w:rStyle w:val="Absatz-Standardschriftart1"/>
          <w:rFonts w:ascii="Arial" w:eastAsia="Courier" w:hAnsi="Arial" w:cs="Arial"/>
        </w:rPr>
        <w:t xml:space="preserve"> ROPs and offer a good starting point for functional analysis of these virulence factors in mouse </w:t>
      </w:r>
      <w:proofErr w:type="spellStart"/>
      <w:r w:rsidRPr="00492AF4">
        <w:rPr>
          <w:rStyle w:val="Absatz-Standardschriftart1"/>
          <w:rFonts w:ascii="Arial" w:eastAsia="Courier" w:hAnsi="Arial" w:cs="Arial"/>
          <w:i/>
        </w:rPr>
        <w:t>Eimeria</w:t>
      </w:r>
      <w:proofErr w:type="spellEnd"/>
      <w:r>
        <w:rPr>
          <w:rStyle w:val="Absatz-Standardschriftart1"/>
          <w:rFonts w:ascii="Arial" w:eastAsia="Courier" w:hAnsi="Arial" w:cs="Arial"/>
        </w:rPr>
        <w:t xml:space="preserve"> spp.</w:t>
      </w:r>
      <w:r>
        <w:rPr>
          <w:rFonts w:ascii="Arial" w:eastAsia="Courier" w:hAnsi="Arial" w:cs="Arial"/>
          <w:color w:val="000000"/>
        </w:rPr>
        <w:t xml:space="preserve"> </w:t>
      </w:r>
    </w:p>
    <w:p w14:paraId="47CDD005" w14:textId="77777777" w:rsidR="00CE5A4E" w:rsidRDefault="00CE5A4E">
      <w:pPr>
        <w:pStyle w:val="Normal1"/>
        <w:spacing w:line="480" w:lineRule="auto"/>
        <w:rPr>
          <w:rFonts w:ascii="Arial" w:eastAsia="Courier" w:hAnsi="Arial" w:cs="Arial"/>
          <w:i/>
          <w:color w:val="000000"/>
        </w:rPr>
      </w:pPr>
    </w:p>
    <w:p w14:paraId="3DB2278F" w14:textId="77777777" w:rsidR="00CE5A4E" w:rsidRDefault="007D1DB9">
      <w:pPr>
        <w:pStyle w:val="Normal1"/>
        <w:spacing w:line="480" w:lineRule="auto"/>
      </w:pPr>
      <w:r>
        <w:rPr>
          <w:rFonts w:ascii="Arial" w:eastAsia="Courier" w:hAnsi="Arial" w:cs="Arial"/>
          <w:bCs/>
          <w:i/>
          <w:color w:val="000000"/>
        </w:rPr>
        <w:t>Gametocytes are likely to dominate transcriptome late in infection</w:t>
      </w:r>
    </w:p>
    <w:p w14:paraId="76A46752" w14:textId="77777777" w:rsidR="00CE5A4E" w:rsidRDefault="007D1DB9">
      <w:pPr>
        <w:pStyle w:val="Normal1"/>
        <w:spacing w:line="480" w:lineRule="auto"/>
      </w:pPr>
      <w:r>
        <w:rPr>
          <w:rFonts w:ascii="Arial" w:eastAsia="Courier" w:hAnsi="Arial" w:cs="Arial"/>
          <w:color w:val="000000"/>
        </w:rPr>
        <w:t xml:space="preserve">Two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gene clusters show a distinct profile characterized by high mRNA abundance on 7 days post infection (clusters 2 and 7; Figure 3c). Both clusters display low mRNA abundance in other </w:t>
      </w:r>
      <w:r w:rsidR="00E43A9D" w:rsidRPr="00E43A9D">
        <w:rPr>
          <w:rFonts w:ascii="Arial" w:eastAsia="Courier" w:hAnsi="Arial" w:cs="Arial"/>
          <w:color w:val="000000"/>
        </w:rPr>
        <w:t>lifecycle</w:t>
      </w:r>
      <w:r>
        <w:rPr>
          <w:rFonts w:ascii="Arial" w:eastAsia="Courier" w:hAnsi="Arial" w:cs="Arial"/>
          <w:color w:val="000000"/>
        </w:rPr>
        <w:t xml:space="preserve"> stages, especially in oocysts and </w:t>
      </w:r>
      <w:proofErr w:type="spellStart"/>
      <w:r>
        <w:rPr>
          <w:rFonts w:ascii="Arial" w:eastAsia="Courier" w:hAnsi="Arial" w:cs="Arial"/>
          <w:color w:val="000000"/>
        </w:rPr>
        <w:t>sporozoites</w:t>
      </w:r>
      <w:proofErr w:type="spellEnd"/>
      <w:r>
        <w:rPr>
          <w:rFonts w:ascii="Arial" w:eastAsia="Courier" w:hAnsi="Arial" w:cs="Arial"/>
          <w:color w:val="000000"/>
        </w:rPr>
        <w:t xml:space="preserve">. Late stage defining mRNAs are </w:t>
      </w:r>
      <w:r w:rsidR="005E72DA">
        <w:rPr>
          <w:rFonts w:ascii="Arial" w:eastAsia="Courier" w:hAnsi="Arial" w:cs="Arial"/>
          <w:color w:val="000000"/>
        </w:rPr>
        <w:t xml:space="preserve">underrepresented </w:t>
      </w:r>
      <w:r>
        <w:rPr>
          <w:rFonts w:ascii="Arial" w:eastAsia="Courier" w:hAnsi="Arial" w:cs="Arial"/>
          <w:color w:val="000000"/>
        </w:rPr>
        <w:t>for orthologues shared among core apicomplexan parasites (</w:t>
      </w:r>
      <w:proofErr w:type="spellStart"/>
      <w:r>
        <w:rPr>
          <w:rFonts w:ascii="Arial" w:eastAsia="Courier" w:hAnsi="Arial" w:cs="Arial"/>
          <w:color w:val="000000"/>
        </w:rPr>
        <w:t>Apicomplexa</w:t>
      </w:r>
      <w:proofErr w:type="spellEnd"/>
      <w:r>
        <w:rPr>
          <w:rFonts w:ascii="Arial" w:eastAsia="Courier" w:hAnsi="Arial" w:cs="Arial"/>
          <w:color w:val="000000"/>
        </w:rPr>
        <w:t xml:space="preserve"> excluding Cryptosporidium; cluster 2; </w:t>
      </w:r>
      <w:r w:rsidR="00195F06">
        <w:rPr>
          <w:rFonts w:ascii="Arial" w:eastAsia="Courier" w:hAnsi="Arial" w:cs="Arial"/>
          <w:color w:val="000000"/>
        </w:rPr>
        <w:t>FET</w:t>
      </w:r>
      <w:r w:rsidR="005E72DA">
        <w:rPr>
          <w:rFonts w:ascii="Arial" w:eastAsia="Courier" w:hAnsi="Arial" w:cs="Arial"/>
          <w:color w:val="000000"/>
        </w:rPr>
        <w:t xml:space="preserve"> </w:t>
      </w:r>
      <w:r>
        <w:rPr>
          <w:rFonts w:ascii="Arial" w:eastAsia="Courier" w:hAnsi="Arial" w:cs="Arial"/>
          <w:color w:val="000000"/>
        </w:rPr>
        <w:t xml:space="preserve">corrected for multiple testing; FDR = </w:t>
      </w:r>
      <w:r w:rsidR="005E72DA">
        <w:rPr>
          <w:rFonts w:ascii="Arial" w:eastAsia="Courier" w:hAnsi="Arial" w:cs="Arial"/>
          <w:color w:val="000000"/>
        </w:rPr>
        <w:t>0.002</w:t>
      </w:r>
      <w:r>
        <w:rPr>
          <w:rFonts w:ascii="Arial" w:eastAsia="Courier" w:hAnsi="Arial" w:cs="Arial"/>
          <w:color w:val="000000"/>
        </w:rPr>
        <w:t xml:space="preserve">) or for genes conserved beyond the </w:t>
      </w:r>
      <w:proofErr w:type="spellStart"/>
      <w:r>
        <w:rPr>
          <w:rFonts w:ascii="Arial" w:eastAsia="Courier" w:hAnsi="Arial" w:cs="Arial"/>
          <w:color w:val="000000"/>
        </w:rPr>
        <w:t>Apicomplexa</w:t>
      </w:r>
      <w:proofErr w:type="spellEnd"/>
      <w:r>
        <w:rPr>
          <w:rFonts w:ascii="Arial" w:eastAsia="Courier" w:hAnsi="Arial" w:cs="Arial"/>
          <w:color w:val="000000"/>
        </w:rPr>
        <w:t xml:space="preserve"> (cluster 7, Additional file 5; </w:t>
      </w:r>
      <w:r w:rsidR="005E72DA">
        <w:rPr>
          <w:rFonts w:ascii="Arial" w:eastAsia="Courier" w:hAnsi="Arial" w:cs="Arial"/>
          <w:color w:val="000000"/>
        </w:rPr>
        <w:t>FET</w:t>
      </w:r>
      <w:r>
        <w:rPr>
          <w:rFonts w:ascii="Arial" w:eastAsia="Courier" w:hAnsi="Arial" w:cs="Arial"/>
          <w:color w:val="000000"/>
        </w:rPr>
        <w:t xml:space="preserve"> corrected for multiple testing; FDR </w:t>
      </w:r>
      <w:r w:rsidR="005E72DA">
        <w:rPr>
          <w:rFonts w:ascii="Arial" w:eastAsia="Courier" w:hAnsi="Arial" w:cs="Arial"/>
          <w:color w:val="000000"/>
        </w:rPr>
        <w:t>&lt;0.0001</w:t>
      </w:r>
      <w:r>
        <w:rPr>
          <w:rFonts w:ascii="Arial" w:eastAsia="Courier" w:hAnsi="Arial" w:cs="Arial"/>
          <w:color w:val="000000"/>
        </w:rPr>
        <w:t xml:space="preserve">). Enriched GO terms such as "movement of cell or subcellular component" and "microtubule-based movement" along with terms suggesting ATP production ("ATP generation from ADP") indicate the presence of motile and energy demanding gametocytes in these samples. Other genes support ATP production in this </w:t>
      </w:r>
      <w:r w:rsidR="00E43A9D" w:rsidRPr="00E43A9D">
        <w:rPr>
          <w:rFonts w:ascii="Arial" w:eastAsia="Courier" w:hAnsi="Arial" w:cs="Arial"/>
          <w:color w:val="000000"/>
        </w:rPr>
        <w:t>lifecycle</w:t>
      </w:r>
      <w:r>
        <w:rPr>
          <w:rFonts w:ascii="Arial" w:eastAsia="Courier" w:hAnsi="Arial" w:cs="Arial"/>
          <w:color w:val="000000"/>
        </w:rPr>
        <w:t xml:space="preserve"> stage. For both gene groups that define late infection, different (peptide/nitrogen compound/cellular protein/macromolecule) "biosynthetic process" terms along with "chitin metabolic process" suggest that the parasite is producing building blocks for oocysts and their </w:t>
      </w:r>
      <w:r>
        <w:rPr>
          <w:rFonts w:ascii="Arial" w:eastAsia="Courier" w:hAnsi="Arial" w:cs="Arial"/>
          <w:color w:val="000000"/>
        </w:rPr>
        <w:lastRenderedPageBreak/>
        <w:t xml:space="preserve">walls. </w:t>
      </w:r>
      <w:commentRangeStart w:id="356"/>
      <w:ins w:id="357" w:author="Emanuel Heitlinger" w:date="2016-12-19T14:48:00Z">
        <w:r>
          <w:rPr>
            <w:rFonts w:ascii="Arial" w:eastAsia="Courier" w:hAnsi="Arial" w:cs="Arial"/>
            <w:color w:val="000000"/>
          </w:rPr>
          <w:t>Similar processes</w:t>
        </w:r>
        <w:commentRangeEnd w:id="356"/>
        <w:r>
          <w:commentReference w:id="356"/>
        </w:r>
        <w:r>
          <w:rPr>
            <w:rFonts w:ascii="Arial" w:eastAsia="Courier" w:hAnsi="Arial" w:cs="Arial"/>
            <w:color w:val="000000"/>
          </w:rPr>
          <w:t xml:space="preserve"> have been observed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commentRangeStart w:id="358"/>
        <w:r>
          <w:rPr>
            <w:rFonts w:ascii="Arial" w:eastAsia="Courier" w:hAnsi="Arial" w:cs="Arial"/>
            <w:color w:val="000000"/>
          </w:rPr>
          <w:t>oocysts</w:t>
        </w:r>
      </w:ins>
      <w:commentRangeEnd w:id="358"/>
      <w:r w:rsidR="00CE15EB">
        <w:rPr>
          <w:rStyle w:val="CommentReference"/>
          <w:rFonts w:cs="Mangal"/>
        </w:rPr>
        <w:commentReference w:id="358"/>
      </w:r>
      <w:ins w:id="359" w:author="Emanuel Heitlinger" w:date="2016-12-19T14:48:00Z">
        <w:r>
          <w:rPr>
            <w:rFonts w:ascii="Arial" w:eastAsia="Courier" w:hAnsi="Arial" w:cs="Arial"/>
            <w:color w:val="000000"/>
          </w:rPr>
          <w:t xml:space="preserve"> </w:t>
        </w:r>
      </w:ins>
      <w:r w:rsidR="005E72DA">
        <w:rPr>
          <w:rFonts w:ascii="Arial" w:eastAsia="Courier" w:hAnsi="Arial" w:cs="Arial"/>
          <w:color w:val="000000"/>
        </w:rPr>
        <w:fldChar w:fldCharType="begin"/>
      </w:r>
      <w:r w:rsidR="005E72DA">
        <w:rPr>
          <w:rFonts w:ascii="Arial" w:eastAsia="Courier" w:hAnsi="Arial" w:cs="Arial"/>
          <w:color w:val="000000"/>
        </w:rPr>
        <w:instrText xml:space="preserve"> ADDIN ZOTERO_ITEM CSL_CITATION {"citationID":"ubcjrkxB","properties":{"formattedCitation":"(Walker et al. 2015)","plainCitation":"(Walker et al. 2015)"},"citationItems":[{"id":21,"uris":["http://zotero.org/groups/484592/items/4QV94SGR"],"uri":["http://zotero.org/groups/484592/items/4QV94SGR"],"itemData":{"id":21,"type":"article-journal","title":"RNA Seq analysis of the Eimeria tenella gametocyte transcriptome reveals clues about the molecular basis for sexual reproduction and oocyst biogenesis","container-title":"BMC Genomics","page":"1–20","volume":"16","issue":"1","DOI":"10.1186/s12864-015-1298-6","ISSN":"1471-2164","author":[{"family":"Walker","given":"Robert","dropping-particle":"a"},{"family":"Sharman","given":"Philippa","dropping-particle":"a"},{"family":"Miller","given":"Catherine M"},{"family":"Lippuner","given":"Christoph"},{"family":"Okoniewski","given":"Michal"},{"family":"Eichenberger","given":"Ramon M"},{"family":"Ramakrishnan","given":"Chandra"},{"family":"Brossier","given":"Fabien"},{"family":"Deplazes","given":"Peter"},{"family":"Hehl","given":"Adrian B"},{"family":"Smith","given":"Nicholas C"}],"issued":{"date-parts":[["2015"]]}}}],"schema":"https://github.com/citation-style-language/schema/raw/master/csl-citation.json"} </w:instrText>
      </w:r>
      <w:r w:rsidR="005E72DA">
        <w:rPr>
          <w:rFonts w:ascii="Arial" w:eastAsia="Courier" w:hAnsi="Arial" w:cs="Arial"/>
          <w:color w:val="000000"/>
        </w:rPr>
        <w:fldChar w:fldCharType="separate"/>
      </w:r>
      <w:r w:rsidR="005E72DA" w:rsidRPr="005E72DA">
        <w:rPr>
          <w:rFonts w:ascii="Arial" w:hAnsi="Arial" w:cs="Arial"/>
        </w:rPr>
        <w:t>(Walker et al. 2015)</w:t>
      </w:r>
      <w:r w:rsidR="005E72DA">
        <w:rPr>
          <w:rFonts w:ascii="Arial" w:eastAsia="Courier" w:hAnsi="Arial" w:cs="Arial"/>
          <w:color w:val="000000"/>
        </w:rPr>
        <w:fldChar w:fldCharType="end"/>
      </w:r>
      <w:r>
        <w:rPr>
          <w:rFonts w:ascii="Arial" w:eastAsia="Courier" w:hAnsi="Arial" w:cs="Arial"/>
          <w:color w:val="000000"/>
        </w:rPr>
        <w:commentReference w:id="360"/>
      </w:r>
      <w:ins w:id="361" w:author="Emanuel Heitlinger" w:date="2016-12-19T14:48:00Z">
        <w:r>
          <w:rPr>
            <w:rFonts w:ascii="Arial" w:eastAsia="Courier" w:hAnsi="Arial" w:cs="Arial"/>
            <w:color w:val="000000"/>
          </w:rPr>
          <w:t xml:space="preserve">. </w:t>
        </w:r>
      </w:ins>
      <w:r>
        <w:rPr>
          <w:rFonts w:ascii="Arial" w:eastAsia="Courier" w:hAnsi="Arial" w:cs="Arial"/>
          <w:color w:val="000000"/>
        </w:rPr>
        <w:t xml:space="preserve">This fits the timing of oocyst output which peaks at 8-9 days post infection, one day after sampling for RNA-seq. In addition, the </w:t>
      </w:r>
      <w:proofErr w:type="spellStart"/>
      <w:r>
        <w:rPr>
          <w:rFonts w:ascii="Arial" w:eastAsia="Courier" w:hAnsi="Arial" w:cs="Arial"/>
          <w:color w:val="000000"/>
        </w:rPr>
        <w:t>Apicomplexa</w:t>
      </w:r>
      <w:proofErr w:type="spellEnd"/>
      <w:r>
        <w:rPr>
          <w:rFonts w:ascii="Arial" w:eastAsia="Courier" w:hAnsi="Arial" w:cs="Arial"/>
          <w:color w:val="000000"/>
        </w:rPr>
        <w:t xml:space="preserve"> specific genes expressed in oocysts are enriched for a number of distinct GO terms such as "blood coagulation". These reflect the presence of Thrombospondin type I domains in the protein products of these mRNAs. Thrombospondin type I domains have been reported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microneme</w:t>
      </w:r>
      <w:proofErr w:type="spellEnd"/>
      <w:r>
        <w:rPr>
          <w:rFonts w:ascii="Arial" w:eastAsia="Courier" w:hAnsi="Arial" w:cs="Arial"/>
          <w:color w:val="000000"/>
        </w:rPr>
        <w:t xml:space="preserve"> localizing proteins, MIC, e.g. MIC4 </w:t>
      </w:r>
      <w:r>
        <w:fldChar w:fldCharType="begin"/>
      </w:r>
      <w:r>
        <w:instrText>ADDIN ZOTERO_ITEM CSL_CITATION {"citationID":"2CpSRz0O","properties":{"formattedCitation":"(Tomley et al. 2001)","plainCitation":"(Tomley et al. 2001)"},"citationItems":[{"id":23,"uris":["http://zotero.org/groups/484592/items/4ZC2VTPH"],"uri":["http://zotero.org/groups/484592/items/4ZC2VTPH"],"itemData":{"id":23,"type":"article-journal","title":"EtMIC4: a microneme protein from Eimeria tenella that contains tandem arrays of epidermal growth factor-like repeats and thrombospondin type-I repeats","container-title":"International Journal for Parasitology","collection-title":"Life in Vacuoles-A strategy for Parasite Survival","page":"1303-1310","volume":"31","issue":"12","source":"ScienceDirect","abstract":"Micronemes are specialised secretory organelles that release their proteins by a stimulus-coupled exocytosis that occurs when apicomplexan parasites make contact with target host cells. These proteins play crucial roles in motility and invasion, most likely by mediating adhesion between parasite and host cell surfaces and facilitating the transmission of dynamic forces generated by the parasite actinomyosin cytoskeleton. Members of the TRAP family of microneme proteins are characterised by having extracellular domains containing one or more types of cysteine-rich, adhesive modules, highly-conserved transmembrane regions and cytosolic tails that contain one or more tyrosines, stretches of acidic residues and a single tryptophan. In this paper, we describe a novel member of the TRAP family, EtMIC4, a 218 kDa microneme protein from Eimeria tenella. EtMIC4 contains 31 epidermal growth factor (EGF) modules, 12 thrombospondin type-1 (TSP-1) modules and a highly acidic, proline and glycine-rich region in its extracellular region, plus the conserved transmembrane and cytosolic tail. Like EtMIC1, another TRAP family member from E. tenella, EtMIC4 is expressed in sporozoites and all the merozoite stages of the parasite, suggesting that this parasite has a strong requirement for TSP-1 modules. Unlike the other microneme proteins so far studied in E. tenella, EtMIC4 appears to be found constitutively on the sporozoite surface as well as within the micronemes.","DOI":"10.1016/S0020-7519(01)00255-7","ISSN":"0020-7519","shortTitle":"EtMIC4","journalAbbreviation":"International Journal for Parasitology","author":[{"family":"Tomley","given":"Fiona M."},{"family":"Billington","given":"Karen J."},{"family":"Bumstead","given":"Janene M."},{"family":"Clark","given":"Julie D."},{"family":"Monaghan","given":"Paul"}],"issued":{"date-parts":[["2001",10]]}}}],"schema":"https://github.com/citation-style-language/schema/raw/master/csl-citation.json"}</w:instrText>
      </w:r>
      <w:r>
        <w:fldChar w:fldCharType="separate"/>
      </w:r>
      <w:bookmarkStart w:id="362" w:name="__Fieldmark__2213_1687872407"/>
      <w:r>
        <w:rPr>
          <w:rFonts w:ascii="Arial" w:eastAsia="Courier" w:hAnsi="Arial" w:cs="Arial"/>
          <w:color w:val="000000"/>
        </w:rPr>
        <w:t>(</w:t>
      </w:r>
      <w:bookmarkStart w:id="363" w:name="__Fieldmark__1992_1000178020"/>
      <w:r>
        <w:rPr>
          <w:rFonts w:ascii="Arial" w:eastAsia="Courier" w:hAnsi="Arial" w:cs="Arial"/>
          <w:color w:val="000000"/>
        </w:rPr>
        <w:t>Tomley et al. 2001)</w:t>
      </w:r>
      <w:r>
        <w:fldChar w:fldCharType="end"/>
      </w:r>
      <w:bookmarkStart w:id="364" w:name="__Fieldmark__1879_1506500677"/>
      <w:bookmarkStart w:id="365" w:name="__Fieldmark__2149_24551482"/>
      <w:bookmarkStart w:id="366" w:name="__Fieldmark__1095_2112764151"/>
      <w:bookmarkStart w:id="367" w:name="__Fieldmark__528_39192179"/>
      <w:bookmarkStart w:id="368" w:name="__Fieldmark__1842_46473882"/>
      <w:bookmarkStart w:id="369" w:name="__Fieldmark__941_378019444"/>
      <w:bookmarkEnd w:id="362"/>
      <w:bookmarkEnd w:id="363"/>
      <w:bookmarkEnd w:id="364"/>
      <w:bookmarkEnd w:id="365"/>
      <w:bookmarkEnd w:id="366"/>
      <w:bookmarkEnd w:id="367"/>
      <w:bookmarkEnd w:id="368"/>
      <w:bookmarkEnd w:id="369"/>
      <w:r>
        <w:rPr>
          <w:rFonts w:ascii="Arial" w:eastAsia="Courier" w:hAnsi="Arial" w:cs="Arial"/>
          <w:color w:val="000000"/>
        </w:rPr>
        <w:t xml:space="preserve">. MIC4 mRNA was reported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where it localizes to the apical end, and in late </w:t>
      </w:r>
      <w:proofErr w:type="spellStart"/>
      <w:r>
        <w:rPr>
          <w:rFonts w:ascii="Arial" w:eastAsia="Courier" w:hAnsi="Arial" w:cs="Arial"/>
          <w:color w:val="000000"/>
        </w:rPr>
        <w:t>schizonts</w:t>
      </w:r>
      <w:proofErr w:type="spellEnd"/>
      <w:r>
        <w:rPr>
          <w:rFonts w:ascii="Arial" w:eastAsia="Courier" w:hAnsi="Arial" w:cs="Arial"/>
          <w:color w:val="000000"/>
        </w:rPr>
        <w:t xml:space="preserve"> and late oocyst stages, when </w:t>
      </w:r>
      <w:proofErr w:type="spellStart"/>
      <w:r>
        <w:rPr>
          <w:rFonts w:ascii="Arial" w:eastAsia="Courier" w:hAnsi="Arial" w:cs="Arial"/>
          <w:color w:val="000000"/>
        </w:rPr>
        <w:t>sporozoites</w:t>
      </w:r>
      <w:proofErr w:type="spellEnd"/>
      <w:r>
        <w:rPr>
          <w:rFonts w:ascii="Arial" w:eastAsia="Courier" w:hAnsi="Arial" w:cs="Arial"/>
          <w:color w:val="000000"/>
        </w:rPr>
        <w:t xml:space="preserve"> are forming. Possibly, the mouse parasite's MICs play a role in gamete stages or oocyst formation, or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r w:rsidR="0096090A">
        <w:rPr>
          <w:rFonts w:ascii="Arial" w:eastAsia="Courier" w:hAnsi="Arial" w:cs="Arial"/>
          <w:color w:val="000000"/>
        </w:rPr>
        <w:t>prepares for invasion already</w:t>
      </w:r>
      <w:r>
        <w:rPr>
          <w:rFonts w:ascii="Arial" w:eastAsia="Courier" w:hAnsi="Arial" w:cs="Arial"/>
          <w:color w:val="000000"/>
        </w:rPr>
        <w:t xml:space="preserve"> during oocyst </w:t>
      </w:r>
      <w:commentRangeStart w:id="370"/>
      <w:r>
        <w:rPr>
          <w:rFonts w:ascii="Arial" w:eastAsia="Courier" w:hAnsi="Arial" w:cs="Arial"/>
          <w:color w:val="000000"/>
        </w:rPr>
        <w:t>formation</w:t>
      </w:r>
      <w:commentRangeEnd w:id="370"/>
      <w:r w:rsidR="006F5B05">
        <w:rPr>
          <w:rStyle w:val="CommentReference"/>
          <w:rFonts w:cs="Mangal"/>
        </w:rPr>
        <w:commentReference w:id="370"/>
      </w:r>
      <w:r>
        <w:rPr>
          <w:rFonts w:ascii="Arial" w:eastAsia="Courier" w:hAnsi="Arial" w:cs="Arial"/>
          <w:color w:val="000000"/>
        </w:rPr>
        <w:t>.</w:t>
      </w:r>
      <w:r>
        <w:rPr>
          <w:rFonts w:ascii="Arial" w:eastAsia="Courier" w:hAnsi="Arial" w:cs="Arial"/>
          <w:color w:val="000000"/>
        </w:rPr>
        <w:commentReference w:id="371"/>
      </w:r>
    </w:p>
    <w:p w14:paraId="1C1CB4D8" w14:textId="77777777" w:rsidR="00CE5A4E" w:rsidRDefault="00CE5A4E">
      <w:pPr>
        <w:pStyle w:val="Normal1"/>
        <w:spacing w:line="480" w:lineRule="auto"/>
        <w:rPr>
          <w:rFonts w:ascii="Arial" w:eastAsia="Courier" w:hAnsi="Arial" w:cs="Arial"/>
          <w:b/>
          <w:bCs/>
          <w:color w:val="000000"/>
        </w:rPr>
      </w:pPr>
    </w:p>
    <w:p w14:paraId="14528648"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t>Oocysts are characterized by stress responses and differentiation</w:t>
      </w:r>
    </w:p>
    <w:p w14:paraId="3CF63A65" w14:textId="77777777" w:rsidR="00242200" w:rsidRDefault="007D1DB9">
      <w:pPr>
        <w:pStyle w:val="Normal1"/>
        <w:spacing w:line="480" w:lineRule="auto"/>
        <w:rPr>
          <w:rFonts w:ascii="Arial" w:eastAsia="Courier" w:hAnsi="Arial" w:cs="Arial"/>
          <w:color w:val="000000"/>
        </w:rPr>
      </w:pPr>
      <w:r>
        <w:rPr>
          <w:rFonts w:ascii="Arial" w:eastAsia="Courier" w:hAnsi="Arial" w:cs="Arial"/>
          <w:color w:val="000000"/>
        </w:rPr>
        <w:t xml:space="preserve">Oocysts are the infective stage in the parasite </w:t>
      </w:r>
      <w:r w:rsidR="00E43A9D" w:rsidRPr="00E43A9D">
        <w:rPr>
          <w:rFonts w:ascii="Arial" w:eastAsia="Courier" w:hAnsi="Arial" w:cs="Arial"/>
          <w:color w:val="000000"/>
        </w:rPr>
        <w:t>lifecycle</w:t>
      </w:r>
      <w:r>
        <w:rPr>
          <w:rFonts w:ascii="Arial" w:eastAsia="Courier" w:hAnsi="Arial" w:cs="Arial"/>
          <w:color w:val="000000"/>
        </w:rPr>
        <w:t xml:space="preserve">. They are shed with feces as </w:t>
      </w:r>
      <w:proofErr w:type="spellStart"/>
      <w:r>
        <w:rPr>
          <w:rFonts w:ascii="Arial" w:eastAsia="Courier" w:hAnsi="Arial" w:cs="Arial"/>
          <w:color w:val="000000"/>
        </w:rPr>
        <w:t>unsporulated</w:t>
      </w:r>
      <w:proofErr w:type="spellEnd"/>
      <w:r>
        <w:rPr>
          <w:rFonts w:ascii="Arial" w:eastAsia="Courier" w:hAnsi="Arial" w:cs="Arial"/>
          <w:color w:val="000000"/>
        </w:rPr>
        <w:t>, “immature”, capsules and in the environment they undergo sporulation</w:t>
      </w:r>
      <w:r w:rsidR="005E72DA">
        <w:rPr>
          <w:rFonts w:ascii="Arial" w:eastAsia="Courier" w:hAnsi="Arial" w:cs="Arial"/>
          <w:color w:val="000000"/>
        </w:rPr>
        <w:t xml:space="preserve"> -</w:t>
      </w:r>
      <w:r>
        <w:rPr>
          <w:rFonts w:ascii="Arial" w:eastAsia="Courier" w:hAnsi="Arial" w:cs="Arial"/>
          <w:color w:val="000000"/>
        </w:rPr>
        <w:t xml:space="preserve"> meiotic and mitotic divisions </w:t>
      </w:r>
      <w:r w:rsidR="005E72DA">
        <w:rPr>
          <w:rFonts w:ascii="Arial" w:eastAsia="Courier" w:hAnsi="Arial" w:cs="Arial"/>
          <w:color w:val="000000"/>
        </w:rPr>
        <w:fldChar w:fldCharType="begin"/>
      </w:r>
      <w:r w:rsidR="005E72DA">
        <w:rPr>
          <w:rFonts w:ascii="Arial" w:eastAsia="Courier" w:hAnsi="Arial" w:cs="Arial"/>
          <w:color w:val="000000"/>
        </w:rPr>
        <w:instrText xml:space="preserve"> ADDIN ZOTERO_ITEM CSL_CITATION {"citationID":"WbczUkpx","properties":{"formattedCitation":"(Duszynski and Duszynski 2011)","plainCitation":"(Duszynski and Duszynski 2011)"},"citationItems":[{"id":110,"uris":["http://zotero.org/groups/484592/items/EF95APQ3"],"uri":["http://zotero.org/groups/484592/items/EF95APQ3"],"itemData":{"id":110,"type":"chapter","title":"Eimeria, Eimeria","container-title":"eLS, eLS","publisher":"John Wiley &amp; Sons, Ltd, John Wiley &amp; Sons, Ltd","source":"onlinelibrary.wiley.com","URL":"http://onlinelibrary.wiley.com/doi/10.1002/9780470015902.a0001962.pub2/abstract, http://onlinelibrary.wiley.com/doi/10.1002/9780470015902.a0001962.pub2/abstract","ISBN":"978-0-470-01590-2","language":"en, en","author":[{"family":"Duszynski","given":"Donald W."},{"family":"Duszynski","given":"Donald W."}],"issued":{"date-parts":[["2011",4,15]]},"accessed":{"date-parts":[["2016",10,10]]}}}],"schema":"https://github.com/citation-style-language/schema/raw/master/csl-citation.json"} </w:instrText>
      </w:r>
      <w:r w:rsidR="005E72DA">
        <w:rPr>
          <w:rFonts w:ascii="Arial" w:eastAsia="Courier" w:hAnsi="Arial" w:cs="Arial"/>
          <w:color w:val="000000"/>
        </w:rPr>
        <w:fldChar w:fldCharType="separate"/>
      </w:r>
      <w:r w:rsidR="005E72DA" w:rsidRPr="005E72DA">
        <w:rPr>
          <w:rFonts w:ascii="Arial" w:hAnsi="Arial" w:cs="Arial"/>
        </w:rPr>
        <w:t>(Duszynski and Duszynski 2011)</w:t>
      </w:r>
      <w:r w:rsidR="005E72DA">
        <w:rPr>
          <w:rFonts w:ascii="Arial" w:eastAsia="Courier" w:hAnsi="Arial" w:cs="Arial"/>
          <w:color w:val="000000"/>
        </w:rPr>
        <w:fldChar w:fldCharType="end"/>
      </w:r>
      <w:r>
        <w:rPr>
          <w:rFonts w:ascii="Arial" w:eastAsia="Courier" w:hAnsi="Arial" w:cs="Arial"/>
          <w:color w:val="000000"/>
        </w:rPr>
        <w:t xml:space="preserve"> - and become infective. Overall, the oocyst profile with five out of seven gene clusters characterized by below average abundance of mRNAs reflects the mainly inactive state of oocysts, which survive long times outside the host. However, two groups of mRNA are highly abundant, demonstrating that there is transcriptional activity in oocysts (clusters 1 and 5; Figure 3c). One of the gene sets (cluster 5) is enriched for apicomplexan-shared orthologues (</w:t>
      </w:r>
      <w:r w:rsidR="005E72DA">
        <w:rPr>
          <w:rFonts w:ascii="Arial" w:eastAsia="Courier" w:hAnsi="Arial" w:cs="Arial"/>
          <w:color w:val="000000"/>
        </w:rPr>
        <w:t xml:space="preserve">FET </w:t>
      </w:r>
      <w:r>
        <w:rPr>
          <w:rFonts w:ascii="Arial" w:eastAsia="Courier" w:hAnsi="Arial" w:cs="Arial"/>
          <w:color w:val="000000"/>
        </w:rPr>
        <w:t xml:space="preserve">corrected for multiple testing; FDR = </w:t>
      </w:r>
      <w:r w:rsidR="005E72DA">
        <w:rPr>
          <w:rFonts w:ascii="Arial" w:eastAsia="Courier" w:hAnsi="Arial" w:cs="Arial"/>
          <w:color w:val="000000"/>
        </w:rPr>
        <w:t>0.0005</w:t>
      </w:r>
      <w:r>
        <w:rPr>
          <w:rFonts w:ascii="Arial" w:eastAsia="Courier" w:hAnsi="Arial" w:cs="Arial"/>
          <w:color w:val="000000"/>
        </w:rPr>
        <w:t>) and GO terms for "DNA repair", "protein modification process" and "cell differentiation". The same cluster is also the only cluster which is enriched for transmembrane domains (</w:t>
      </w:r>
      <w:r w:rsidR="006B4701">
        <w:rPr>
          <w:rFonts w:ascii="Arial" w:eastAsia="Courier" w:hAnsi="Arial" w:cs="Arial"/>
          <w:color w:val="000000"/>
        </w:rPr>
        <w:t xml:space="preserve">FET, </w:t>
      </w:r>
      <w:r>
        <w:rPr>
          <w:rFonts w:ascii="Arial" w:eastAsia="Courier" w:hAnsi="Arial" w:cs="Arial"/>
          <w:color w:val="000000"/>
        </w:rPr>
        <w:t>FDR &lt; 0.</w:t>
      </w:r>
      <w:commentRangeStart w:id="372"/>
      <w:r>
        <w:rPr>
          <w:rFonts w:ascii="Arial" w:eastAsia="Courier" w:hAnsi="Arial" w:cs="Arial"/>
          <w:color w:val="000000"/>
        </w:rPr>
        <w:t>001</w:t>
      </w:r>
      <w:commentRangeEnd w:id="372"/>
      <w:r w:rsidR="006B4701">
        <w:rPr>
          <w:rStyle w:val="CommentReference"/>
          <w:rFonts w:cs="Mangal"/>
        </w:rPr>
        <w:commentReference w:id="372"/>
      </w:r>
      <w:r>
        <w:rPr>
          <w:rFonts w:ascii="Arial" w:eastAsia="Courier" w:hAnsi="Arial" w:cs="Arial"/>
          <w:color w:val="000000"/>
        </w:rPr>
        <w:t>).</w:t>
      </w:r>
      <w:del w:id="373" w:author="Emanuel Heitlinger" w:date="2016-12-19T14:57:00Z">
        <w:r>
          <w:rPr>
            <w:rFonts w:ascii="Arial" w:eastAsia="Courier" w:hAnsi="Arial" w:cs="Arial"/>
            <w:color w:val="000000"/>
          </w:rPr>
          <w:delText>.</w:delText>
        </w:r>
      </w:del>
      <w:r>
        <w:rPr>
          <w:rFonts w:ascii="Arial" w:eastAsia="Courier" w:hAnsi="Arial" w:cs="Arial"/>
          <w:color w:val="000000"/>
        </w:rPr>
        <w:commentReference w:id="374"/>
      </w:r>
      <w:r>
        <w:rPr>
          <w:rFonts w:ascii="Arial" w:eastAsia="Courier" w:hAnsi="Arial" w:cs="Arial"/>
          <w:color w:val="000000"/>
        </w:rPr>
        <w:t xml:space="preserve"> </w:t>
      </w:r>
    </w:p>
    <w:p w14:paraId="4D2AFE0C" w14:textId="77777777" w:rsidR="0096090A" w:rsidRDefault="0096090A">
      <w:pPr>
        <w:pStyle w:val="Normal1"/>
        <w:spacing w:line="480" w:lineRule="auto"/>
        <w:rPr>
          <w:rFonts w:ascii="Arial" w:eastAsia="Courier" w:hAnsi="Arial" w:cs="Arial"/>
          <w:color w:val="000000"/>
        </w:rPr>
      </w:pPr>
    </w:p>
    <w:p w14:paraId="0560E589" w14:textId="77777777" w:rsidR="00CE5A4E" w:rsidRDefault="007D1DB9">
      <w:pPr>
        <w:pStyle w:val="Normal1"/>
        <w:spacing w:line="480" w:lineRule="auto"/>
      </w:pPr>
      <w:r>
        <w:rPr>
          <w:rFonts w:ascii="Arial" w:eastAsia="Courier" w:hAnsi="Arial" w:cs="Arial"/>
          <w:color w:val="000000"/>
        </w:rPr>
        <w:t xml:space="preserve">In our study,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with ~90% purity were used. </w:t>
      </w:r>
      <w:proofErr w:type="gramStart"/>
      <w:r>
        <w:rPr>
          <w:rFonts w:ascii="Arial" w:eastAsia="Courier" w:hAnsi="Arial" w:cs="Arial"/>
          <w:color w:val="000000"/>
        </w:rPr>
        <w:t>mRNAs</w:t>
      </w:r>
      <w:proofErr w:type="gramEnd"/>
      <w:r>
        <w:rPr>
          <w:rFonts w:ascii="Arial" w:eastAsia="Courier" w:hAnsi="Arial" w:cs="Arial"/>
          <w:color w:val="000000"/>
        </w:rPr>
        <w:t xml:space="preserve"> which support GO enrichment for DNA replication and quality control might be contributed by the ~10% </w:t>
      </w:r>
      <w:proofErr w:type="spellStart"/>
      <w:r>
        <w:rPr>
          <w:rFonts w:ascii="Arial" w:eastAsia="Courier" w:hAnsi="Arial" w:cs="Arial"/>
          <w:color w:val="000000"/>
        </w:rPr>
        <w:t>unsporulated</w:t>
      </w:r>
      <w:proofErr w:type="spellEnd"/>
      <w:r>
        <w:rPr>
          <w:rFonts w:ascii="Arial" w:eastAsia="Courier" w:hAnsi="Arial" w:cs="Arial"/>
          <w:color w:val="000000"/>
        </w:rPr>
        <w:t xml:space="preserve"> oocysts in culture and would then reflect, e.g., DNA replication taking place during sporulation. </w:t>
      </w:r>
      <w:r w:rsidR="00242200">
        <w:rPr>
          <w:rFonts w:ascii="Arial" w:eastAsia="Courier" w:hAnsi="Arial" w:cs="Arial"/>
          <w:color w:val="000000"/>
        </w:rPr>
        <w:t>Two</w:t>
      </w:r>
      <w:r>
        <w:rPr>
          <w:rFonts w:ascii="Arial" w:eastAsia="Courier" w:hAnsi="Arial" w:cs="Arial"/>
          <w:color w:val="000000"/>
        </w:rPr>
        <w:t xml:space="preserve"> candidate </w:t>
      </w:r>
      <w:proofErr w:type="spellStart"/>
      <w:r>
        <w:rPr>
          <w:rFonts w:ascii="Arial" w:eastAsia="Courier" w:hAnsi="Arial" w:cs="Arial"/>
          <w:color w:val="000000"/>
        </w:rPr>
        <w:t>RopK</w:t>
      </w:r>
      <w:r w:rsidR="00242200">
        <w:rPr>
          <w:rFonts w:ascii="Arial" w:eastAsia="Courier" w:hAnsi="Arial" w:cs="Arial"/>
          <w:color w:val="000000"/>
        </w:rPr>
        <w:t>s</w:t>
      </w:r>
      <w:proofErr w:type="spellEnd"/>
      <w:r w:rsidR="00242200">
        <w:rPr>
          <w:rFonts w:ascii="Arial" w:eastAsia="Courier" w:hAnsi="Arial" w:cs="Arial"/>
          <w:color w:val="000000"/>
        </w:rPr>
        <w:t xml:space="preserve"> were</w:t>
      </w:r>
      <w:r>
        <w:rPr>
          <w:rFonts w:ascii="Arial" w:eastAsia="Courier" w:hAnsi="Arial" w:cs="Arial"/>
          <w:color w:val="000000"/>
        </w:rPr>
        <w:t xml:space="preserve"> </w:t>
      </w:r>
      <w:r w:rsidR="00242200">
        <w:rPr>
          <w:rFonts w:ascii="Arial" w:eastAsia="Courier" w:hAnsi="Arial" w:cs="Arial"/>
          <w:color w:val="000000"/>
        </w:rPr>
        <w:t xml:space="preserve">in a </w:t>
      </w:r>
      <w:r>
        <w:rPr>
          <w:rFonts w:ascii="Arial" w:eastAsia="Courier" w:hAnsi="Arial" w:cs="Arial"/>
          <w:color w:val="000000"/>
        </w:rPr>
        <w:t>hig</w:t>
      </w:r>
      <w:r w:rsidR="00242200">
        <w:rPr>
          <w:rFonts w:ascii="Arial" w:eastAsia="Courier" w:hAnsi="Arial" w:cs="Arial"/>
          <w:color w:val="000000"/>
        </w:rPr>
        <w:t xml:space="preserve">h abundance </w:t>
      </w:r>
      <w:r>
        <w:rPr>
          <w:rFonts w:ascii="Arial" w:eastAsia="Courier" w:hAnsi="Arial" w:cs="Arial"/>
          <w:color w:val="000000"/>
        </w:rPr>
        <w:t>oocyst</w:t>
      </w:r>
      <w:r w:rsidR="00242200">
        <w:rPr>
          <w:rFonts w:ascii="Arial" w:eastAsia="Courier" w:hAnsi="Arial" w:cs="Arial"/>
          <w:color w:val="000000"/>
        </w:rPr>
        <w:t xml:space="preserve"> cluster (cluster1 </w:t>
      </w:r>
      <w:r w:rsidR="00242200" w:rsidRPr="00242200">
        <w:rPr>
          <w:rFonts w:ascii="Arial" w:eastAsia="Courier" w:hAnsi="Arial" w:cs="Arial"/>
          <w:color w:val="000000"/>
        </w:rPr>
        <w:t xml:space="preserve">and 5, </w:t>
      </w:r>
      <w:r w:rsidR="00242200" w:rsidRPr="00242200">
        <w:rPr>
          <w:rFonts w:ascii="Arial" w:hAnsi="Arial" w:cs="Arial"/>
        </w:rPr>
        <w:t>EfaB_MINUS_720.g57 and EfaB_PLUS_33184.g2393</w:t>
      </w:r>
      <w:r w:rsidR="00242200" w:rsidRPr="00242200">
        <w:rPr>
          <w:rFonts w:ascii="Arial" w:eastAsia="Courier" w:hAnsi="Arial" w:cs="Arial"/>
          <w:color w:val="000000"/>
        </w:rPr>
        <w:t>)</w:t>
      </w:r>
      <w:r w:rsidR="00242200">
        <w:rPr>
          <w:rFonts w:ascii="Arial" w:eastAsia="Courier" w:hAnsi="Arial" w:cs="Arial"/>
          <w:color w:val="000000"/>
        </w:rPr>
        <w:t>.</w:t>
      </w:r>
      <w:r>
        <w:rPr>
          <w:rFonts w:ascii="Arial" w:eastAsia="Courier" w:hAnsi="Arial" w:cs="Arial"/>
          <w:color w:val="000000"/>
        </w:rPr>
        <w:t xml:space="preserve"> An orthologue </w:t>
      </w:r>
      <w:r w:rsidR="00242200">
        <w:rPr>
          <w:rFonts w:ascii="Arial" w:eastAsia="Courier" w:hAnsi="Arial" w:cs="Arial"/>
          <w:color w:val="000000"/>
        </w:rPr>
        <w:t>of one of these</w:t>
      </w:r>
      <w:r>
        <w:rPr>
          <w:rFonts w:ascii="Arial" w:eastAsia="Courier" w:hAnsi="Arial" w:cs="Arial"/>
          <w:color w:val="000000"/>
        </w:rPr>
        <w:t xml:space="preserve"> mRNA</w:t>
      </w:r>
      <w:r w:rsidR="00242200">
        <w:rPr>
          <w:rFonts w:ascii="Arial" w:eastAsia="Courier" w:hAnsi="Arial" w:cs="Arial"/>
          <w:color w:val="000000"/>
        </w:rPr>
        <w:t>s</w:t>
      </w:r>
      <w:r>
        <w:rPr>
          <w:rFonts w:ascii="Arial" w:eastAsia="Courier" w:hAnsi="Arial" w:cs="Arial"/>
          <w:color w:val="000000"/>
        </w:rPr>
        <w:t xml:space="preserve"> in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is ROP31</w:t>
      </w:r>
      <w:del w:id="375" w:author="Emanuel Heitlinger" w:date="2016-12-19T15:15:00Z">
        <w:r>
          <w:rPr>
            <w:rFonts w:ascii="Arial" w:eastAsia="Courier" w:hAnsi="Arial" w:cs="Arial"/>
            <w:color w:val="000000"/>
          </w:rPr>
          <w:delText xml:space="preserve">and in </w:delText>
        </w:r>
        <w:r w:rsidRPr="00625756">
          <w:rPr>
            <w:rFonts w:ascii="Arial" w:eastAsia="Courier" w:hAnsi="Arial" w:cs="Arial"/>
            <w:i/>
            <w:color w:val="000000"/>
          </w:rPr>
          <w:delText>E. tenella</w:delText>
        </w:r>
        <w:r>
          <w:rPr>
            <w:rFonts w:ascii="Arial" w:eastAsia="Courier" w:hAnsi="Arial" w:cs="Arial"/>
            <w:color w:val="000000"/>
          </w:rPr>
          <w:delText xml:space="preserve"> </w:delText>
        </w:r>
      </w:del>
      <w:r>
        <w:rPr>
          <w:rFonts w:ascii="Arial" w:eastAsia="Courier" w:hAnsi="Arial" w:cs="Arial"/>
          <w:color w:val="000000"/>
        </w:rPr>
        <w:commentReference w:id="376"/>
      </w:r>
      <w:del w:id="377" w:author="Emanuel Heitlinger" w:date="2016-12-19T15:15:00Z">
        <w:r>
          <w:rPr>
            <w:rFonts w:ascii="Arial" w:eastAsia="Courier" w:hAnsi="Arial" w:cs="Arial"/>
            <w:color w:val="000000"/>
          </w:rPr>
          <w:delText>RO</w:delText>
        </w:r>
      </w:del>
      <w:del w:id="378" w:author="Emanuel Heitlinger" w:date="2016-12-19T15:14:00Z">
        <w:r>
          <w:rPr>
            <w:rFonts w:ascii="Arial" w:eastAsia="Courier" w:hAnsi="Arial" w:cs="Arial"/>
            <w:color w:val="000000"/>
          </w:rPr>
          <w:delText>P23</w:delText>
        </w:r>
      </w:del>
      <w:r>
        <w:rPr>
          <w:rFonts w:ascii="Arial" w:eastAsia="Courier" w:hAnsi="Arial" w:cs="Arial"/>
          <w:color w:val="000000"/>
        </w:rPr>
        <w:commentReference w:id="379"/>
      </w:r>
      <w:r w:rsidR="006B4701">
        <w:rPr>
          <w:rStyle w:val="CommentReference"/>
          <w:rFonts w:cs="Mangal"/>
        </w:rPr>
        <w:commentReference w:id="380"/>
      </w:r>
      <w:del w:id="381" w:author="Emanuel Heitlinger" w:date="2016-12-19T15:05:00Z">
        <w:r>
          <w:rPr>
            <w:rFonts w:ascii="Arial" w:eastAsia="Courier" w:hAnsi="Arial" w:cs="Arial"/>
            <w:color w:val="000000"/>
          </w:rPr>
          <w:delText xml:space="preserve"> were highly abundant in oocysts but not present in any other </w:delText>
        </w:r>
        <w:commentRangeStart w:id="382"/>
        <w:r>
          <w:rPr>
            <w:rFonts w:ascii="Arial" w:eastAsia="Courier" w:hAnsi="Arial" w:cs="Arial"/>
            <w:color w:val="000000"/>
          </w:rPr>
          <w:delText>cluster</w:delText>
        </w:r>
      </w:del>
      <w:commentRangeEnd w:id="382"/>
      <w:r w:rsidR="006B4701">
        <w:rPr>
          <w:rStyle w:val="CommentReference"/>
          <w:rFonts w:cs="Mangal"/>
        </w:rPr>
        <w:commentReference w:id="382"/>
      </w:r>
      <w:r>
        <w:rPr>
          <w:rFonts w:ascii="Arial" w:eastAsia="Courier" w:hAnsi="Arial" w:cs="Arial"/>
          <w:color w:val="000000"/>
        </w:rPr>
        <w:t xml:space="preserve">. Mice infected with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knock-outs for ROP31 had about half the amount of brain cysts compared to the control strain </w:t>
      </w:r>
      <w:r>
        <w:fldChar w:fldCharType="begin"/>
      </w:r>
      <w:r>
        <w:instrText>ADDIN ZOTERO_ITEM CSL_CITATION {"citationID":"1sD55qWJ","properties":{"formattedCitation":"(Fox et al. 2016)","plainCitation":"(Fox et al. 2016)"},"citationItems":[{"id":1583,"uris":["http://zotero.org/groups/484592/items/KUGJZRMT"],"uri":["http://zotero.org/groups/484592/items/KUGJZRMT"],"itemData":{"id":1583,"type":"article-journal","title":"The Toxoplasma gondii Rhoptry Kinome Is Essential for Chronic Infection","container-title":"mBio","page":"e00193-16","volume":"7","issue":"3","source":"mbio.asm.org","abstract":"Ingestion of the obligate intracellular protozoan parasite Toxoplasma gondii causes an acute infection that leads to chronic infection of the host. To facilitate the acute phase of the infection, T. gondii manipulates the host response by secreting rhoptry organelle proteins (ROPs) into host cells during its invasion. A few key ROP proteins with signatures of kinases or pseudokinases (ROPKs) act as virulence factors that enhance parasite survival against host gamma interferon-stimulated innate immunity. However, the roles of these and other ROPK proteins in establishing chronic infection have not been tested. Here, we deleted 26 ROPK gene loci encoding 31 unique ROPK proteins of type II T. gondii and show that numerous ROPK proteins influence the development of chronic infection. Cyst burdens were increased in the Δrop16 knockout strain or moderately reduced in 11 ROPK knockout strains. In contrast, deletion of ROP5, ROP17, ROP18, ROP35, or ROP38/29/19 (ROP38, ROP29, and ROP19) severely reduced cyst burdens. Δrop5 and Δrop18 knockout strains were less resistant to host immunity-related GTPases (IRGs) and exhibited &gt;100-fold-reduced virulence. ROP18 kinase activity and association with the parasitophorous vacuole membrane were necessary for resistance to host IRGs. The Δrop17 strain exhibited a &gt;12-fold defect in virulence; however, virulence was not affected in the Δrop35 or Δrop38/29/19 strain. Resistance to host IRGs was not affected in the Δrop17, Δrop35, or Δrop38/29/19 strain. Collectively, these findings provide the first definitive evidence that the type II T. gondii ROPK proteome functions as virulence factors and facilitates additional mechanisms of host manipulation that are essential for chronic infection and transmission of T. gondii.\nIMPORTANCE Reactivation of chronic Toxoplasma gondii infection in individuals with weakened immune systems causes severe toxoplasmosis. Existing treatments for toxoplasmosis are complicated by adverse reactions to chemotherapy. Understanding key parasite molecules required for chronic infection provides new insights into potential mechanisms that can interrupt parasite survival or persistence in the host. This study reveals that key secreted rhoptry molecules are used by the parasite to establish chronic infection of the host. Certain rhoptry proteins were found to be critical virulence factors that resist innate immunity, while other rhoptry proteins were found to influence chronic infection without affecting virulence. This study reveals that rhoptry proteins utilize multiple mechanisms of host manipulation to establish chronic infection of the host. Targeted disruption of parasite rhoptry proteins involved in these biological processes opens new avenues to interfere with chronic infection with the goal to either eliminate chronic infection or to prevent recrudescent infections.","DOI":"10.1128/mBio.00193-16","ISSN":", 2150-7511","note":"PMID: 27165797","journalAbbreviation":"mBio","language":"en","author":[{"family":"Fox","given":"Barbara A."},{"family":"Rommereim","given":"Leah M."},{"family":"Guevara","given":"Rebekah B."},{"family":"Falla","given":"Alejandra"},{"family":"Triana","given":"Miryam Andrea Hortua"},{"family":"Sun","given":"Yanbo"},{"family":"Bzik","given":"David J."}],"issued":{"date-parts":[["2016",6,7]]}}}],"schema":"https://github.com/citation-style-language/schema/raw/master/csl-citation.json"}</w:instrText>
      </w:r>
      <w:r>
        <w:fldChar w:fldCharType="separate"/>
      </w:r>
      <w:bookmarkStart w:id="383" w:name="__Fieldmark__2323_1687872407"/>
      <w:r>
        <w:rPr>
          <w:rFonts w:ascii="Arial" w:eastAsia="Courier" w:hAnsi="Arial" w:cs="Arial"/>
          <w:color w:val="000000"/>
        </w:rPr>
        <w:t>(</w:t>
      </w:r>
      <w:bookmarkStart w:id="384" w:name="__Fieldmark__2078_1000178020"/>
      <w:r>
        <w:rPr>
          <w:rFonts w:ascii="Arial" w:eastAsia="Courier" w:hAnsi="Arial" w:cs="Arial"/>
          <w:color w:val="000000"/>
        </w:rPr>
        <w:t>Fox et al. 2016)</w:t>
      </w:r>
      <w:r>
        <w:fldChar w:fldCharType="end"/>
      </w:r>
      <w:bookmarkStart w:id="385" w:name="__Fieldmark__2218_24551482"/>
      <w:bookmarkStart w:id="386" w:name="__Fieldmark__975_378019444"/>
      <w:bookmarkStart w:id="387" w:name="__Fieldmark__1113_2112764151"/>
      <w:bookmarkStart w:id="388" w:name="__Fieldmark__1969_1506500677"/>
      <w:bookmarkStart w:id="389" w:name="__Fieldmark__557_39192179"/>
      <w:bookmarkStart w:id="390" w:name="__Fieldmark__1925_46473882"/>
      <w:bookmarkEnd w:id="383"/>
      <w:bookmarkEnd w:id="384"/>
      <w:bookmarkEnd w:id="385"/>
      <w:bookmarkEnd w:id="386"/>
      <w:bookmarkEnd w:id="387"/>
      <w:bookmarkEnd w:id="388"/>
      <w:bookmarkEnd w:id="389"/>
      <w:bookmarkEnd w:id="390"/>
      <w:r>
        <w:rPr>
          <w:rFonts w:ascii="Arial" w:eastAsia="Courier" w:hAnsi="Arial" w:cs="Arial"/>
          <w:color w:val="000000"/>
        </w:rPr>
        <w:t xml:space="preserve"> </w:t>
      </w:r>
      <w:r w:rsidR="00242200">
        <w:rPr>
          <w:rFonts w:ascii="Arial" w:eastAsia="Courier" w:hAnsi="Arial" w:cs="Arial"/>
          <w:color w:val="000000"/>
        </w:rPr>
        <w:t xml:space="preserve">but nothing is known about </w:t>
      </w:r>
      <w:r>
        <w:rPr>
          <w:rFonts w:ascii="Arial" w:eastAsia="Courier" w:hAnsi="Arial" w:cs="Arial"/>
          <w:color w:val="000000"/>
        </w:rPr>
        <w:t xml:space="preserve">the  influence of the </w:t>
      </w:r>
      <w:proofErr w:type="spellStart"/>
      <w:r>
        <w:rPr>
          <w:rFonts w:ascii="Arial" w:eastAsia="Courier" w:hAnsi="Arial" w:cs="Arial"/>
          <w:color w:val="000000"/>
        </w:rPr>
        <w:t>orthologeous</w:t>
      </w:r>
      <w:proofErr w:type="spellEnd"/>
      <w:r>
        <w:rPr>
          <w:rFonts w:ascii="Arial" w:eastAsia="Courier" w:hAnsi="Arial" w:cs="Arial"/>
          <w:color w:val="000000"/>
        </w:rPr>
        <w:t xml:space="preserve"> gene on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spp. infections. Its presence in oocysts might indicate preparation for invasion, or suggest an unknown role in the oocyst stage.</w:t>
      </w:r>
      <w:r w:rsidR="00242200">
        <w:rPr>
          <w:rFonts w:ascii="Arial" w:eastAsia="Courier" w:hAnsi="Arial" w:cs="Arial"/>
          <w:color w:val="000000"/>
        </w:rPr>
        <w:t xml:space="preserve"> The other </w:t>
      </w:r>
      <w:proofErr w:type="spellStart"/>
      <w:r w:rsidR="00242200">
        <w:rPr>
          <w:rFonts w:ascii="Arial" w:eastAsia="Courier" w:hAnsi="Arial" w:cs="Arial"/>
          <w:color w:val="000000"/>
        </w:rPr>
        <w:t>RopK</w:t>
      </w:r>
      <w:proofErr w:type="spellEnd"/>
      <w:r w:rsidR="00242200">
        <w:rPr>
          <w:rFonts w:ascii="Arial" w:eastAsia="Courier" w:hAnsi="Arial" w:cs="Arial"/>
          <w:color w:val="000000"/>
        </w:rPr>
        <w:t xml:space="preserve"> </w:t>
      </w:r>
      <w:r w:rsidR="00242200" w:rsidRPr="00492AF4">
        <w:rPr>
          <w:rFonts w:ascii="Arial" w:eastAsia="Courier" w:hAnsi="Arial" w:cs="Arial"/>
          <w:i/>
          <w:color w:val="000000"/>
        </w:rPr>
        <w:t xml:space="preserve">T. </w:t>
      </w:r>
      <w:proofErr w:type="spellStart"/>
      <w:r w:rsidR="00242200" w:rsidRPr="00492AF4">
        <w:rPr>
          <w:rFonts w:ascii="Arial" w:eastAsia="Courier" w:hAnsi="Arial" w:cs="Arial"/>
          <w:i/>
          <w:color w:val="000000"/>
        </w:rPr>
        <w:t>gondii</w:t>
      </w:r>
      <w:proofErr w:type="spellEnd"/>
      <w:r w:rsidR="00242200">
        <w:rPr>
          <w:rFonts w:ascii="Arial" w:eastAsia="Courier" w:hAnsi="Arial" w:cs="Arial"/>
          <w:color w:val="000000"/>
        </w:rPr>
        <w:t xml:space="preserve"> orthologue is </w:t>
      </w:r>
      <w:commentRangeStart w:id="391"/>
      <w:r w:rsidR="00242200">
        <w:rPr>
          <w:rFonts w:ascii="Arial" w:eastAsia="Courier" w:hAnsi="Arial" w:cs="Arial"/>
          <w:color w:val="000000"/>
        </w:rPr>
        <w:t>ROP5…</w:t>
      </w:r>
      <w:commentRangeEnd w:id="391"/>
      <w:r w:rsidR="00242200">
        <w:rPr>
          <w:rStyle w:val="CommentReference"/>
          <w:rFonts w:cs="Mangal"/>
        </w:rPr>
        <w:commentReference w:id="391"/>
      </w:r>
      <w:r w:rsidR="00242200">
        <w:rPr>
          <w:rFonts w:ascii="Arial" w:eastAsia="Courier" w:hAnsi="Arial" w:cs="Arial"/>
          <w:color w:val="000000"/>
        </w:rPr>
        <w:t xml:space="preserve"> </w:t>
      </w:r>
    </w:p>
    <w:p w14:paraId="71525DB5" w14:textId="77777777" w:rsidR="00CE5A4E" w:rsidRDefault="007D1DB9">
      <w:pPr>
        <w:pStyle w:val="Normal1"/>
        <w:spacing w:line="480" w:lineRule="auto"/>
      </w:pPr>
      <w:r>
        <w:rPr>
          <w:rFonts w:ascii="Arial" w:eastAsia="Courier" w:hAnsi="Arial" w:cs="Arial"/>
          <w:color w:val="000000"/>
        </w:rPr>
        <w:t>Our data indicates that oocysts are transcriptionally rather inactive.</w:t>
      </w:r>
      <w:r w:rsidR="006B4701">
        <w:rPr>
          <w:rFonts w:ascii="Arial" w:eastAsia="Courier" w:hAnsi="Arial" w:cs="Arial"/>
          <w:color w:val="000000"/>
        </w:rPr>
        <w:t xml:space="preserve"> The abundant mRNAs are largely conserved among </w:t>
      </w:r>
      <w:proofErr w:type="spellStart"/>
      <w:r w:rsidR="006B4701">
        <w:rPr>
          <w:rFonts w:ascii="Arial" w:eastAsia="Courier" w:hAnsi="Arial" w:cs="Arial"/>
          <w:color w:val="000000"/>
        </w:rPr>
        <w:t>apicomplexa</w:t>
      </w:r>
      <w:proofErr w:type="spellEnd"/>
      <w:r w:rsidR="006B4701">
        <w:rPr>
          <w:rFonts w:ascii="Arial" w:eastAsia="Courier" w:hAnsi="Arial" w:cs="Arial"/>
          <w:color w:val="000000"/>
        </w:rPr>
        <w:t xml:space="preserve"> and are not </w:t>
      </w:r>
      <w:proofErr w:type="spellStart"/>
      <w:r w:rsidR="006B4701" w:rsidRPr="006B4701">
        <w:rPr>
          <w:rFonts w:ascii="Arial" w:eastAsia="Courier" w:hAnsi="Arial" w:cs="Arial"/>
          <w:i/>
          <w:color w:val="000000"/>
        </w:rPr>
        <w:t>Eimeria</w:t>
      </w:r>
      <w:proofErr w:type="spellEnd"/>
      <w:r w:rsidR="006B4701">
        <w:rPr>
          <w:rFonts w:ascii="Arial" w:eastAsia="Courier" w:hAnsi="Arial" w:cs="Arial"/>
          <w:color w:val="000000"/>
        </w:rPr>
        <w:t xml:space="preserve"> spp. specific. </w:t>
      </w:r>
      <w:r>
        <w:rPr>
          <w:rFonts w:ascii="Arial" w:eastAsia="Courier" w:hAnsi="Arial" w:cs="Arial"/>
          <w:color w:val="000000"/>
        </w:rPr>
        <w:t xml:space="preserve"> </w:t>
      </w:r>
      <w:r>
        <w:rPr>
          <w:rFonts w:ascii="Arial" w:eastAsia="Courier" w:hAnsi="Arial" w:cs="Arial"/>
        </w:rPr>
        <w:t xml:space="preserve">Oocysts from many </w:t>
      </w:r>
      <w:r w:rsidR="0096090A">
        <w:rPr>
          <w:rFonts w:ascii="Arial" w:eastAsia="Courier" w:hAnsi="Arial" w:cs="Arial"/>
        </w:rPr>
        <w:t xml:space="preserve">(but not all) </w:t>
      </w:r>
      <w:r>
        <w:rPr>
          <w:rFonts w:ascii="Arial" w:eastAsia="Courier" w:hAnsi="Arial" w:cs="Arial"/>
        </w:rPr>
        <w:t xml:space="preserve">different apicomplexan species </w:t>
      </w:r>
      <w:r w:rsidR="0096090A">
        <w:rPr>
          <w:rFonts w:ascii="Arial" w:eastAsia="Courier" w:hAnsi="Arial" w:cs="Arial"/>
        </w:rPr>
        <w:t xml:space="preserve">can be </w:t>
      </w:r>
      <w:r w:rsidR="006B4701">
        <w:rPr>
          <w:rFonts w:ascii="Arial" w:eastAsia="Courier" w:hAnsi="Arial" w:cs="Arial"/>
        </w:rPr>
        <w:t>speculated</w:t>
      </w:r>
      <w:r w:rsidR="0096090A">
        <w:rPr>
          <w:rFonts w:ascii="Arial" w:eastAsia="Courier" w:hAnsi="Arial" w:cs="Arial"/>
        </w:rPr>
        <w:t xml:space="preserve"> to </w:t>
      </w:r>
      <w:r>
        <w:rPr>
          <w:rFonts w:ascii="Arial" w:eastAsia="Courier" w:hAnsi="Arial" w:cs="Arial"/>
        </w:rPr>
        <w:t xml:space="preserve">face similar challenges in the </w:t>
      </w:r>
      <w:commentRangeStart w:id="392"/>
      <w:r>
        <w:rPr>
          <w:rFonts w:ascii="Arial" w:eastAsia="Courier" w:hAnsi="Arial" w:cs="Arial"/>
        </w:rPr>
        <w:t>environment</w:t>
      </w:r>
      <w:commentRangeEnd w:id="392"/>
      <w:r w:rsidR="006B4701">
        <w:rPr>
          <w:rStyle w:val="CommentReference"/>
          <w:rFonts w:cs="Mangal"/>
        </w:rPr>
        <w:commentReference w:id="392"/>
      </w:r>
      <w:r>
        <w:rPr>
          <w:rFonts w:ascii="Arial" w:eastAsia="Courier" w:hAnsi="Arial" w:cs="Arial"/>
        </w:rPr>
        <w:t xml:space="preserve"> and can therefore be expected to share genes which are expressed in this </w:t>
      </w:r>
      <w:r w:rsidR="00E43A9D" w:rsidRPr="00E43A9D">
        <w:rPr>
          <w:rFonts w:ascii="Arial" w:eastAsia="Courier" w:hAnsi="Arial" w:cs="Arial"/>
        </w:rPr>
        <w:t>lifecycle</w:t>
      </w:r>
      <w:r>
        <w:rPr>
          <w:rFonts w:ascii="Arial" w:eastAsia="Courier" w:hAnsi="Arial" w:cs="Arial"/>
        </w:rPr>
        <w:t xml:space="preserve"> stage. If such conservation can be confirmed, these genes constitute attractive targets for eliminating environmental oocysts</w:t>
      </w:r>
      <w:ins w:id="393" w:author="Emanuel Heitlinger" w:date="2016-12-19T15:24:00Z">
        <w:r>
          <w:rPr>
            <w:rFonts w:ascii="Arial" w:eastAsia="Courier" w:hAnsi="Arial" w:cs="Arial"/>
          </w:rPr>
          <w:t xml:space="preserve">. Sporulation blocking medication could then been applied </w:t>
        </w:r>
      </w:ins>
      <w:del w:id="394" w:author="Emanuel Heitlinger" w:date="2016-12-19T15:24:00Z">
        <w:r>
          <w:rPr>
            <w:rFonts w:ascii="Arial" w:eastAsia="Courier" w:hAnsi="Arial" w:cs="Arial"/>
          </w:rPr>
          <w:delText xml:space="preserve"> </w:delText>
        </w:r>
      </w:del>
      <w:del w:id="395" w:author="Emanuel Heitlinger" w:date="2016-12-19T15:23:00Z">
        <w:r>
          <w:rPr>
            <w:rFonts w:ascii="Arial" w:eastAsia="Courier" w:hAnsi="Arial" w:cs="Arial"/>
          </w:rPr>
          <w:delText>in, e.g., farms</w:delText>
        </w:r>
      </w:del>
      <w:ins w:id="396" w:author="Emanuel Heitlinger" w:date="2016-12-19T15:23:00Z">
        <w:r>
          <w:rPr>
            <w:rFonts w:ascii="Arial" w:eastAsia="Courier" w:hAnsi="Arial" w:cs="Arial"/>
          </w:rPr>
          <w:t>on pasture or in farm housing</w:t>
        </w:r>
      </w:ins>
      <w:ins w:id="397" w:author="Emanuel Heitlinger" w:date="2016-12-19T15:24:00Z">
        <w:r>
          <w:rPr>
            <w:rFonts w:ascii="Arial" w:eastAsia="Courier" w:hAnsi="Arial" w:cs="Arial"/>
          </w:rPr>
          <w:t xml:space="preserve"> (ref</w:t>
        </w:r>
      </w:ins>
      <w:r>
        <w:rPr>
          <w:rFonts w:ascii="Arial" w:eastAsia="Courier" w:hAnsi="Arial" w:cs="Arial"/>
        </w:rPr>
        <w:commentReference w:id="398"/>
      </w:r>
      <w:ins w:id="399" w:author="Emanuel Heitlinger" w:date="2016-12-19T15:24:00Z">
        <w:r>
          <w:rPr>
            <w:rFonts w:ascii="Arial" w:eastAsia="Courier" w:hAnsi="Arial" w:cs="Arial"/>
          </w:rPr>
          <w:t>)</w:t>
        </w:r>
      </w:ins>
      <w:commentRangeStart w:id="400"/>
      <w:r>
        <w:rPr>
          <w:rFonts w:ascii="Arial" w:eastAsia="Courier" w:hAnsi="Arial" w:cs="Arial"/>
        </w:rPr>
        <w:t>.</w:t>
      </w:r>
      <w:ins w:id="401" w:author="Emanuel Heitlinger" w:date="2016-12-19T15:23:00Z">
        <w:r>
          <w:rPr>
            <w:rFonts w:ascii="Arial" w:eastAsia="Courier" w:hAnsi="Arial" w:cs="Arial"/>
          </w:rPr>
          <w:t xml:space="preserve"> </w:t>
        </w:r>
      </w:ins>
      <w:commentRangeEnd w:id="400"/>
      <w:r w:rsidR="005E2CAC">
        <w:rPr>
          <w:rStyle w:val="CommentReference"/>
          <w:rFonts w:cs="Mangal"/>
        </w:rPr>
        <w:commentReference w:id="400"/>
      </w:r>
    </w:p>
    <w:p w14:paraId="7FE1D7A5" w14:textId="77777777" w:rsidR="00CE5A4E" w:rsidRDefault="00CE5A4E">
      <w:pPr>
        <w:pStyle w:val="Normal1"/>
        <w:spacing w:line="480" w:lineRule="auto"/>
        <w:rPr>
          <w:rFonts w:ascii="Arial" w:eastAsia="Courier" w:hAnsi="Arial" w:cs="Arial"/>
          <w:color w:val="000000"/>
        </w:rPr>
      </w:pPr>
    </w:p>
    <w:p w14:paraId="161ACE8E" w14:textId="77777777" w:rsidR="00CE5A4E" w:rsidRDefault="00CE5A4E">
      <w:pPr>
        <w:pStyle w:val="Normal1"/>
        <w:spacing w:line="480" w:lineRule="auto"/>
      </w:pPr>
    </w:p>
    <w:p w14:paraId="1D72C992" w14:textId="77777777" w:rsidR="00CE5A4E" w:rsidRDefault="007D1DB9">
      <w:pPr>
        <w:pStyle w:val="Normal1"/>
        <w:spacing w:line="480" w:lineRule="auto"/>
      </w:pPr>
      <w:r>
        <w:rPr>
          <w:rFonts w:ascii="Arial" w:eastAsia="Courier" w:hAnsi="Arial" w:cs="Arial"/>
          <w:i/>
          <w:iCs/>
          <w:color w:val="000000"/>
        </w:rPr>
        <w:t xml:space="preserve">Evolutionary conservation of different lifecycle stage </w:t>
      </w:r>
      <w:r w:rsidRPr="005E2CAC">
        <w:rPr>
          <w:rFonts w:ascii="Arial" w:eastAsia="Courier" w:hAnsi="Arial" w:cs="Arial"/>
          <w:i/>
          <w:iCs/>
          <w:color w:val="000000"/>
        </w:rPr>
        <w:t>transcriptomes</w:t>
      </w:r>
      <w:r w:rsidRPr="005E2CAC">
        <w:rPr>
          <w:rFonts w:ascii="Arial" w:eastAsia="Courier" w:hAnsi="Arial" w:cs="Arial"/>
          <w:i/>
          <w:color w:val="000000"/>
        </w:rPr>
        <w:t xml:space="preserve"> </w:t>
      </w:r>
      <w:proofErr w:type="spellStart"/>
      <w:r w:rsidRPr="005E2CAC">
        <w:rPr>
          <w:rFonts w:ascii="Arial" w:eastAsia="Courier" w:hAnsi="Arial" w:cs="Arial"/>
          <w:i/>
          <w:color w:val="000000"/>
        </w:rPr>
        <w:t>accros</w:t>
      </w:r>
      <w:r w:rsidR="005E2CAC" w:rsidRPr="005E2CAC">
        <w:rPr>
          <w:rFonts w:ascii="Arial" w:eastAsia="Courier" w:hAnsi="Arial" w:cs="Arial"/>
          <w:i/>
          <w:color w:val="000000"/>
        </w:rPr>
        <w:t>s</w:t>
      </w:r>
      <w:proofErr w:type="spellEnd"/>
      <w:r w:rsidRPr="005E2CAC">
        <w:rPr>
          <w:rFonts w:ascii="Arial" w:eastAsia="Courier" w:hAnsi="Arial" w:cs="Arial"/>
          <w:i/>
          <w:color w:val="000000"/>
        </w:rPr>
        <w:t xml:space="preserve"> </w:t>
      </w:r>
      <w:proofErr w:type="spellStart"/>
      <w:r w:rsidRPr="005E2CAC">
        <w:rPr>
          <w:rFonts w:ascii="Arial" w:eastAsia="Courier" w:hAnsi="Arial" w:cs="Arial"/>
          <w:color w:val="000000"/>
        </w:rPr>
        <w:t>Coccidia</w:t>
      </w:r>
      <w:proofErr w:type="spellEnd"/>
    </w:p>
    <w:p w14:paraId="57ABB16A" w14:textId="77777777" w:rsidR="00CE5A4E" w:rsidRDefault="007D1DB9">
      <w:pPr>
        <w:pStyle w:val="Normal1"/>
        <w:spacing w:line="480" w:lineRule="auto"/>
      </w:pPr>
      <w:r>
        <w:rPr>
          <w:rFonts w:ascii="Arial" w:eastAsia="Courier" w:hAnsi="Arial" w:cs="Arial"/>
          <w:color w:val="000000"/>
        </w:rPr>
        <w:lastRenderedPageBreak/>
        <w:t>Working with a model parasite</w:t>
      </w:r>
      <w:r w:rsidR="005E2CAC">
        <w:rPr>
          <w:rFonts w:ascii="Arial" w:eastAsia="Courier" w:hAnsi="Arial" w:cs="Arial"/>
          <w:color w:val="000000"/>
        </w:rPr>
        <w:t>,</w:t>
      </w:r>
      <w:r>
        <w:rPr>
          <w:rFonts w:ascii="Arial" w:eastAsia="Courier" w:hAnsi="Arial" w:cs="Arial"/>
          <w:color w:val="000000"/>
        </w:rPr>
        <w:t xml:space="preserve"> good understanding of similarities and differences between closely related species is required. Importantly, incorrect assumptions about gene function, localization or stage specificity should be avoided. One way to achieve such understanding is to analy</w:t>
      </w:r>
      <w:r w:rsidR="0096090A">
        <w:rPr>
          <w:rFonts w:ascii="Arial" w:eastAsia="Courier" w:hAnsi="Arial" w:cs="Arial"/>
          <w:color w:val="000000"/>
        </w:rPr>
        <w:t>z</w:t>
      </w:r>
      <w:r>
        <w:rPr>
          <w:rFonts w:ascii="Arial" w:eastAsia="Courier" w:hAnsi="Arial" w:cs="Arial"/>
          <w:color w:val="000000"/>
        </w:rPr>
        <w:t>e evolutionary trajectories of gene families and to relate these to other kinds of data</w:t>
      </w:r>
      <w:r w:rsidR="00E07B74">
        <w:rPr>
          <w:rFonts w:ascii="Arial" w:eastAsia="Courier" w:hAnsi="Arial" w:cs="Arial"/>
          <w:color w:val="000000"/>
        </w:rPr>
        <w:t xml:space="preserve"> </w:t>
      </w:r>
      <w:r w:rsidR="00E07B74">
        <w:rPr>
          <w:rFonts w:ascii="Arial" w:eastAsia="Courier" w:hAnsi="Arial" w:cs="Arial"/>
          <w:color w:val="000000"/>
        </w:rPr>
        <w:fldChar w:fldCharType="begin"/>
      </w:r>
      <w:r w:rsidR="00E07B74">
        <w:rPr>
          <w:rFonts w:ascii="Arial" w:eastAsia="Courier" w:hAnsi="Arial" w:cs="Arial"/>
          <w:color w:val="000000"/>
        </w:rPr>
        <w:instrText xml:space="preserve"> ADDIN ZOTERO_ITEM CSL_CITATION {"citationID":"ysz4NjSS","properties":{"formattedCitation":"(Sidik et al. 2016)","plainCitation":"(Sidik et al. 2016)"},"citationItems":[{"id":120,"uris":["http://zotero.org/groups/484592/items/F532ND8D"],"uri":["http://zotero.org/groups/484592/items/F532ND8D"],"itemData":{"id":120,"type":"article-journal","title":"A Genome-wide CRISPR Screen in Toxoplasma Identifies Essential Apicomplexan Genes","container-title":"Cell","page":"1423-1435.e12","volume":"166","issue":"6","source":"ScienceDirect","abstract":"Summary\nApicomplexan parasites are leading causes of human and livestock diseases such as malaria and toxoplasmosis, yet most of their genes remain uncharacterized. Here, we present the first genome-wide genetic screen of an apicomplexan. We adapted CRISPR/Cas9 to assess the contribution of each gene from the parasite Toxoplasma gondii during infection of human fibroblasts. Our analysis defines </w:instrText>
      </w:r>
      <w:r w:rsidR="00E07B74">
        <w:rPr>
          <w:rFonts w:ascii="Cambria Math" w:eastAsia="Courier" w:hAnsi="Cambria Math" w:cs="Cambria Math"/>
          <w:color w:val="000000"/>
        </w:rPr>
        <w:instrText>∼</w:instrText>
      </w:r>
      <w:r w:rsidR="00E07B74">
        <w:rPr>
          <w:rFonts w:ascii="Arial" w:eastAsia="Courier" w:hAnsi="Arial" w:cs="Arial"/>
          <w:color w:val="000000"/>
        </w:rPr>
        <w:instrText xml:space="preserve">200 previously uncharacterized, fitness-conferring genes unique to the phylum, from which 16 were investigated, revealing essential functions during infection of human cells. Secondary screens identify as an invasion factor the claudin-like apicomplexan microneme protein (CLAMP), which resembles mammalian tight-junction proteins and localizes to secretory organelles, making it critical to the initiation of infection. CLAMP is present throughout sequenced apicomplexan genomes and is essential during the asexual stages of the malaria parasite Plasmodium falciparum. These results provide broad-based functional information on T. gondii genes and will facilitate future approaches to expand the horizon of antiparasitic interventions.","DOI":"10.1016/j.cell.2016.08.019","ISSN":"0092-8674","journalAbbreviation":"Cell","author":[{"family":"Sidik","given":"Saima M."},{"family":"Huet","given":"Diego"},{"family":"Ganesan","given":"Suresh M."},{"family":"Huynh","given":"My-Hang"},{"family":"Wang","given":"Tim"},{"family":"Nasamu","given":"Armiyaw S."},{"family":"Thiru","given":"Prathapan"},{"family":"Saeij","given":"Jeroen P. J."},{"family":"Carruthers","given":"Vern B."},{"family":"Niles","given":"Jacquin C."},{"family":"Lourido","given":"Sebastian"}],"issued":{"date-parts":[["2016",9,8]]}}}],"schema":"https://github.com/citation-style-language/schema/raw/master/csl-citation.json"} </w:instrText>
      </w:r>
      <w:r w:rsidR="00E07B74">
        <w:rPr>
          <w:rFonts w:ascii="Arial" w:eastAsia="Courier" w:hAnsi="Arial" w:cs="Arial"/>
          <w:color w:val="000000"/>
        </w:rPr>
        <w:fldChar w:fldCharType="separate"/>
      </w:r>
      <w:r w:rsidR="00E07B74" w:rsidRPr="00E07B74">
        <w:rPr>
          <w:rFonts w:ascii="Arial" w:hAnsi="Arial" w:cs="Arial"/>
        </w:rPr>
        <w:t>(Sidik et al. 2016)</w:t>
      </w:r>
      <w:r w:rsidR="00E07B74">
        <w:rPr>
          <w:rFonts w:ascii="Arial" w:eastAsia="Courier" w:hAnsi="Arial" w:cs="Arial"/>
          <w:color w:val="000000"/>
        </w:rPr>
        <w:fldChar w:fldCharType="end"/>
      </w:r>
      <w:r w:rsidR="00E07B74">
        <w:rPr>
          <w:rFonts w:ascii="Arial" w:eastAsia="Courier" w:hAnsi="Arial" w:cs="Arial"/>
          <w:color w:val="000000"/>
        </w:rPr>
        <w:t xml:space="preserve">. </w:t>
      </w:r>
      <w:r>
        <w:rPr>
          <w:rFonts w:ascii="Arial" w:eastAsia="Courier" w:hAnsi="Arial" w:cs="Arial"/>
          <w:color w:val="000000"/>
        </w:rPr>
        <w:t>In addition to the enrichment analyses for evolutionary conservation categories for gene families in gene expression clusters (figure 3b</w:t>
      </w:r>
      <w:r w:rsidR="0096090A">
        <w:rPr>
          <w:rFonts w:ascii="Arial" w:eastAsia="Courier" w:hAnsi="Arial" w:cs="Arial"/>
          <w:color w:val="000000"/>
        </w:rPr>
        <w:t xml:space="preserve"> and table </w:t>
      </w:r>
      <w:r w:rsidR="0040787A">
        <w:rPr>
          <w:rFonts w:ascii="Arial" w:eastAsia="Courier" w:hAnsi="Arial" w:cs="Arial"/>
          <w:color w:val="000000"/>
        </w:rPr>
        <w:t>3</w:t>
      </w:r>
      <w:r>
        <w:rPr>
          <w:rFonts w:ascii="Arial" w:eastAsia="Courier" w:hAnsi="Arial" w:cs="Arial"/>
          <w:color w:val="000000"/>
        </w:rPr>
        <w:t>) we performed Spearman's correlation analysis between our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transcriptomes and RNA-</w:t>
      </w:r>
      <w:proofErr w:type="spellStart"/>
      <w:r>
        <w:rPr>
          <w:rFonts w:ascii="Arial" w:eastAsia="Courier" w:hAnsi="Arial" w:cs="Arial"/>
          <w:color w:val="000000"/>
        </w:rPr>
        <w:t>seq</w:t>
      </w:r>
      <w:proofErr w:type="spellEnd"/>
      <w:r>
        <w:rPr>
          <w:rFonts w:ascii="Arial" w:eastAsia="Courier" w:hAnsi="Arial" w:cs="Arial"/>
          <w:color w:val="000000"/>
        </w:rPr>
        <w:t xml:space="preserve"> data from related parasites. </w:t>
      </w:r>
    </w:p>
    <w:p w14:paraId="70C2255E" w14:textId="77777777" w:rsidR="00CE5A4E" w:rsidRDefault="007D1DB9">
      <w:pPr>
        <w:pStyle w:val="Normal1"/>
        <w:spacing w:line="480" w:lineRule="auto"/>
      </w:pPr>
      <w:r>
        <w:rPr>
          <w:rFonts w:ascii="Arial" w:eastAsia="Courier" w:hAnsi="Arial" w:cs="Arial"/>
          <w:color w:val="000000"/>
        </w:rPr>
        <w:t xml:space="preserve">Two datasets for the economically important chicken parasite </w:t>
      </w:r>
      <w:r w:rsidRPr="00E07B74">
        <w:rPr>
          <w:rFonts w:ascii="Arial" w:eastAsia="Courier" w:hAnsi="Arial" w:cs="Arial"/>
          <w:i/>
          <w:color w:val="000000"/>
        </w:rPr>
        <w:t xml:space="preserve">E. </w:t>
      </w:r>
      <w:proofErr w:type="spellStart"/>
      <w:r w:rsidRPr="00E07B74">
        <w:rPr>
          <w:rFonts w:ascii="Arial" w:eastAsia="Courier" w:hAnsi="Arial" w:cs="Arial"/>
          <w:i/>
          <w:color w:val="000000"/>
        </w:rPr>
        <w:t>tenella</w:t>
      </w:r>
      <w:proofErr w:type="spellEnd"/>
      <w:r w:rsidR="00E07B74">
        <w:rPr>
          <w:rFonts w:ascii="Arial" w:eastAsia="Courier" w:hAnsi="Arial" w:cs="Arial"/>
          <w:color w:val="000000"/>
        </w:rPr>
        <w:t xml:space="preserve"> </w:t>
      </w:r>
      <w:r w:rsidR="00E07B74">
        <w:rPr>
          <w:rFonts w:ascii="Arial" w:eastAsia="Courier" w:hAnsi="Arial" w:cs="Arial"/>
          <w:color w:val="000000"/>
        </w:rPr>
        <w:fldChar w:fldCharType="begin"/>
      </w:r>
      <w:r w:rsidR="00E07B74">
        <w:rPr>
          <w:rFonts w:ascii="Arial" w:eastAsia="Courier" w:hAnsi="Arial" w:cs="Arial"/>
          <w:color w:val="000000"/>
        </w:rPr>
        <w:instrText xml:space="preserve"> ADDIN ZOTERO_ITEM CSL_CITATION {"citationID":"1fjHZ0DE","properties":{"formattedCitation":"(Adam J. Reid et al. 2014; Walker et al. 2015)","plainCitation":"(Adam J. Reid et al. 2014; Walker et al. 2015)"},"citationItems":[{"id":213,"uris":["http://zotero.org/groups/484592/items/SAVKGVJU"],"uri":["http://zotero.org/groups/484592/items/SAVKGVJU"],"itemData":{"id":213,"type":"article-journal","title":"Genomic analysis of the causative agents of coccidiosis in domestic chickens","container-title":"Genome Research","page":"1676-1685","volume":"24","issue":"10","source":"PubMed Central","abstract":"Global production of chickens has trebled in the past two decades and they are now the most important source of dietary animal protein worldwide. Chickens are subject to many infectious diseases that reduce their performance and productivity. Coccidiosis, caused by apicomplexan protozoa of the genus Eimeria, is one of the most important poultry diseases. Understanding the biology of Eimeria parasites underpins development of new drugs and vaccines needed to improve global food security. We have produced annotated genome sequences of all seven species of Eimeria that infect domestic chickens, which reveal the full extent of previously described repeat-rich and repeat-poor regions and show that these parasites possess the most repeat-rich proteomes ever described. Furthermore, while no other apicomplexan has been found to possess retrotransposons, Eimeria is home to a family of chromoviruses. Analysis of Eimeria genes involved in basic biology and host-parasite interaction highlights adaptations to a relatively simple developmental life cycle and a complex array of co-expressed surface proteins involved in host cell binding.","DOI":"10.1101/gr.168955.113","ISSN":"1088-9051","note":"PMID: 25015382\nPMCID: PMC4199364","journalAbbreviation":"Genome Res","author":[{"family":"Reid","given":"Adam J."},{"family":"Blake","given":"Damer P."},{"family":"Ansari","given":"Hifzur R."},{"family":"Billington","given":"Karen"},{"family":"Browne","given":"Hilary P."},{"family":"Bryant","given":"Josephine"},{"family":"Dunn","given":"Matt"},{"family":"Hung","given":"Stacy S."},{"family":"Kawahara","given":"Fumiya"},{"family":"Miranda-Saavedra","given":"Diego"},{"family":"Malas","given":"Tareq B."},{"family":"Mourier","given":"Tobias"},{"family":"Naghra","given":"Hardeep"},{"family":"Nair","given":"Mridul"},{"family":"Otto","given":"Thomas D."},{"family":"Rawlings","given":"Neil D."},{"family":"Rivailler","given":"Pierre"},{"family":"Sanchez-Flores","given":"Alejandro"},{"family":"Sanders","given":"Mandy"},{"family":"Subramaniam","given":"Chandra"},{"family":"Tay","given":"Yea-Ling"},{"family":"Woo","given":"Yong"},{"family":"Wu","given":"Xikun"},{"family":"Barrell","given":"Bart"},{"family":"Dear","given":"Paul H."},{"family":"Doerig","given":"Christian"},{"family":"Gruber","given":"Arthur"},{"family":"Ivens","given":"Alasdair C."},{"family":"Parkinson","given":"John"},{"family":"Rajandream","given":"Marie-Adèle"},{"family":"Shirley","given":"Martin W."},{"family":"Wan","given":"Kiew-Lian"},{"family":"Berriman","given":"Matthew"},{"family":"Tomley","given":"Fiona M."},{"family":"Pain","given":"Arnab"}],"issued":{"date-parts":[["2014",10]]}}},{"id":21,"uris":["http://zotero.org/groups/484592/items/4QV94SGR"],"uri":["http://zotero.org/groups/484592/items/4QV94SGR"],"itemData":{"id":21,"type":"article-journal","title":"RNA Seq analysis of the Eimeria tenella gametocyte transcriptome reveals clues about the molecular basis for sexual reproduction and oocyst biogenesis","container-title":"BMC Genomics","page":"1–20","volume":"16","issue":"1","DOI":"10.1186/s12864-015-1298-6","ISSN":"1471-2164","author":[{"family":"Walker","given":"Robert","dropping-particle":"a"},{"family":"Sharman","given":"Philippa","dropping-particle":"a"},{"family":"Miller","given":"Catherine M"},{"family":"Lippuner","given":"Christoph"},{"family":"Okoniewski","given":"Michal"},{"family":"Eichenberger","given":"Ramon M"},{"family":"Ramakrishnan","given":"Chandra"},{"family":"Brossier","given":"Fabien"},{"family":"Deplazes","given":"Peter"},{"family":"Hehl","given":"Adrian B"},{"family":"Smith","given":"Nicholas C"}],"issued":{"date-parts":[["2015"]]}}}],"schema":"https://github.com/citation-style-language/schema/raw/master/csl-citation.json"} </w:instrText>
      </w:r>
      <w:r w:rsidR="00E07B74">
        <w:rPr>
          <w:rFonts w:ascii="Arial" w:eastAsia="Courier" w:hAnsi="Arial" w:cs="Arial"/>
          <w:color w:val="000000"/>
        </w:rPr>
        <w:fldChar w:fldCharType="separate"/>
      </w:r>
      <w:r w:rsidR="00E07B74" w:rsidRPr="00E07B74">
        <w:rPr>
          <w:rFonts w:ascii="Arial" w:hAnsi="Arial" w:cs="Arial"/>
        </w:rPr>
        <w:t>(Adam J. Reid et al. 2014; Walker et al. 2015)</w:t>
      </w:r>
      <w:r w:rsidR="00E07B74">
        <w:rPr>
          <w:rFonts w:ascii="Arial" w:eastAsia="Courier" w:hAnsi="Arial" w:cs="Arial"/>
          <w:color w:val="000000"/>
        </w:rPr>
        <w:fldChar w:fldCharType="end"/>
      </w:r>
      <w:r>
        <w:rPr>
          <w:rFonts w:ascii="Arial" w:eastAsia="Courier" w:hAnsi="Arial" w:cs="Arial"/>
          <w:color w:val="000000"/>
        </w:rPr>
        <w:t xml:space="preserve"> and one dataset of the model apicomplexan parasite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sidR="00E07B74">
        <w:rPr>
          <w:rFonts w:ascii="Arial" w:eastAsia="Courier" w:hAnsi="Arial" w:cs="Arial"/>
          <w:i/>
          <w:color w:val="000000"/>
        </w:rPr>
        <w:t xml:space="preserve"> </w:t>
      </w:r>
      <w:r w:rsidR="00E07B74">
        <w:rPr>
          <w:rFonts w:ascii="Arial" w:eastAsia="Courier" w:hAnsi="Arial" w:cs="Arial"/>
          <w:i/>
          <w:color w:val="000000"/>
        </w:rPr>
        <w:fldChar w:fldCharType="begin"/>
      </w:r>
      <w:r w:rsidR="00E07B74">
        <w:rPr>
          <w:rFonts w:ascii="Arial" w:eastAsia="Courier" w:hAnsi="Arial" w:cs="Arial"/>
          <w:i/>
          <w:color w:val="000000"/>
        </w:rPr>
        <w:instrText xml:space="preserve"> ADDIN ZOTERO_ITEM CSL_CITATION {"citationID":"hl8lce3A","properties":{"formattedCitation":"(Hehl et al. 2015)","plainCitation":"(Hehl et al. 2015)"},"citationItems":[{"id":259,"uris":["http://zotero.org/groups/484592/items/XQKIRIMR"],"uri":["http://zotero.org/groups/484592/items/XQKIRIMR"],"itemData":{"id":259,"type":"article-journal","title":"Asexual expansion of Toxoplasma gondii merozoites is distinct from tachyzoites and entails expression of non-overlapping gene families to attach, invade, and replicate within feline enterocytes","container-title":"BMC Genomics","page":"66","volume":"16","source":"BioMed Central","abstract":"The apicomplexan parasite Toxoplasma gondii is cosmopolitan in nature, largely as a result of its highly flexible life cycle. Felids are its only definitive hosts and a wide range of mammals and birds serve as intermediate hosts. The latent bradyzoite stage is orally infectious in all warm-blooded vertebrates and establishes chronic, transmissible infections. When bradyzoites are ingested by felids, they transform into merozoites in enterocytes and expand asexually as part of their coccidian life cycle. In all other intermediate hosts, however, bradyzoites differentiate exclusively to tachyzoites, and disseminate extraintestinally to many cell types. Both merozoites and tachyzoites undergo rapid asexual population expansion, yet possess different effector fates with respect to the cells and tissues they develop in and the subsequent stages they differentiate into.","DOI":"10.1186/s12864-015-1225-x","ISSN":"1471-2164","journalAbbreviation":"BMC Genomics","author":[{"family":"Hehl","given":"Adrian B."},{"family":"Basso","given":"Walter U."},{"family":"Lippuner","given":"Christoph"},{"family":"Ramakrishnan","given":"Chandra"},{"family":"Okoniewski","given":"Michal"},{"family":"Walker","given":"Robert A."},{"family":"Grigg","given":"Michael E."},{"family":"Smith","given":"Nicholas C."},{"family":"Deplazes","given":"Peter"}],"issued":{"date-parts":[["2015"]]}}}],"schema":"https://github.com/citation-style-language/schema/raw/master/csl-citation.json"} </w:instrText>
      </w:r>
      <w:r w:rsidR="00E07B74">
        <w:rPr>
          <w:rFonts w:ascii="Arial" w:eastAsia="Courier" w:hAnsi="Arial" w:cs="Arial"/>
          <w:i/>
          <w:color w:val="000000"/>
        </w:rPr>
        <w:fldChar w:fldCharType="separate"/>
      </w:r>
      <w:r w:rsidR="00E07B74" w:rsidRPr="00E07B74">
        <w:rPr>
          <w:rFonts w:ascii="Arial" w:hAnsi="Arial" w:cs="Arial"/>
        </w:rPr>
        <w:t>(</w:t>
      </w:r>
      <w:proofErr w:type="spellStart"/>
      <w:r w:rsidR="00E07B74" w:rsidRPr="00E07B74">
        <w:rPr>
          <w:rFonts w:ascii="Arial" w:hAnsi="Arial" w:cs="Arial"/>
        </w:rPr>
        <w:t>Hehl</w:t>
      </w:r>
      <w:proofErr w:type="spellEnd"/>
      <w:r w:rsidR="00E07B74" w:rsidRPr="00E07B74">
        <w:rPr>
          <w:rFonts w:ascii="Arial" w:hAnsi="Arial" w:cs="Arial"/>
        </w:rPr>
        <w:t xml:space="preserve"> et al. 2015)</w:t>
      </w:r>
      <w:r w:rsidR="00E07B74">
        <w:rPr>
          <w:rFonts w:ascii="Arial" w:eastAsia="Courier" w:hAnsi="Arial" w:cs="Arial"/>
          <w:i/>
          <w:color w:val="000000"/>
        </w:rPr>
        <w:fldChar w:fldCharType="end"/>
      </w:r>
      <w:r>
        <w:rPr>
          <w:rFonts w:ascii="Arial" w:eastAsia="Courier" w:hAnsi="Arial" w:cs="Arial"/>
          <w:color w:val="000000"/>
        </w:rPr>
        <w:t xml:space="preserve"> were included in the comparison. The latter was used because it is to date the only available dataset for the complete </w:t>
      </w:r>
      <w:r>
        <w:rPr>
          <w:rFonts w:ascii="Arial" w:eastAsia="Courier" w:hAnsi="Arial" w:cs="Arial"/>
          <w:i/>
          <w:iCs/>
          <w:color w:val="000000"/>
        </w:rPr>
        <w:t>in vivo</w:t>
      </w:r>
      <w:r>
        <w:rPr>
          <w:rFonts w:ascii="Arial" w:eastAsia="Courier" w:hAnsi="Arial" w:cs="Arial"/>
          <w:color w:val="000000"/>
        </w:rPr>
        <w:t xml:space="preserve"> lifecycle of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sidR="00994E75">
        <w:rPr>
          <w:rFonts w:ascii="Arial" w:eastAsia="Courier" w:hAnsi="Arial" w:cs="Arial"/>
          <w:color w:val="000000"/>
        </w:rPr>
        <w:t>, and therefore compares well with our data</w:t>
      </w:r>
      <w:r>
        <w:rPr>
          <w:rFonts w:ascii="Arial" w:eastAsia="Courier" w:hAnsi="Arial" w:cs="Arial"/>
          <w:color w:val="000000"/>
        </w:rPr>
        <w:t>. For all samples from these studies and our dat</w:t>
      </w:r>
      <w:r w:rsidR="00994E75">
        <w:rPr>
          <w:rFonts w:ascii="Arial" w:eastAsia="Courier" w:hAnsi="Arial" w:cs="Arial"/>
          <w:color w:val="000000"/>
        </w:rPr>
        <w:t>a,</w:t>
      </w:r>
      <w:r>
        <w:rPr>
          <w:rFonts w:ascii="Arial" w:eastAsia="Courier" w:hAnsi="Arial" w:cs="Arial"/>
          <w:color w:val="000000"/>
        </w:rPr>
        <w:t xml:space="preserve"> abundances of ortholog</w:t>
      </w:r>
      <w:r w:rsidR="00994E75">
        <w:rPr>
          <w:rFonts w:ascii="Arial" w:eastAsia="Courier" w:hAnsi="Arial" w:cs="Arial"/>
          <w:color w:val="000000"/>
        </w:rPr>
        <w:t>ous</w:t>
      </w:r>
      <w:r>
        <w:rPr>
          <w:rFonts w:ascii="Arial" w:eastAsia="Courier" w:hAnsi="Arial" w:cs="Arial"/>
          <w:color w:val="000000"/>
        </w:rPr>
        <w:t xml:space="preserve"> genes were correlated and Spearman’s coefficient was compared </w:t>
      </w:r>
      <w:r>
        <w:rPr>
          <w:rFonts w:ascii="Arial" w:eastAsia="Courier" w:hAnsi="Arial" w:cs="Arial"/>
        </w:rPr>
        <w:t>(Figure 4)</w:t>
      </w:r>
      <w:r>
        <w:rPr>
          <w:rFonts w:ascii="Arial" w:eastAsia="Courier" w:hAnsi="Arial" w:cs="Arial"/>
          <w:color w:val="000000"/>
        </w:rPr>
        <w:t xml:space="preserve">. </w:t>
      </w:r>
    </w:p>
    <w:p w14:paraId="63207CA2" w14:textId="77777777" w:rsidR="00CE5A4E" w:rsidRDefault="007D1DB9">
      <w:pPr>
        <w:pStyle w:val="Normal1"/>
        <w:spacing w:line="480" w:lineRule="auto"/>
      </w:pPr>
      <w:r>
        <w:rPr>
          <w:rFonts w:ascii="Arial" w:eastAsia="Courier" w:hAnsi="Arial" w:cs="Arial"/>
          <w:color w:val="000000"/>
        </w:rPr>
        <w:t xml:space="preserve">With the exception of </w:t>
      </w:r>
      <w:proofErr w:type="spellStart"/>
      <w:r>
        <w:rPr>
          <w:rFonts w:ascii="Arial" w:eastAsia="Courier" w:hAnsi="Arial" w:cs="Arial"/>
          <w:color w:val="000000"/>
        </w:rPr>
        <w:t>sporozoites</w:t>
      </w:r>
      <w:proofErr w:type="spellEnd"/>
      <w:r>
        <w:rPr>
          <w:rFonts w:ascii="Arial" w:eastAsia="Courier" w:hAnsi="Arial" w:cs="Arial"/>
          <w:color w:val="000000"/>
        </w:rPr>
        <w:t xml:space="preserve"> (see below), transcriptomes tend to be more strongly correlated between matching lifecycle stages of different species than to other stages from the same parasite. Orthologues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and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gamete stages (gametocytes and late infection, respectively) are expressed in highly correlated manner across </w:t>
      </w:r>
      <w:r w:rsidR="00994E75">
        <w:rPr>
          <w:rFonts w:ascii="Arial" w:eastAsia="Courier" w:hAnsi="Arial" w:cs="Arial"/>
          <w:color w:val="000000"/>
        </w:rPr>
        <w:t xml:space="preserve">the two </w:t>
      </w:r>
      <w:r>
        <w:rPr>
          <w:rFonts w:ascii="Arial" w:eastAsia="Courier" w:hAnsi="Arial" w:cs="Arial"/>
          <w:color w:val="000000"/>
        </w:rPr>
        <w:t>species. Similarly</w:t>
      </w:r>
      <w:r w:rsidR="00994E75">
        <w:rPr>
          <w:rFonts w:ascii="Arial" w:eastAsia="Courier" w:hAnsi="Arial" w:cs="Arial"/>
          <w:color w:val="000000"/>
        </w:rPr>
        <w:t>,</w:t>
      </w:r>
      <w:r>
        <w:rPr>
          <w:rFonts w:ascii="Arial" w:eastAsia="Courier" w:hAnsi="Arial" w:cs="Arial"/>
          <w:color w:val="000000"/>
        </w:rPr>
        <w:t xml:space="preserve"> transcriptomes of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merozoites</w:t>
      </w:r>
      <w:proofErr w:type="spellEnd"/>
      <w:r>
        <w:rPr>
          <w:rFonts w:ascii="Arial" w:eastAsia="Courier" w:hAnsi="Arial" w:cs="Arial"/>
          <w:color w:val="000000"/>
        </w:rPr>
        <w:t xml:space="preserve"> from both independent studies are most similar to early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samples, indicating similarity also during asexual reproduction.</w:t>
      </w:r>
    </w:p>
    <w:p w14:paraId="705A4BDC" w14:textId="77777777" w:rsidR="00CE5A4E" w:rsidRDefault="007D1DB9">
      <w:pPr>
        <w:pStyle w:val="Normal1"/>
        <w:spacing w:line="480" w:lineRule="auto"/>
      </w:pPr>
      <w:r>
        <w:rPr>
          <w:rFonts w:ascii="Arial" w:eastAsia="Courier" w:hAnsi="Arial" w:cs="Arial"/>
          <w:color w:val="000000"/>
        </w:rPr>
        <w:t xml:space="preserve">Furthermore </w:t>
      </w:r>
      <w:r w:rsidR="00E84D5F" w:rsidRPr="00492AF4">
        <w:rPr>
          <w:rFonts w:ascii="Arial" w:eastAsia="Courier" w:hAnsi="Arial" w:cs="Arial"/>
          <w:i/>
          <w:color w:val="000000"/>
        </w:rPr>
        <w:t xml:space="preserve">E. </w:t>
      </w:r>
      <w:proofErr w:type="spellStart"/>
      <w:r w:rsidR="00E84D5F" w:rsidRPr="00492AF4">
        <w:rPr>
          <w:rFonts w:ascii="Arial" w:eastAsia="Courier" w:hAnsi="Arial" w:cs="Arial"/>
          <w:i/>
          <w:color w:val="000000"/>
        </w:rPr>
        <w:t>falciformis</w:t>
      </w:r>
      <w:proofErr w:type="spellEnd"/>
      <w:r w:rsidR="00E84D5F">
        <w:rPr>
          <w:rFonts w:ascii="Arial" w:eastAsia="Courier" w:hAnsi="Arial" w:cs="Arial"/>
          <w:color w:val="000000"/>
        </w:rPr>
        <w:t xml:space="preserve"> oocyst</w:t>
      </w:r>
      <w:r>
        <w:rPr>
          <w:rFonts w:ascii="Arial" w:eastAsia="Courier" w:hAnsi="Arial" w:cs="Arial"/>
          <w:color w:val="000000"/>
        </w:rPr>
        <w:t xml:space="preserve"> transcriptomes share a high similarity to </w:t>
      </w:r>
      <w:proofErr w:type="spellStart"/>
      <w:r>
        <w:rPr>
          <w:rFonts w:ascii="Arial" w:eastAsia="Courier" w:hAnsi="Arial" w:cs="Arial"/>
          <w:color w:val="000000"/>
        </w:rPr>
        <w:t>unsporulated</w:t>
      </w:r>
      <w:proofErr w:type="spellEnd"/>
      <w:r>
        <w:rPr>
          <w:rFonts w:ascii="Arial" w:eastAsia="Courier" w:hAnsi="Arial" w:cs="Arial"/>
          <w:color w:val="000000"/>
        </w:rPr>
        <w:t xml:space="preserve">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oocysts.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are most similar to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This might reflect species specificity also in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or possibly, differences in the in </w:t>
      </w:r>
      <w:r>
        <w:rPr>
          <w:rFonts w:ascii="Arial" w:eastAsia="Courier" w:hAnsi="Arial" w:cs="Arial"/>
          <w:color w:val="000000"/>
        </w:rPr>
        <w:lastRenderedPageBreak/>
        <w:t xml:space="preserve">vitro preparation of these “environmental stages”. Our oocysts clustering with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unsporulated</w:t>
      </w:r>
      <w:proofErr w:type="spellEnd"/>
      <w:r>
        <w:rPr>
          <w:rFonts w:ascii="Arial" w:eastAsia="Courier" w:hAnsi="Arial" w:cs="Arial"/>
          <w:color w:val="000000"/>
        </w:rPr>
        <w:t xml:space="preserve"> oocysts gives further support to the interpretation that our high </w:t>
      </w:r>
      <w:r w:rsidR="00E84D5F">
        <w:rPr>
          <w:rFonts w:ascii="Arial" w:eastAsia="Courier" w:hAnsi="Arial" w:cs="Arial"/>
          <w:color w:val="000000"/>
        </w:rPr>
        <w:t xml:space="preserve">mRNA </w:t>
      </w:r>
      <w:r>
        <w:rPr>
          <w:rFonts w:ascii="Arial" w:eastAsia="Courier" w:hAnsi="Arial" w:cs="Arial"/>
          <w:color w:val="000000"/>
        </w:rPr>
        <w:t xml:space="preserve">abundance oocyst </w:t>
      </w:r>
      <w:r w:rsidR="00E84D5F">
        <w:rPr>
          <w:rFonts w:ascii="Arial" w:eastAsia="Courier" w:hAnsi="Arial" w:cs="Arial"/>
          <w:color w:val="000000"/>
        </w:rPr>
        <w:t xml:space="preserve">clusters </w:t>
      </w:r>
      <w:r>
        <w:rPr>
          <w:rFonts w:ascii="Arial" w:eastAsia="Courier" w:hAnsi="Arial" w:cs="Arial"/>
          <w:color w:val="000000"/>
        </w:rPr>
        <w:t xml:space="preserve">(Figure 3b) are a result of transcripts contributed by the 10% </w:t>
      </w:r>
      <w:proofErr w:type="spellStart"/>
      <w:r>
        <w:rPr>
          <w:rFonts w:ascii="Arial" w:eastAsia="Courier" w:hAnsi="Arial" w:cs="Arial"/>
          <w:color w:val="000000"/>
        </w:rPr>
        <w:t>unsporulated</w:t>
      </w:r>
      <w:proofErr w:type="spellEnd"/>
      <w:r>
        <w:rPr>
          <w:rFonts w:ascii="Arial" w:eastAsia="Courier" w:hAnsi="Arial" w:cs="Arial"/>
          <w:color w:val="000000"/>
        </w:rPr>
        <w:t xml:space="preserve"> oocysts in our sequenced material.</w:t>
      </w:r>
    </w:p>
    <w:p w14:paraId="531D1E2C" w14:textId="77777777" w:rsidR="00CE5A4E" w:rsidRDefault="007D1DB9">
      <w:pPr>
        <w:pStyle w:val="Normal1"/>
        <w:spacing w:line="480" w:lineRule="auto"/>
      </w:pPr>
      <w:r>
        <w:commentReference w:id="402"/>
      </w:r>
      <w:r>
        <w:rPr>
          <w:rFonts w:ascii="Arial" w:eastAsia="Courier" w:hAnsi="Arial" w:cs="Arial"/>
          <w:color w:val="000000"/>
        </w:rPr>
        <w:t xml:space="preserve">We have identified groups of genes which are shared among </w:t>
      </w:r>
      <w:proofErr w:type="spellStart"/>
      <w:r>
        <w:rPr>
          <w:rFonts w:ascii="Arial" w:eastAsia="Courier" w:hAnsi="Arial" w:cs="Arial"/>
          <w:color w:val="000000"/>
        </w:rPr>
        <w:t>apicomplexa</w:t>
      </w:r>
      <w:proofErr w:type="spellEnd"/>
      <w:r>
        <w:rPr>
          <w:rFonts w:ascii="Arial" w:eastAsia="Courier" w:hAnsi="Arial" w:cs="Arial"/>
          <w:color w:val="000000"/>
        </w:rPr>
        <w:t xml:space="preserve"> (Figure 3b </w:t>
      </w:r>
      <w:r w:rsidR="006877C2">
        <w:rPr>
          <w:rFonts w:ascii="Arial" w:eastAsia="Courier" w:hAnsi="Arial" w:cs="Arial"/>
          <w:color w:val="000000"/>
        </w:rPr>
        <w:t>and table 3</w:t>
      </w:r>
      <w:r>
        <w:rPr>
          <w:rFonts w:ascii="Arial" w:eastAsia="Courier" w:hAnsi="Arial" w:cs="Arial"/>
          <w:color w:val="000000"/>
        </w:rPr>
        <w:t xml:space="preserve">) and linked them to asexual reproduction in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Our data indicate that genes which are characteristic for intracellular asexual reproduct</w:t>
      </w:r>
      <w:r w:rsidR="00E84D5F">
        <w:rPr>
          <w:rFonts w:ascii="Arial" w:eastAsia="Courier" w:hAnsi="Arial" w:cs="Arial"/>
          <w:color w:val="000000"/>
        </w:rPr>
        <w:t>ive</w:t>
      </w:r>
      <w:r>
        <w:rPr>
          <w:rFonts w:ascii="Arial" w:eastAsia="Courier" w:hAnsi="Arial" w:cs="Arial"/>
          <w:color w:val="000000"/>
        </w:rPr>
        <w:t xml:space="preserve"> stages are conserved between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and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commentRangeStart w:id="403"/>
      <w:r>
        <w:rPr>
          <w:rFonts w:ascii="Arial" w:eastAsia="Courier" w:hAnsi="Arial" w:cs="Arial"/>
          <w:color w:val="000000"/>
        </w:rPr>
        <w:t xml:space="preserve">For considerations on drug or vaccine development further investigation into gene expression and evolutionary conservation between the different poultry infecting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spp. might be of interest. In order to develop vaccines which target several species, the immune system must be activated to target conserved genes (</w:t>
      </w:r>
      <w:commentRangeStart w:id="404"/>
      <w:r>
        <w:rPr>
          <w:rFonts w:ascii="Arial" w:eastAsia="Courier" w:hAnsi="Arial" w:cs="Arial"/>
          <w:color w:val="000000"/>
        </w:rPr>
        <w:t>ref</w:t>
      </w:r>
      <w:commentRangeEnd w:id="404"/>
      <w:r>
        <w:commentReference w:id="404"/>
      </w:r>
      <w:r>
        <w:rPr>
          <w:rFonts w:ascii="Arial" w:eastAsia="Courier" w:hAnsi="Arial" w:cs="Arial"/>
          <w:color w:val="000000"/>
        </w:rPr>
        <w:t xml:space="preserve">). Also in considering potential drug design this type of analysis might be helpful, as it can indicate a) in which stage a targeted gene is prone to change in expression and b) whether expression kinetics can be generalized beyond the species in </w:t>
      </w:r>
      <w:commentRangeStart w:id="405"/>
      <w:r>
        <w:rPr>
          <w:rFonts w:ascii="Arial" w:eastAsia="Courier" w:hAnsi="Arial" w:cs="Arial"/>
          <w:color w:val="000000"/>
        </w:rPr>
        <w:t>question</w:t>
      </w:r>
      <w:commentRangeEnd w:id="405"/>
      <w:r w:rsidR="005E699E">
        <w:rPr>
          <w:rStyle w:val="CommentReference"/>
          <w:rFonts w:cs="Mangal"/>
        </w:rPr>
        <w:commentReference w:id="405"/>
      </w:r>
      <w:r>
        <w:rPr>
          <w:rFonts w:ascii="Arial" w:eastAsia="Courier" w:hAnsi="Arial" w:cs="Arial"/>
          <w:color w:val="000000"/>
        </w:rPr>
        <w:t>.</w:t>
      </w:r>
      <w:commentRangeEnd w:id="403"/>
      <w:r>
        <w:commentReference w:id="403"/>
      </w:r>
    </w:p>
    <w:p w14:paraId="1F1B6384" w14:textId="77777777" w:rsidR="00CE5A4E" w:rsidRDefault="007D1DB9">
      <w:pPr>
        <w:pStyle w:val="Normal1"/>
        <w:spacing w:line="480" w:lineRule="auto"/>
      </w:pPr>
      <w:r>
        <w:rPr>
          <w:rFonts w:ascii="Arial" w:eastAsia="Courier" w:hAnsi="Arial" w:cs="Arial"/>
          <w:color w:val="000000"/>
        </w:rPr>
        <w:t xml:space="preserve">Overall this analysis highlights evolutionary conservation in gene expression of key developmental factors across </w:t>
      </w:r>
      <w:proofErr w:type="spellStart"/>
      <w:r>
        <w:rPr>
          <w:rFonts w:ascii="Arial" w:eastAsia="Courier" w:hAnsi="Arial" w:cs="Arial"/>
          <w:color w:val="000000"/>
        </w:rPr>
        <w:t>Coccidia</w:t>
      </w:r>
      <w:proofErr w:type="spellEnd"/>
      <w:r>
        <w:rPr>
          <w:rFonts w:ascii="Arial" w:eastAsia="Courier" w:hAnsi="Arial" w:cs="Arial"/>
          <w:color w:val="000000"/>
        </w:rPr>
        <w:t>. Conservation of the underlying promoters and</w:t>
      </w:r>
      <w:r w:rsidR="00B55D42">
        <w:rPr>
          <w:rFonts w:ascii="Arial" w:eastAsia="Courier" w:hAnsi="Arial" w:cs="Arial"/>
          <w:color w:val="000000"/>
        </w:rPr>
        <w:t>,</w:t>
      </w:r>
      <w:r>
        <w:rPr>
          <w:rFonts w:ascii="Arial" w:eastAsia="Courier" w:hAnsi="Arial" w:cs="Arial"/>
          <w:color w:val="000000"/>
        </w:rPr>
        <w:t xml:space="preserve"> i.e.</w:t>
      </w:r>
      <w:r w:rsidR="00B55D42">
        <w:rPr>
          <w:rFonts w:ascii="Arial" w:eastAsia="Courier" w:hAnsi="Arial" w:cs="Arial"/>
          <w:color w:val="000000"/>
        </w:rPr>
        <w:t>,</w:t>
      </w:r>
      <w:r>
        <w:rPr>
          <w:rFonts w:ascii="Arial" w:eastAsia="Courier" w:hAnsi="Arial" w:cs="Arial"/>
          <w:color w:val="000000"/>
        </w:rPr>
        <w:t xml:space="preserve"> transcription factor binding sites needs more investigation. </w:t>
      </w:r>
      <w:r w:rsidR="00B55D42">
        <w:rPr>
          <w:rFonts w:ascii="Arial" w:eastAsia="Courier" w:hAnsi="Arial" w:cs="Arial"/>
          <w:color w:val="000000"/>
        </w:rPr>
        <w:t>However, i</w:t>
      </w:r>
      <w:r>
        <w:rPr>
          <w:rFonts w:ascii="Arial" w:eastAsia="Courier" w:hAnsi="Arial" w:cs="Arial"/>
          <w:color w:val="000000"/>
        </w:rPr>
        <w:t>t is reassuring</w:t>
      </w:r>
      <w:r w:rsidR="00B55D42">
        <w:rPr>
          <w:rFonts w:ascii="Arial" w:eastAsia="Courier" w:hAnsi="Arial" w:cs="Arial"/>
          <w:color w:val="000000"/>
        </w:rPr>
        <w:t xml:space="preserve"> </w:t>
      </w:r>
      <w:r>
        <w:rPr>
          <w:rFonts w:ascii="Arial" w:eastAsia="Courier" w:hAnsi="Arial" w:cs="Arial"/>
          <w:color w:val="000000"/>
        </w:rPr>
        <w:t xml:space="preserve">that - apart from </w:t>
      </w:r>
      <w:proofErr w:type="spellStart"/>
      <w:r>
        <w:rPr>
          <w:rFonts w:ascii="Arial" w:eastAsia="Courier" w:hAnsi="Arial" w:cs="Arial"/>
          <w:color w:val="000000"/>
        </w:rPr>
        <w:t>sporozoite</w:t>
      </w:r>
      <w:proofErr w:type="spellEnd"/>
      <w:r>
        <w:rPr>
          <w:rFonts w:ascii="Arial" w:eastAsia="Courier" w:hAnsi="Arial" w:cs="Arial"/>
          <w:color w:val="000000"/>
        </w:rPr>
        <w:t xml:space="preserve"> genes</w:t>
      </w:r>
      <w:r w:rsidR="00B55D42">
        <w:rPr>
          <w:rFonts w:ascii="Arial" w:eastAsia="Courier" w:hAnsi="Arial" w:cs="Arial"/>
          <w:color w:val="000000"/>
        </w:rPr>
        <w:t xml:space="preserve"> </w:t>
      </w:r>
      <w:r>
        <w:rPr>
          <w:rFonts w:ascii="Arial" w:eastAsia="Courier" w:hAnsi="Arial" w:cs="Arial"/>
          <w:color w:val="000000"/>
        </w:rPr>
        <w:t xml:space="preserve">- heterologous expression in other parasites with genetic manipulation tools available (first and foremost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w:t>
      </w:r>
      <w:commentRangeStart w:id="406"/>
      <w:commentRangeStart w:id="407"/>
      <w:r>
        <w:rPr>
          <w:rFonts w:ascii="Arial" w:eastAsia="Courier" w:hAnsi="Arial" w:cs="Arial"/>
          <w:color w:val="000000"/>
        </w:rPr>
        <w:t>ref</w:t>
      </w:r>
      <w:commentRangeEnd w:id="406"/>
      <w:r>
        <w:commentReference w:id="406"/>
      </w:r>
      <w:commentRangeEnd w:id="407"/>
      <w:r w:rsidR="00FE63DC">
        <w:rPr>
          <w:rStyle w:val="CommentReference"/>
          <w:rFonts w:cs="Mangal"/>
        </w:rPr>
        <w:commentReference w:id="407"/>
      </w:r>
      <w:r>
        <w:rPr>
          <w:rFonts w:ascii="Arial" w:eastAsia="Courier" w:hAnsi="Arial" w:cs="Arial"/>
          <w:color w:val="000000"/>
        </w:rPr>
        <w:t>) might for many genes result in expression patterns resembling natural expression.</w:t>
      </w:r>
    </w:p>
    <w:p w14:paraId="78C57725" w14:textId="77777777" w:rsidR="00CE5A4E" w:rsidRDefault="007D1DB9">
      <w:pPr>
        <w:pStyle w:val="Normal1"/>
        <w:spacing w:line="480" w:lineRule="auto"/>
        <w:rPr>
          <w:del w:id="408" w:author="Emanuel Heitlinger" w:date="2016-12-19T16:57:00Z"/>
        </w:rPr>
      </w:pPr>
      <w:r>
        <w:rPr>
          <w:rFonts w:ascii="Arial" w:eastAsia="Courier" w:hAnsi="Arial" w:cs="Arial"/>
          <w:color w:val="000000"/>
        </w:rPr>
        <w:t xml:space="preserve">For </w:t>
      </w:r>
      <w:proofErr w:type="spellStart"/>
      <w:r>
        <w:rPr>
          <w:rFonts w:ascii="Arial" w:eastAsia="Courier" w:hAnsi="Arial" w:cs="Arial"/>
          <w:color w:val="000000"/>
        </w:rPr>
        <w:t>sporozoites</w:t>
      </w:r>
      <w:proofErr w:type="spellEnd"/>
      <w:r w:rsidR="00FE63DC">
        <w:rPr>
          <w:rFonts w:ascii="Arial" w:eastAsia="Courier" w:hAnsi="Arial" w:cs="Arial"/>
          <w:color w:val="000000"/>
        </w:rPr>
        <w:t>,</w:t>
      </w:r>
      <w:r>
        <w:rPr>
          <w:rFonts w:ascii="Arial" w:eastAsia="Courier" w:hAnsi="Arial" w:cs="Arial"/>
          <w:color w:val="000000"/>
        </w:rPr>
        <w:t xml:space="preserve"> this analysis confirms the species specificity of mRNA abundance patterns. </w:t>
      </w:r>
      <w:proofErr w:type="spellStart"/>
      <w:r>
        <w:rPr>
          <w:rFonts w:ascii="Arial" w:eastAsia="Courier" w:hAnsi="Arial" w:cs="Arial"/>
          <w:color w:val="000000"/>
        </w:rPr>
        <w:t>Transcritpomes</w:t>
      </w:r>
      <w:proofErr w:type="spellEnd"/>
      <w:r>
        <w:rPr>
          <w:rFonts w:ascii="Arial" w:eastAsia="Courier" w:hAnsi="Arial" w:cs="Arial"/>
          <w:color w:val="000000"/>
        </w:rPr>
        <w:t xml:space="preserve"> of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are more similar to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early infection samples than to orthologous </w:t>
      </w:r>
      <w:proofErr w:type="spellStart"/>
      <w:r>
        <w:rPr>
          <w:rFonts w:ascii="Arial" w:eastAsia="Courier" w:hAnsi="Arial" w:cs="Arial"/>
          <w:color w:val="000000"/>
        </w:rPr>
        <w:t>sporozoite</w:t>
      </w:r>
      <w:proofErr w:type="spellEnd"/>
      <w:r>
        <w:rPr>
          <w:rFonts w:ascii="Arial" w:eastAsia="Courier" w:hAnsi="Arial" w:cs="Arial"/>
          <w:color w:val="000000"/>
        </w:rPr>
        <w:t xml:space="preserve"> transcriptomes from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It is possible that the </w:t>
      </w:r>
      <w:r>
        <w:rPr>
          <w:rFonts w:ascii="Arial" w:eastAsia="Courier" w:hAnsi="Arial" w:cs="Arial"/>
          <w:color w:val="000000"/>
        </w:rPr>
        <w:lastRenderedPageBreak/>
        <w:t xml:space="preserve">biological challenges faced by extracellular </w:t>
      </w:r>
      <w:proofErr w:type="spellStart"/>
      <w:r>
        <w:rPr>
          <w:rFonts w:ascii="Arial" w:eastAsia="Courier" w:hAnsi="Arial" w:cs="Arial"/>
          <w:color w:val="000000"/>
        </w:rPr>
        <w:t>sporozoites</w:t>
      </w:r>
      <w:proofErr w:type="spellEnd"/>
      <w:r>
        <w:rPr>
          <w:rFonts w:ascii="Arial" w:eastAsia="Courier" w:hAnsi="Arial" w:cs="Arial"/>
          <w:color w:val="000000"/>
        </w:rPr>
        <w:t xml:space="preserve"> in poultry and rodents are more different th</w:t>
      </w:r>
      <w:r w:rsidR="00A30195">
        <w:rPr>
          <w:rFonts w:ascii="Arial" w:eastAsia="Courier" w:hAnsi="Arial" w:cs="Arial"/>
          <w:color w:val="000000"/>
        </w:rPr>
        <w:t>an</w:t>
      </w:r>
      <w:r>
        <w:rPr>
          <w:rFonts w:ascii="Arial" w:eastAsia="Courier" w:hAnsi="Arial" w:cs="Arial"/>
          <w:color w:val="000000"/>
        </w:rPr>
        <w:t xml:space="preserve"> intracellular conditions faced by </w:t>
      </w:r>
      <w:proofErr w:type="spellStart"/>
      <w:r>
        <w:rPr>
          <w:rFonts w:ascii="Arial" w:eastAsia="Courier" w:hAnsi="Arial" w:cs="Arial"/>
          <w:color w:val="000000"/>
        </w:rPr>
        <w:t>merozoites</w:t>
      </w:r>
      <w:proofErr w:type="spellEnd"/>
      <w:r>
        <w:rPr>
          <w:rFonts w:ascii="Arial" w:eastAsia="Courier" w:hAnsi="Arial" w:cs="Arial"/>
          <w:color w:val="000000"/>
        </w:rPr>
        <w:t xml:space="preserve"> during asexual reproduction</w:t>
      </w:r>
      <w:r w:rsidR="008B0918">
        <w:rPr>
          <w:rFonts w:ascii="Arial" w:eastAsia="Courier" w:hAnsi="Arial" w:cs="Arial"/>
          <w:color w:val="000000"/>
        </w:rPr>
        <w:t xml:space="preserve"> in the two hosts</w:t>
      </w:r>
      <w:r>
        <w:rPr>
          <w:rFonts w:ascii="Arial" w:eastAsia="Courier" w:hAnsi="Arial" w:cs="Arial"/>
          <w:color w:val="000000"/>
        </w:rPr>
        <w:t xml:space="preserve"> (</w:t>
      </w:r>
      <w:commentRangeStart w:id="409"/>
      <w:r>
        <w:rPr>
          <w:rFonts w:ascii="Arial" w:eastAsia="Courier" w:hAnsi="Arial" w:cs="Arial"/>
          <w:color w:val="000000"/>
        </w:rPr>
        <w:t>ref</w:t>
      </w:r>
      <w:commentRangeEnd w:id="409"/>
      <w:r w:rsidR="00DE0952">
        <w:rPr>
          <w:rStyle w:val="CommentReference"/>
          <w:rFonts w:cs="Mangal"/>
        </w:rPr>
        <w:commentReference w:id="409"/>
      </w:r>
      <w:r>
        <w:rPr>
          <w:rFonts w:ascii="Arial" w:eastAsia="Courier" w:hAnsi="Arial" w:cs="Arial"/>
          <w:color w:val="000000"/>
        </w:rPr>
        <w:t xml:space="preserve">). This might result in fast evolution of virulence factors expressed in these invasive stages to </w:t>
      </w:r>
      <w:r w:rsidR="008B0918">
        <w:rPr>
          <w:rFonts w:ascii="Arial" w:eastAsia="Courier" w:hAnsi="Arial" w:cs="Arial"/>
          <w:color w:val="000000"/>
        </w:rPr>
        <w:t xml:space="preserve">such </w:t>
      </w:r>
      <w:r>
        <w:rPr>
          <w:rFonts w:ascii="Arial" w:eastAsia="Courier" w:hAnsi="Arial" w:cs="Arial"/>
          <w:color w:val="000000"/>
        </w:rPr>
        <w:t>an exten</w:t>
      </w:r>
      <w:r w:rsidR="00B55D42">
        <w:rPr>
          <w:rFonts w:ascii="Arial" w:eastAsia="Courier" w:hAnsi="Arial" w:cs="Arial"/>
          <w:color w:val="000000"/>
        </w:rPr>
        <w:t>t</w:t>
      </w:r>
      <w:r>
        <w:rPr>
          <w:rFonts w:ascii="Arial" w:eastAsia="Courier" w:hAnsi="Arial" w:cs="Arial"/>
          <w:color w:val="000000"/>
        </w:rPr>
        <w:t xml:space="preserve"> that homologies in the underlying gene families cannot be detected anymore</w:t>
      </w:r>
      <w:r w:rsidR="00935BAC">
        <w:rPr>
          <w:rFonts w:ascii="Arial" w:eastAsia="Courier" w:hAnsi="Arial" w:cs="Arial"/>
          <w:color w:val="000000"/>
        </w:rPr>
        <w:t xml:space="preserve"> </w:t>
      </w:r>
      <w:r w:rsidR="00935BAC">
        <w:rPr>
          <w:rFonts w:ascii="Arial" w:eastAsia="Courier" w:hAnsi="Arial" w:cs="Arial"/>
          <w:color w:val="000000"/>
        </w:rPr>
        <w:fldChar w:fldCharType="begin"/>
      </w:r>
      <w:r w:rsidR="00935BAC">
        <w:rPr>
          <w:rFonts w:ascii="Arial" w:eastAsia="Courier" w:hAnsi="Arial" w:cs="Arial"/>
          <w:color w:val="000000"/>
        </w:rPr>
        <w:instrText xml:space="preserve"> ADDIN ZOTERO_ITEM CSL_CITATION {"citationID":"2x5tayPp","properties":{"formattedCitation":"(Templeton 2007)","plainCitation":"(Templeton 2007)"},"citationItems":[{"id":1872,"uris":["http://zotero.org/groups/484592/items/G8GQX3MW"],"uri":["http://zotero.org/groups/484592/items/G8GQX3MW"],"itemData":{"id":1872,"type":"article-journal","title":"Whole-genome natural histories of apicomplexan surface proteins","container-title":"Trends in Parasitology","page":"205-212","volume":"23","issue":"5","source":"ScienceDirect","abstract":"The natural histories of free-living and pathogenic protozoans have been described in over a century of studies, spanning a range of disciplines such as microscopic, cellular, taxonomic, pathological, clinical and molecular. Only in the last decade has this landscape of work benefited from the availability of whole-genome nucleotide sequence data. For many pathogens, it is now possible to overlay analyses of protein repertoires onto the current spectrum of knowledge. This article illuminates protozoan natural histories, particularly the rapidly evolving and highly adaptive direct physical interface of apicomplexan parasites and their hosts, by providing a brief introduction to the origin and phylogenetic distribution of parasite-encoded surface proteins and their component domains.","DOI":"10.1016/j.pt.2007.03.001","ISSN":"1471-4922","journalAbbreviation":"Trends in Parasitology","author":[{"family":"Templeton","given":"Thomas J."}],"issued":{"date-parts":[["2007",5]]}}}],"schema":"https://github.com/citation-style-language/schema/raw/master/csl-citation.json"} </w:instrText>
      </w:r>
      <w:r w:rsidR="00935BAC">
        <w:rPr>
          <w:rFonts w:ascii="Arial" w:eastAsia="Courier" w:hAnsi="Arial" w:cs="Arial"/>
          <w:color w:val="000000"/>
        </w:rPr>
        <w:fldChar w:fldCharType="separate"/>
      </w:r>
      <w:r w:rsidR="00935BAC" w:rsidRPr="00935BAC">
        <w:rPr>
          <w:rFonts w:ascii="Arial" w:hAnsi="Arial" w:cs="Arial"/>
        </w:rPr>
        <w:t>(Templeton 2007)</w:t>
      </w:r>
      <w:r w:rsidR="00935BAC">
        <w:rPr>
          <w:rFonts w:ascii="Arial" w:eastAsia="Courier" w:hAnsi="Arial" w:cs="Arial"/>
          <w:color w:val="000000"/>
        </w:rPr>
        <w:fldChar w:fldCharType="end"/>
      </w:r>
      <w:r>
        <w:rPr>
          <w:rFonts w:ascii="Arial" w:eastAsia="Courier" w:hAnsi="Arial" w:cs="Arial"/>
          <w:color w:val="000000"/>
        </w:rPr>
        <w:t xml:space="preserve">. It is also </w:t>
      </w:r>
      <w:r w:rsidR="008B0918">
        <w:rPr>
          <w:rFonts w:ascii="Arial" w:eastAsia="Courier" w:hAnsi="Arial" w:cs="Arial"/>
          <w:color w:val="000000"/>
        </w:rPr>
        <w:t>possible</w:t>
      </w:r>
      <w:r>
        <w:rPr>
          <w:rFonts w:ascii="Arial" w:eastAsia="Courier" w:hAnsi="Arial" w:cs="Arial"/>
          <w:color w:val="000000"/>
        </w:rPr>
        <w:t xml:space="preserve"> that such virulence factors undergo rapid gene family expansion, as seen in SAGs in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sidR="006A5194">
        <w:rPr>
          <w:rFonts w:ascii="Arial" w:eastAsia="Courier" w:hAnsi="Arial" w:cs="Arial"/>
          <w:i/>
          <w:color w:val="000000"/>
        </w:rPr>
        <w:t xml:space="preserve"> </w:t>
      </w:r>
      <w:r w:rsidR="006A5194">
        <w:rPr>
          <w:rFonts w:ascii="Arial" w:eastAsia="Courier" w:hAnsi="Arial" w:cs="Arial"/>
          <w:i/>
          <w:color w:val="000000"/>
        </w:rPr>
        <w:fldChar w:fldCharType="begin"/>
      </w:r>
      <w:r w:rsidR="006A5194">
        <w:rPr>
          <w:rFonts w:ascii="Arial" w:eastAsia="Courier" w:hAnsi="Arial" w:cs="Arial"/>
          <w:i/>
          <w:color w:val="000000"/>
        </w:rPr>
        <w:instrText xml:space="preserve"> ADDIN ZOTERO_ITEM CSL_CITATION {"citationID":"P8nfbsSG","properties":{"formattedCitation":"(Heitlinger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rsidR="006A5194">
        <w:rPr>
          <w:rFonts w:ascii="Arial" w:eastAsia="Courier" w:hAnsi="Arial" w:cs="Arial"/>
          <w:i/>
          <w:color w:val="000000"/>
        </w:rPr>
        <w:fldChar w:fldCharType="separate"/>
      </w:r>
      <w:r w:rsidR="006A5194" w:rsidRPr="006A5194">
        <w:rPr>
          <w:rFonts w:ascii="Arial" w:hAnsi="Arial" w:cs="Arial"/>
        </w:rPr>
        <w:t>(</w:t>
      </w:r>
      <w:proofErr w:type="spellStart"/>
      <w:r w:rsidR="006A5194" w:rsidRPr="006A5194">
        <w:rPr>
          <w:rFonts w:ascii="Arial" w:hAnsi="Arial" w:cs="Arial"/>
        </w:rPr>
        <w:t>Heitlinger</w:t>
      </w:r>
      <w:proofErr w:type="spellEnd"/>
      <w:r w:rsidR="006A5194" w:rsidRPr="006A5194">
        <w:rPr>
          <w:rFonts w:ascii="Arial" w:hAnsi="Arial" w:cs="Arial"/>
        </w:rPr>
        <w:t xml:space="preserve"> et al. 2014)</w:t>
      </w:r>
      <w:r w:rsidR="006A5194">
        <w:rPr>
          <w:rFonts w:ascii="Arial" w:eastAsia="Courier" w:hAnsi="Arial" w:cs="Arial"/>
          <w:i/>
          <w:color w:val="000000"/>
        </w:rPr>
        <w:fldChar w:fldCharType="end"/>
      </w:r>
      <w:r>
        <w:rPr>
          <w:rFonts w:ascii="Arial" w:eastAsia="Courier" w:hAnsi="Arial" w:cs="Arial"/>
          <w:color w:val="000000"/>
        </w:rPr>
        <w:t xml:space="preserve">,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sidR="006A5194">
        <w:rPr>
          <w:rFonts w:ascii="Arial" w:eastAsia="Courier" w:hAnsi="Arial" w:cs="Arial"/>
          <w:i/>
          <w:color w:val="000000"/>
        </w:rPr>
        <w:t xml:space="preserve"> </w:t>
      </w:r>
      <w:commentRangeStart w:id="410"/>
      <w:r w:rsidR="00305B07">
        <w:rPr>
          <w:rFonts w:ascii="Arial" w:eastAsia="Courier" w:hAnsi="Arial" w:cs="Arial"/>
          <w:i/>
          <w:color w:val="000000"/>
        </w:rPr>
        <w:fldChar w:fldCharType="begin"/>
      </w:r>
      <w:r w:rsidR="00305B07">
        <w:rPr>
          <w:rFonts w:ascii="Arial" w:eastAsia="Courier" w:hAnsi="Arial" w:cs="Arial"/>
          <w:i/>
          <w:color w:val="000000"/>
        </w:rPr>
        <w:instrText xml:space="preserve"> ADDIN ZOTERO_ITEM CSL_CITATION {"citationID":"reLiUusf","properties":{"formattedCitation":"(Khan et al. 2006)","plainCitation":"(Khan et al. 2006)"},"citationItems":[{"id":1901,"uris":["http://zotero.org/groups/484592/items/BMSSAXRV"],"uri":["http://zotero.org/groups/484592/items/BMSSAXRV"],"itemData":{"id":1901,"type":"article-journal","title":"Common inheritance of chromosome Ia associated with clonal expansion of Toxoplasma gondii","container-title":"Genome Research","page":"1119-1125","volume":"16","issue":"9","source":"genome.cshlp.org","abstract":"Toxoplasma gondii is a globally distributed protozoan parasite that can infect virtually all warm-blooded animals and humans. Despite the existence of a sexual phase in the life cycle, T. gondii has an unusual population structure dominated by three clonal lineages that predominate in North America and Europe, (Types I, II, and III). These lineages were founded by common ancestors ~10,000 yr ago. The recent origin and widespread distribution of the clonal lineages is attributed to the circumvention of the sexual cycle by a new mode of transmission—asexual transmission between intermediate hosts. Asexual transmission appears to be multigenic and although the specific genes mediating this trait are unknown, it is predicted that all members of the clonal lineages should share the same alleles. Genetic mapping studies suggested that chromosome Ia was unusually monomorphic compared with the rest of the genome. To investigate this further, we sequenced chromosome Ia and chromosome Ib in the Type I strain, RH, and the Type II strain, ME49. Comparative genome analyses of the two chromosomal sequences revealed that the same copy of chromosome Ia was inherited in each lineage, whereas chromosome Ib maintained the same high frequency of between-strain polymorphism as the rest of the genome. Sampling of chromosome Ia sequence in seven additional representative strains from the three clonal lineages supports a monomorphic inheritance, which is unique within the genome. Taken together, our observations implicate a specific combination of alleles on chromosome Ia in the recent origin and widespread success of the clonal lineages of T. gondii.","DOI":"10.1101/gr.5318106","ISSN":"1088-9051, 1549-5469","note":"PMID: 16902086","journalAbbreviation":"Genome Res.","language":"en","author":[{"family":"Khan","given":"Asis"},{"family":"Böhme","given":"Ulrike"},{"family":"Kelly","given":"Krystyna A."},{"family":"Adlem","given":"Ellen"},{"family":"Brooks","given":"Karen"},{"family":"Simmonds","given":"Mark"},{"family":"Mungall","given":"Karen"},{"family":"Quail","given":"Michael A."},{"family":"Arrowsmith","given":"Claire"},{"family":"Chillingworth","given":"Tracey"},{"family":"Churcher","given":"Carol"},{"family":"Harris","given":"David"},{"family":"Collins","given":"Matthew"},{"family":"Fosker","given":"Nigel"},{"family":"Fraser","given":"Audrey"},{"family":"Hance","given":"Zahra"},{"family":"Jagels","given":"Kay"},{"family":"Moule","given":"Sharon"},{"family":"Murphy","given":"Lee"},{"family":"O'Neil","given":"Susan"},{"family":"Rajandream","given":"Marie-Adele"},{"family":"Saunders","given":"David"},{"family":"Seeger","given":"Kathy"},{"family":"Whitehead","given":"Sally"},{"family":"Mayr","given":"Thomas"},{"family":"Xuan","given":"Xuenan"},{"family":"Watanabe","given":"Junichi"},{"family":"Suzuki","given":"Yutaka"},{"family":"Wakaguri","given":"Hiroyuki"},{"family":"Sugano","given":"Sumio"},{"family":"Sugimoto","given":"Chihiro"},{"family":"Paulsen","given":"Ian"},{"family":"Mackey","given":"Aaron J."},{"family":"Roos","given":"David S."},{"family":"Hall","given":"Neil"},{"family":"Berriman","given":"Matthew"},{"family":"Barrell","given":"Bart"},{"family":"Sibley","given":"L. David"},{"family":"Ajioka","given":"James W."}],"issued":{"date-parts":[["2006",1,9]]}}}],"schema":"https://github.com/citation-style-language/schema/raw/master/csl-citation.json"} </w:instrText>
      </w:r>
      <w:r w:rsidR="00305B07">
        <w:rPr>
          <w:rFonts w:ascii="Arial" w:eastAsia="Courier" w:hAnsi="Arial" w:cs="Arial"/>
          <w:i/>
          <w:color w:val="000000"/>
        </w:rPr>
        <w:fldChar w:fldCharType="separate"/>
      </w:r>
      <w:r w:rsidR="00305B07" w:rsidRPr="00305B07">
        <w:rPr>
          <w:rFonts w:ascii="Arial" w:hAnsi="Arial" w:cs="Arial"/>
        </w:rPr>
        <w:t>(Khan et al. 2006)</w:t>
      </w:r>
      <w:r w:rsidR="00305B07">
        <w:rPr>
          <w:rFonts w:ascii="Arial" w:eastAsia="Courier" w:hAnsi="Arial" w:cs="Arial"/>
          <w:i/>
          <w:color w:val="000000"/>
        </w:rPr>
        <w:fldChar w:fldCharType="end"/>
      </w:r>
      <w:commentRangeEnd w:id="410"/>
      <w:r w:rsidR="00305B07">
        <w:rPr>
          <w:rStyle w:val="CommentReference"/>
          <w:rFonts w:cs="Mangal"/>
        </w:rPr>
        <w:commentReference w:id="410"/>
      </w:r>
      <w:r>
        <w:rPr>
          <w:rFonts w:ascii="Arial" w:eastAsia="Courier" w:hAnsi="Arial" w:cs="Arial"/>
          <w:color w:val="000000"/>
        </w:rPr>
        <w:t xml:space="preserve"> and </w:t>
      </w:r>
      <w:proofErr w:type="spellStart"/>
      <w:r>
        <w:rPr>
          <w:rFonts w:ascii="Arial" w:eastAsia="Courier" w:hAnsi="Arial" w:cs="Arial"/>
          <w:color w:val="000000"/>
        </w:rPr>
        <w:t>Neospora</w:t>
      </w:r>
      <w:proofErr w:type="spellEnd"/>
      <w:r>
        <w:rPr>
          <w:rFonts w:ascii="Arial" w:eastAsia="Courier" w:hAnsi="Arial" w:cs="Arial"/>
          <w:color w:val="000000"/>
        </w:rPr>
        <w:t xml:space="preserve"> </w:t>
      </w:r>
      <w:proofErr w:type="spellStart"/>
      <w:r>
        <w:rPr>
          <w:rFonts w:ascii="Arial" w:eastAsia="Courier" w:hAnsi="Arial" w:cs="Arial"/>
          <w:color w:val="000000"/>
        </w:rPr>
        <w:t>caninum</w:t>
      </w:r>
      <w:proofErr w:type="spellEnd"/>
      <w:r w:rsidR="006A5194">
        <w:rPr>
          <w:rFonts w:ascii="Arial" w:eastAsia="Courier" w:hAnsi="Arial" w:cs="Arial"/>
          <w:color w:val="000000"/>
        </w:rPr>
        <w:t>,</w:t>
      </w:r>
      <w:r>
        <w:rPr>
          <w:rFonts w:ascii="Arial" w:eastAsia="Courier" w:hAnsi="Arial" w:cs="Arial"/>
          <w:color w:val="000000"/>
        </w:rPr>
        <w:t xml:space="preserve"> </w:t>
      </w:r>
      <w:proofErr w:type="spellStart"/>
      <w:r w:rsidR="006A5194" w:rsidRPr="00492AF4">
        <w:rPr>
          <w:rFonts w:ascii="Arial" w:eastAsia="Courier" w:hAnsi="Arial" w:cs="Arial"/>
          <w:i/>
          <w:color w:val="000000"/>
        </w:rPr>
        <w:t>Eimeria</w:t>
      </w:r>
      <w:proofErr w:type="spellEnd"/>
      <w:r w:rsidR="006A5194">
        <w:rPr>
          <w:rFonts w:ascii="Arial" w:eastAsia="Courier" w:hAnsi="Arial" w:cs="Arial"/>
          <w:color w:val="000000"/>
        </w:rPr>
        <w:t xml:space="preserve"> spp. </w:t>
      </w:r>
      <w:r w:rsidR="006A5194">
        <w:rPr>
          <w:rFonts w:ascii="Arial" w:eastAsia="Courier" w:hAnsi="Arial" w:cs="Arial"/>
          <w:color w:val="000000"/>
        </w:rPr>
        <w:fldChar w:fldCharType="begin"/>
      </w:r>
      <w:r w:rsidR="006A5194">
        <w:rPr>
          <w:rFonts w:ascii="Arial" w:eastAsia="Courier" w:hAnsi="Arial" w:cs="Arial"/>
          <w:color w:val="000000"/>
        </w:rPr>
        <w:instrText xml:space="preserve"> ADDIN ZOTERO_ITEM CSL_CITATION {"citationID":"9yr6nBMC","properties":{"formattedCitation":"(Adam J. Reid et al. 2014)","plainCitation":"(Adam J. Reid et al. 2014)"},"citationItems":[{"id":213,"uris":["http://zotero.org/groups/484592/items/SAVKGVJU"],"uri":["http://zotero.org/groups/484592/items/SAVKGVJU"],"itemData":{"id":213,"type":"article-journal","title":"Genomic analysis of the causative agents of coccidiosis in domestic chickens","container-title":"Genome Research","page":"1676-1685","volume":"24","issue":"10","source":"PubMed Central","abstract":"Global production of chickens has trebled in the past two decades and they are now the most important source of dietary animal protein worldwide. Chickens are subject to many infectious diseases that reduce their performance and productivity. Coccidiosis, caused by apicomplexan protozoa of the genus Eimeria, is one of the most important poultry diseases. Understanding the biology of Eimeria parasites underpins development of new drugs and vaccines needed to improve global food security. We have produced annotated genome sequences of all seven species of Eimeria that infect domestic chickens, which reveal the full extent of previously described repeat-rich and repeat-poor regions and show that these parasites possess the most repeat-rich proteomes ever described. Furthermore, while no other apicomplexan has been found to possess retrotransposons, Eimeria is home to a family of chromoviruses. Analysis of Eimeria genes involved in basic biology and host-parasite interaction highlights adaptations to a relatively simple developmental life cycle and a complex array of co-expressed surface proteins involved in host cell binding.","DOI":"10.1101/gr.168955.113","ISSN":"1088-9051","note":"PMID: 25015382\nPMCID: PMC4199364","journalAbbreviation":"Genome Res","author":[{"family":"Reid","given":"Adam J."},{"family":"Blake","given":"Damer P."},{"family":"Ansari","given":"Hifzur R."},{"family":"Billington","given":"Karen"},{"family":"Browne","given":"Hilary P."},{"family":"Bryant","given":"Josephine"},{"family":"Dunn","given":"Matt"},{"family":"Hung","given":"Stacy S."},{"family":"Kawahara","given":"Fumiya"},{"family":"Miranda-Saavedra","given":"Diego"},{"family":"Malas","given":"Tareq B."},{"family":"Mourier","given":"Tobias"},{"family":"Naghra","given":"Hardeep"},{"family":"Nair","given":"Mridul"},{"family":"Otto","given":"Thomas D."},{"family":"Rawlings","given":"Neil D."},{"family":"Rivailler","given":"Pierre"},{"family":"Sanchez-Flores","given":"Alejandro"},{"family":"Sanders","given":"Mandy"},{"family":"Subramaniam","given":"Chandra"},{"family":"Tay","given":"Yea-Ling"},{"family":"Woo","given":"Yong"},{"family":"Wu","given":"Xikun"},{"family":"Barrell","given":"Bart"},{"family":"Dear","given":"Paul H."},{"family":"Doerig","given":"Christian"},{"family":"Gruber","given":"Arthur"},{"family":"Ivens","given":"Alasdair C."},{"family":"Parkinson","given":"John"},{"family":"Rajandream","given":"Marie-Adèle"},{"family":"Shirley","given":"Martin W."},{"family":"Wan","given":"Kiew-Lian"},{"family":"Berriman","given":"Matthew"},{"family":"Tomley","given":"Fiona M."},{"family":"Pain","given":"Arnab"}],"issued":{"date-parts":[["2014",10]]}}}],"schema":"https://github.com/citation-style-language/schema/raw/master/csl-citation.json"} </w:instrText>
      </w:r>
      <w:r w:rsidR="006A5194">
        <w:rPr>
          <w:rFonts w:ascii="Arial" w:eastAsia="Courier" w:hAnsi="Arial" w:cs="Arial"/>
          <w:color w:val="000000"/>
        </w:rPr>
        <w:fldChar w:fldCharType="separate"/>
      </w:r>
      <w:r w:rsidR="006A5194" w:rsidRPr="006A5194">
        <w:rPr>
          <w:rFonts w:ascii="Arial" w:hAnsi="Arial" w:cs="Arial"/>
        </w:rPr>
        <w:t>(Adam J. Reid et al. 2014)</w:t>
      </w:r>
      <w:r w:rsidR="006A5194">
        <w:rPr>
          <w:rFonts w:ascii="Arial" w:eastAsia="Courier" w:hAnsi="Arial" w:cs="Arial"/>
          <w:color w:val="000000"/>
        </w:rPr>
        <w:fldChar w:fldCharType="end"/>
      </w:r>
      <w:r w:rsidR="006A5194">
        <w:rPr>
          <w:rFonts w:ascii="Arial" w:eastAsia="Courier" w:hAnsi="Arial" w:cs="Arial"/>
          <w:color w:val="000000"/>
        </w:rPr>
        <w:t xml:space="preserve"> </w:t>
      </w:r>
      <w:r>
        <w:rPr>
          <w:rFonts w:ascii="Arial" w:eastAsia="Courier" w:hAnsi="Arial" w:cs="Arial"/>
          <w:color w:val="000000"/>
        </w:rPr>
        <w:t xml:space="preserve">or </w:t>
      </w:r>
      <w:ins w:id="411" w:author="Emanuel Heitlinger" w:date="2016-12-19T17:02:00Z">
        <w:r>
          <w:rPr>
            <w:rFonts w:ascii="Arial" w:eastAsia="Courier" w:hAnsi="Arial" w:cs="Arial"/>
            <w:color w:val="000000"/>
          </w:rPr>
          <w:t xml:space="preserve">VIR and how-are-these-called-again genes in </w:t>
        </w:r>
        <w:r w:rsidRPr="00492AF4">
          <w:rPr>
            <w:rFonts w:ascii="Arial" w:eastAsia="Courier" w:hAnsi="Arial" w:cs="Arial"/>
            <w:i/>
            <w:color w:val="000000"/>
          </w:rPr>
          <w:t>Plasmodium</w:t>
        </w:r>
        <w:r>
          <w:rPr>
            <w:rFonts w:ascii="Arial" w:eastAsia="Courier" w:hAnsi="Arial" w:cs="Arial"/>
            <w:color w:val="000000"/>
          </w:rPr>
          <w:t xml:space="preserve"> (ref).</w:t>
        </w:r>
      </w:ins>
    </w:p>
    <w:p w14:paraId="4A78CF7C" w14:textId="77777777" w:rsidR="00CE5A4E" w:rsidRDefault="00CE5A4E">
      <w:pPr>
        <w:pStyle w:val="Normal1"/>
        <w:spacing w:line="480" w:lineRule="auto"/>
      </w:pPr>
    </w:p>
    <w:p w14:paraId="17BCAA6E" w14:textId="77777777" w:rsidR="00CE5A4E" w:rsidRDefault="00CE5A4E">
      <w:pPr>
        <w:pStyle w:val="Normal1"/>
        <w:spacing w:line="480" w:lineRule="auto"/>
        <w:rPr>
          <w:rFonts w:ascii="Arial" w:eastAsia="Courier" w:hAnsi="Arial" w:cs="Arial"/>
          <w:color w:val="000000"/>
        </w:rPr>
      </w:pPr>
    </w:p>
    <w:p w14:paraId="3BE30465" w14:textId="77777777" w:rsidR="00CE5A4E" w:rsidRDefault="007D1DB9">
      <w:pPr>
        <w:pStyle w:val="Normal1"/>
        <w:spacing w:line="480" w:lineRule="auto"/>
      </w:pPr>
      <w:commentRangeStart w:id="412"/>
      <w:del w:id="413" w:author="Emanuel Heitlinger" w:date="2016-12-20T10:13:00Z">
        <w:r>
          <w:rPr>
            <w:rFonts w:ascii="Arial" w:eastAsia="Courier" w:hAnsi="Arial" w:cs="Arial"/>
            <w:b/>
            <w:bCs/>
            <w:color w:val="000000"/>
            <w:sz w:val="28"/>
            <w:szCs w:val="28"/>
          </w:rPr>
          <w:delText>Imperfect clustering might reflect true biological differences</w:delText>
        </w:r>
      </w:del>
      <w:ins w:id="414" w:author="Emanuel Heitlinger" w:date="2016-12-20T10:13:00Z">
        <w:r>
          <w:rPr>
            <w:rFonts w:ascii="Arial" w:eastAsia="Courier" w:hAnsi="Arial" w:cs="Arial"/>
            <w:b/>
            <w:bCs/>
            <w:color w:val="000000"/>
            <w:sz w:val="28"/>
            <w:szCs w:val="28"/>
          </w:rPr>
          <w:t>Variability in parasite transcriptomes and response to infection</w:t>
        </w:r>
      </w:ins>
      <w:commentRangeEnd w:id="412"/>
      <w:r w:rsidR="008B0918">
        <w:rPr>
          <w:rStyle w:val="CommentReference"/>
          <w:rFonts w:cs="Mangal"/>
        </w:rPr>
        <w:commentReference w:id="412"/>
      </w:r>
    </w:p>
    <w:p w14:paraId="0F2C66A5" w14:textId="77777777" w:rsidR="00CE5A4E" w:rsidRDefault="006D1E7E">
      <w:pPr>
        <w:pStyle w:val="Normal1"/>
        <w:spacing w:line="480" w:lineRule="auto"/>
      </w:pPr>
      <w:r>
        <w:rPr>
          <w:rFonts w:ascii="Arial" w:eastAsia="Courier" w:hAnsi="Arial" w:cs="Arial"/>
          <w:color w:val="000000"/>
        </w:rPr>
        <w:t xml:space="preserve">In our data, three sampled lifecycle stages; </w:t>
      </w:r>
      <w:proofErr w:type="spellStart"/>
      <w:r>
        <w:rPr>
          <w:rFonts w:ascii="Arial" w:eastAsia="Courier" w:hAnsi="Arial" w:cs="Arial"/>
          <w:color w:val="000000"/>
        </w:rPr>
        <w:t>sporozoites</w:t>
      </w:r>
      <w:proofErr w:type="spellEnd"/>
      <w:r>
        <w:rPr>
          <w:rFonts w:ascii="Arial" w:eastAsia="Courier" w:hAnsi="Arial" w:cs="Arial"/>
          <w:color w:val="000000"/>
        </w:rPr>
        <w:t>, oocysts and 7 days post infection (~gametes), display distinct profiles and replicates cluster together. However, s</w:t>
      </w:r>
      <w:r w:rsidR="007D1DB9">
        <w:rPr>
          <w:rFonts w:ascii="Arial" w:eastAsia="Courier" w:hAnsi="Arial" w:cs="Arial"/>
          <w:color w:val="000000"/>
        </w:rPr>
        <w:t xml:space="preserve">ome samples show aberrant expression patterns different between replicates and related samples. For parasite transcriptomes early in infection we explain the lack of separation between day 3 and 5 post infection samples with asynchronous </w:t>
      </w:r>
      <w:proofErr w:type="spellStart"/>
      <w:r w:rsidR="007D1DB9">
        <w:rPr>
          <w:rFonts w:ascii="Arial" w:eastAsia="Courier" w:hAnsi="Arial" w:cs="Arial"/>
          <w:color w:val="000000"/>
        </w:rPr>
        <w:t>schizogony</w:t>
      </w:r>
      <w:proofErr w:type="spellEnd"/>
      <w:r w:rsidR="007D1DB9">
        <w:rPr>
          <w:rFonts w:ascii="Arial" w:eastAsia="Courier" w:hAnsi="Arial" w:cs="Arial"/>
          <w:color w:val="000000"/>
        </w:rPr>
        <w:t>. This fits well with previous knowledge</w:t>
      </w:r>
      <w:r w:rsidR="00305B07">
        <w:rPr>
          <w:rFonts w:ascii="Arial" w:eastAsia="Courier" w:hAnsi="Arial" w:cs="Arial"/>
          <w:color w:val="000000"/>
        </w:rPr>
        <w:t xml:space="preserve"> about </w:t>
      </w:r>
      <w:proofErr w:type="spellStart"/>
      <w:r w:rsidR="00305B07">
        <w:rPr>
          <w:rFonts w:ascii="Arial" w:eastAsia="Courier" w:hAnsi="Arial" w:cs="Arial"/>
          <w:color w:val="000000"/>
        </w:rPr>
        <w:t>schizogony</w:t>
      </w:r>
      <w:proofErr w:type="spellEnd"/>
      <w:r w:rsidR="00305B07">
        <w:rPr>
          <w:rFonts w:ascii="Arial" w:eastAsia="Courier" w:hAnsi="Arial" w:cs="Arial"/>
          <w:color w:val="000000"/>
        </w:rPr>
        <w:t xml:space="preserve">, as </w:t>
      </w:r>
      <w:proofErr w:type="spellStart"/>
      <w:r w:rsidR="00305B07">
        <w:rPr>
          <w:rFonts w:ascii="Arial" w:eastAsia="Courier" w:hAnsi="Arial" w:cs="Arial"/>
          <w:color w:val="000000"/>
        </w:rPr>
        <w:t>dscussed</w:t>
      </w:r>
      <w:proofErr w:type="spellEnd"/>
      <w:r w:rsidR="00305B07">
        <w:rPr>
          <w:rFonts w:ascii="Arial" w:eastAsia="Courier" w:hAnsi="Arial" w:cs="Arial"/>
          <w:color w:val="000000"/>
        </w:rPr>
        <w:t xml:space="preserve"> above. I</w:t>
      </w:r>
      <w:r w:rsidR="007D1DB9">
        <w:rPr>
          <w:rFonts w:ascii="Arial" w:eastAsia="Courier" w:hAnsi="Arial" w:cs="Arial"/>
          <w:color w:val="000000"/>
        </w:rPr>
        <w:t>n contrast, synchronization upon gametocyte formation around 7 days post infection is expected since the oocyst shedding pattern is highly reproducible (</w:t>
      </w:r>
      <w:commentRangeStart w:id="415"/>
      <w:r w:rsidR="007D1DB9">
        <w:rPr>
          <w:rFonts w:ascii="Arial" w:eastAsia="Courier" w:hAnsi="Arial" w:cs="Arial"/>
          <w:color w:val="000000"/>
        </w:rPr>
        <w:t>ref</w:t>
      </w:r>
      <w:commentRangeEnd w:id="415"/>
      <w:r w:rsidR="007D1DB9">
        <w:commentReference w:id="415"/>
      </w:r>
      <w:r w:rsidR="007D1DB9">
        <w:rPr>
          <w:rFonts w:ascii="Arial" w:eastAsia="Courier" w:hAnsi="Arial" w:cs="Arial"/>
          <w:color w:val="000000"/>
        </w:rPr>
        <w:t>). It is worthwhile to consider</w:t>
      </w:r>
      <w:r>
        <w:rPr>
          <w:rFonts w:ascii="Arial" w:eastAsia="Courier" w:hAnsi="Arial" w:cs="Arial"/>
          <w:color w:val="000000"/>
        </w:rPr>
        <w:t xml:space="preserve"> that such sample</w:t>
      </w:r>
      <w:r w:rsidR="007D1DB9">
        <w:rPr>
          <w:rFonts w:ascii="Arial" w:eastAsia="Courier" w:hAnsi="Arial" w:cs="Arial"/>
          <w:color w:val="000000"/>
        </w:rPr>
        <w:t xml:space="preserve"> differences and similarities </w:t>
      </w:r>
      <w:r>
        <w:rPr>
          <w:rFonts w:ascii="Arial" w:eastAsia="Courier" w:hAnsi="Arial" w:cs="Arial"/>
          <w:color w:val="000000"/>
        </w:rPr>
        <w:t>might reflect</w:t>
      </w:r>
      <w:r w:rsidR="007D1DB9">
        <w:rPr>
          <w:rFonts w:ascii="Arial" w:eastAsia="Courier" w:hAnsi="Arial" w:cs="Arial"/>
          <w:color w:val="000000"/>
        </w:rPr>
        <w:t xml:space="preserve"> true biological variation. It is perceivable that the overall course and intensity of infection varies with small differences in, e.g., microbiota composition </w:t>
      </w:r>
      <w:r w:rsidR="007D1DB9">
        <w:fldChar w:fldCharType="begin"/>
      </w:r>
      <w:r w:rsidR="007D1DB9">
        <w:instrText>ADDIN ZOTERO_ITEM CSL_CITATION {"citationID":"W6msEVd9","properties":{"formattedCitation":"(Singer and Nash 2000; McCabe, Britton, and Parameswaran 2015)","plainCitation":"(Singer and Nash 2000; McCabe, Britton, and Parameswaran 2015)"},"citationItems":[{"id":553,"uris":["http://zotero.org/users/2947270/items/QZJIIJIZ"],"uri":["http://zotero.org/users/2947270/items/QZJIIJIZ"],"itemData":{"id":553,"type":"article-journal","title":"The Role of Normal Flora in Giardia lamblia Infections in Mice","container-title":"Journal of Infectious Diseases","page":"1510-1512","volume":"181","issue":"4","source":"jid.oxfordjournals.org","abstract":"The presence of normal bacterial flora in the intestinal tract is thought to protect against colonization by pathogens. Only a few specific examples of this protection have been demonstrated for bacterial pathogens and protozoan infections. Mice from one commercial breeding farm were found to be less susceptible to infection with Giardia lamblia than were isogenic mice from another facility. When mice were housed together, resistance to infection was readily transferred to normally susceptible mice. After resistant mice were treated with neomycin, differences in susceptibility to infection were shown to be due to differences in the resident flora present in these mice. These results suggest the possible use of probiotic therapy for prevention of G. lamblia infections and may help explain some of the variability of outcomes seen in G. lamblia infections in humans.","DOI":"10.1086/315409","ISSN":"0022-1899, 1537-6613","note":"PMID: 10751141","journalAbbreviation":"J Infect Dis.","language":"en","author":[{"family":"Singer","given":"Steven M."},{"family":"Nash","given":"Theodore E."}],"issued":{"date-parts":[["2000",1,4]]}}},{"id":1726,"uris":["http://zotero.org/users/2947270/items/ZKH4R3UX"],"uri":["http://zotero.org/users/2947270/items/ZKH4R3UX"],"itemData":{"id":1726,"type":"article-journal","title":"Prebiotic and Probiotic Regulation of Bone Health: Role of the Intestine and its Microbiome","container-title":"Current Osteoporosis Reports","page":"363-371","volume":"13","issue":"6","source":"PubMed","abstract":"Recent advances in our understanding of how the intestinal microbiome contributes to health and disease have generated great interest in developing strategies for modulating the abundance of microbes and/or their activity to improve overall human health and prevent pathologies such as osteoporosis. Bone is an organ that the gut has long been known to regulate through absorption of calcium, the key bone mineral. However, it is clear that modulation of the gut and its microbiome can affect bone density and strength in a variety of animal models (zebrafish, rodents, chicken) and humans. This is demonstrated in studies ablating the microbiome through antibiotic treatment or using germ-free mouse conditions as well as in studies modulating the microbiome activity and composition through prebiotic and/or probiotic treatment. This review will discuss recent developments in this new and exciting area.","DOI":"10.1007/s11914-015-0292-x","ISSN":"1544-2241","note":"PMID: 26419466\nPMCID: PMC4623939","shortTitle":"Prebiotic and Probiotic Regulation of Bone Health","journalAbbreviation":"Curr Osteoporos Rep","language":"eng","author":[{"family":"McCabe","given":"Laura"},{"family":"Britton","given":"Robert A."},{"family":"Parameswaran","given":"Narayanan"}],"issued":{"date-parts":[["2015",12]]}}}],"schema":"https://github.com/citation-style-language/schema/raw/master/csl-citation.json"}</w:instrText>
      </w:r>
      <w:r w:rsidR="007D1DB9">
        <w:fldChar w:fldCharType="separate"/>
      </w:r>
      <w:bookmarkStart w:id="416" w:name="__Fieldmark__2764_1687872407"/>
      <w:r w:rsidR="007D1DB9">
        <w:rPr>
          <w:rFonts w:ascii="Arial" w:eastAsia="Courier" w:hAnsi="Arial" w:cs="Arial"/>
          <w:color w:val="000000"/>
        </w:rPr>
        <w:t>(</w:t>
      </w:r>
      <w:bookmarkStart w:id="417" w:name="__Fieldmark__2510_1000178020"/>
      <w:r w:rsidR="007D1DB9">
        <w:rPr>
          <w:rFonts w:ascii="Arial" w:eastAsia="Courier" w:hAnsi="Arial" w:cs="Arial"/>
          <w:color w:val="000000"/>
        </w:rPr>
        <w:t>Singer and Nash 2000; McCabe, Britton, and Parameswaran 2015)</w:t>
      </w:r>
      <w:r w:rsidR="007D1DB9">
        <w:fldChar w:fldCharType="end"/>
      </w:r>
      <w:bookmarkStart w:id="418" w:name="__Fieldmark__2429_1506500677"/>
      <w:bookmarkStart w:id="419" w:name="__Fieldmark__1269_2112764151"/>
      <w:bookmarkStart w:id="420" w:name="__Fieldmark__2359_46473882"/>
      <w:bookmarkStart w:id="421" w:name="__Fieldmark__1129_378019444"/>
      <w:bookmarkStart w:id="422" w:name="__Fieldmark__2561_24551482"/>
      <w:bookmarkStart w:id="423" w:name="__Fieldmark__707_39192179"/>
      <w:bookmarkEnd w:id="416"/>
      <w:bookmarkEnd w:id="417"/>
      <w:bookmarkEnd w:id="418"/>
      <w:bookmarkEnd w:id="419"/>
      <w:bookmarkEnd w:id="420"/>
      <w:bookmarkEnd w:id="421"/>
      <w:bookmarkEnd w:id="422"/>
      <w:bookmarkEnd w:id="423"/>
      <w:r w:rsidR="007D1DB9">
        <w:rPr>
          <w:rFonts w:ascii="Arial" w:eastAsia="Courier" w:hAnsi="Arial" w:cs="Arial"/>
          <w:color w:val="000000"/>
        </w:rPr>
        <w:t xml:space="preserve">, host stress levels due to cage mates, draught, </w:t>
      </w:r>
      <w:r w:rsidR="007D1DB9">
        <w:rPr>
          <w:rFonts w:ascii="Arial" w:eastAsia="Courier" w:hAnsi="Arial" w:cs="Arial"/>
          <w:color w:val="000000"/>
        </w:rPr>
        <w:lastRenderedPageBreak/>
        <w:t>differences in light exposure or other factors which do vary also in a controlled animal facility have been suggested (</w:t>
      </w:r>
      <w:commentRangeStart w:id="424"/>
      <w:r w:rsidR="007D1DB9">
        <w:rPr>
          <w:rFonts w:ascii="Arial" w:eastAsia="Courier" w:hAnsi="Arial" w:cs="Arial"/>
          <w:color w:val="FF0000"/>
        </w:rPr>
        <w:t>can we cite the editorial highlight in Science?</w:t>
      </w:r>
      <w:commentRangeEnd w:id="424"/>
      <w:r w:rsidR="007D1DB9">
        <w:commentReference w:id="424"/>
      </w:r>
      <w:commentRangeStart w:id="425"/>
      <w:r w:rsidR="007D1DB9">
        <w:rPr>
          <w:rFonts w:ascii="Arial" w:eastAsia="Courier" w:hAnsi="Arial" w:cs="Arial"/>
          <w:color w:val="000000"/>
        </w:rPr>
        <w:t>)</w:t>
      </w:r>
      <w:commentRangeEnd w:id="425"/>
      <w:r>
        <w:rPr>
          <w:rStyle w:val="CommentReference"/>
          <w:rFonts w:cs="Mangal"/>
        </w:rPr>
        <w:commentReference w:id="425"/>
      </w:r>
      <w:r w:rsidR="007D1DB9">
        <w:rPr>
          <w:rFonts w:ascii="Arial" w:eastAsia="Courier" w:hAnsi="Arial" w:cs="Arial"/>
          <w:color w:val="000000"/>
        </w:rPr>
        <w:t xml:space="preserve">. Variation in the course of infection triggered by such factors could explain the transcriptional profiles we see, with distinct overall patterns but replicate separation in the asexual phase. Furthermore some of the challenge infections are cleared or on their way to be cleared completely. It is perceivable that variation in adaptive immunity leads to complete or </w:t>
      </w:r>
      <w:r>
        <w:rPr>
          <w:rFonts w:ascii="Arial" w:eastAsia="Courier" w:hAnsi="Arial" w:cs="Arial"/>
          <w:color w:val="000000"/>
        </w:rPr>
        <w:t>almost complete</w:t>
      </w:r>
      <w:r w:rsidR="007D1DB9">
        <w:rPr>
          <w:rFonts w:ascii="Arial" w:eastAsia="Courier" w:hAnsi="Arial" w:cs="Arial"/>
          <w:color w:val="000000"/>
        </w:rPr>
        <w:t xml:space="preserve"> </w:t>
      </w:r>
      <w:commentRangeStart w:id="426"/>
      <w:r w:rsidR="007D1DB9">
        <w:rPr>
          <w:rFonts w:ascii="Arial" w:eastAsia="Courier" w:hAnsi="Arial" w:cs="Arial"/>
          <w:color w:val="000000"/>
        </w:rPr>
        <w:t>clearance</w:t>
      </w:r>
      <w:commentRangeEnd w:id="426"/>
      <w:r>
        <w:rPr>
          <w:rStyle w:val="CommentReference"/>
          <w:rFonts w:cs="Mangal"/>
        </w:rPr>
        <w:commentReference w:id="426"/>
      </w:r>
      <w:r w:rsidR="007D1DB9">
        <w:rPr>
          <w:rFonts w:ascii="Arial" w:eastAsia="Courier" w:hAnsi="Arial" w:cs="Arial"/>
          <w:color w:val="000000"/>
        </w:rPr>
        <w:t xml:space="preserve">. We suggest that considering such possibilities is important for interpreting results and understanding basic biology of the parasite and, in extension better understand infections in less homogeneous hosts than laboratory mice. </w:t>
      </w:r>
    </w:p>
    <w:p w14:paraId="356A7426" w14:textId="77777777" w:rsidR="00CE5A4E" w:rsidRDefault="00CE5A4E">
      <w:pPr>
        <w:pStyle w:val="Normal1"/>
        <w:spacing w:line="480" w:lineRule="auto"/>
        <w:rPr>
          <w:rFonts w:ascii="Arial" w:eastAsia="Courier" w:hAnsi="Arial" w:cs="Arial"/>
          <w:color w:val="000000"/>
        </w:rPr>
      </w:pPr>
    </w:p>
    <w:p w14:paraId="46B4537E" w14:textId="77777777" w:rsidR="002178CB" w:rsidRDefault="002178CB">
      <w:pPr>
        <w:pStyle w:val="Normal1"/>
        <w:spacing w:line="480" w:lineRule="auto"/>
        <w:rPr>
          <w:rFonts w:ascii="Arial" w:eastAsia="Courier" w:hAnsi="Arial" w:cs="Arial"/>
          <w:b/>
          <w:bCs/>
          <w:color w:val="000000"/>
          <w:sz w:val="28"/>
          <w:szCs w:val="28"/>
        </w:rPr>
      </w:pPr>
      <w:r>
        <w:rPr>
          <w:rFonts w:ascii="Arial" w:eastAsia="Courier" w:hAnsi="Arial" w:cs="Arial"/>
          <w:b/>
          <w:bCs/>
          <w:color w:val="000000"/>
          <w:sz w:val="28"/>
          <w:szCs w:val="28"/>
        </w:rPr>
        <w:t xml:space="preserve">Correlation between host and parasite mRNAs </w:t>
      </w:r>
      <w:r w:rsidR="00DD30EA">
        <w:rPr>
          <w:rFonts w:ascii="Arial" w:eastAsia="Courier" w:hAnsi="Arial" w:cs="Arial"/>
          <w:b/>
          <w:bCs/>
          <w:color w:val="000000"/>
          <w:sz w:val="28"/>
          <w:szCs w:val="28"/>
        </w:rPr>
        <w:t>proposes</w:t>
      </w:r>
      <w:r>
        <w:rPr>
          <w:rFonts w:ascii="Arial" w:eastAsia="Courier" w:hAnsi="Arial" w:cs="Arial"/>
          <w:b/>
          <w:bCs/>
          <w:color w:val="000000"/>
          <w:sz w:val="28"/>
          <w:szCs w:val="28"/>
        </w:rPr>
        <w:t xml:space="preserve"> interacting gene-pairs</w:t>
      </w:r>
    </w:p>
    <w:p w14:paraId="0EF3D906" w14:textId="77777777" w:rsidR="00CE5A4E" w:rsidRDefault="007D1DB9">
      <w:pPr>
        <w:pStyle w:val="Normal1"/>
        <w:spacing w:line="480" w:lineRule="auto"/>
      </w:pPr>
      <w:r>
        <w:rPr>
          <w:rFonts w:ascii="Arial" w:eastAsia="Courier" w:hAnsi="Arial" w:cs="Arial"/>
          <w:color w:val="000000"/>
        </w:rPr>
        <w:t>I</w:t>
      </w:r>
      <w:r w:rsidRPr="002035AA">
        <w:rPr>
          <w:rFonts w:ascii="Arial" w:eastAsia="Courier" w:hAnsi="Arial" w:cs="Arial"/>
          <w:color w:val="000000"/>
        </w:rPr>
        <w:t>n</w:t>
      </w:r>
      <w:r>
        <w:rPr>
          <w:rFonts w:ascii="Arial" w:eastAsia="Courier" w:hAnsi="Arial" w:cs="Arial"/>
          <w:color w:val="000000"/>
        </w:rPr>
        <w:t xml:space="preserve"> the context of our dual RNA-</w:t>
      </w:r>
      <w:proofErr w:type="spellStart"/>
      <w:r>
        <w:rPr>
          <w:rFonts w:ascii="Arial" w:eastAsia="Courier" w:hAnsi="Arial" w:cs="Arial"/>
          <w:color w:val="000000"/>
        </w:rPr>
        <w:t>seq</w:t>
      </w:r>
      <w:proofErr w:type="spellEnd"/>
      <w:r>
        <w:rPr>
          <w:rFonts w:ascii="Arial" w:eastAsia="Courier" w:hAnsi="Arial" w:cs="Arial"/>
          <w:color w:val="000000"/>
        </w:rPr>
        <w:t xml:space="preserve"> experiment, variation between </w:t>
      </w:r>
      <w:r w:rsidR="002035AA">
        <w:rPr>
          <w:rFonts w:ascii="Arial" w:eastAsia="Courier" w:hAnsi="Arial" w:cs="Arial"/>
          <w:color w:val="000000"/>
        </w:rPr>
        <w:t xml:space="preserve">individual samples, including replicates, </w:t>
      </w:r>
      <w:r w:rsidR="00A968CA">
        <w:rPr>
          <w:rFonts w:ascii="Arial" w:eastAsia="Courier" w:hAnsi="Arial" w:cs="Arial"/>
          <w:color w:val="000000"/>
        </w:rPr>
        <w:t>can</w:t>
      </w:r>
      <w:r>
        <w:rPr>
          <w:rFonts w:ascii="Arial" w:eastAsia="Courier" w:hAnsi="Arial" w:cs="Arial"/>
          <w:color w:val="000000"/>
        </w:rPr>
        <w:t xml:space="preserve"> allow us to identify mRNAs </w:t>
      </w:r>
      <w:r w:rsidR="002035AA">
        <w:rPr>
          <w:rFonts w:ascii="Arial" w:eastAsia="Courier" w:hAnsi="Arial" w:cs="Arial"/>
          <w:color w:val="000000"/>
        </w:rPr>
        <w:t>which correlate</w:t>
      </w:r>
      <w:r>
        <w:rPr>
          <w:rFonts w:ascii="Arial" w:eastAsia="Courier" w:hAnsi="Arial" w:cs="Arial"/>
          <w:color w:val="000000"/>
        </w:rPr>
        <w:t xml:space="preserve"> between host and parasite</w:t>
      </w:r>
      <w:r w:rsidR="002035AA">
        <w:rPr>
          <w:rFonts w:ascii="Arial" w:eastAsia="Courier" w:hAnsi="Arial" w:cs="Arial"/>
          <w:color w:val="000000"/>
        </w:rPr>
        <w:t xml:space="preserve"> by their abundance patterns</w:t>
      </w:r>
      <w:r>
        <w:rPr>
          <w:rFonts w:ascii="Arial" w:eastAsia="Courier" w:hAnsi="Arial" w:cs="Arial"/>
          <w:color w:val="000000"/>
        </w:rPr>
        <w:t xml:space="preserve">. This analysis follows the rationale that beyond the major </w:t>
      </w:r>
      <w:r w:rsidR="002035AA">
        <w:rPr>
          <w:rFonts w:ascii="Arial" w:eastAsia="Courier" w:hAnsi="Arial" w:cs="Arial"/>
          <w:color w:val="000000"/>
        </w:rPr>
        <w:t xml:space="preserve">(known) </w:t>
      </w:r>
      <w:r>
        <w:rPr>
          <w:rFonts w:ascii="Arial" w:eastAsia="Courier" w:hAnsi="Arial" w:cs="Arial"/>
          <w:color w:val="000000"/>
        </w:rPr>
        <w:t>experimental groups</w:t>
      </w:r>
      <w:r w:rsidR="002178CB">
        <w:rPr>
          <w:rFonts w:ascii="Arial" w:eastAsia="Courier" w:hAnsi="Arial" w:cs="Arial"/>
          <w:color w:val="000000"/>
        </w:rPr>
        <w:t>,</w:t>
      </w:r>
      <w:r>
        <w:rPr>
          <w:rFonts w:ascii="Arial" w:eastAsia="Courier" w:hAnsi="Arial" w:cs="Arial"/>
          <w:color w:val="000000"/>
        </w:rPr>
        <w:t xml:space="preserve"> individual samples might </w:t>
      </w:r>
      <w:r w:rsidR="002035AA">
        <w:rPr>
          <w:rFonts w:ascii="Arial" w:eastAsia="Courier" w:hAnsi="Arial" w:cs="Arial"/>
          <w:color w:val="000000"/>
        </w:rPr>
        <w:t>contain</w:t>
      </w:r>
      <w:r>
        <w:rPr>
          <w:rFonts w:ascii="Arial" w:eastAsia="Courier" w:hAnsi="Arial" w:cs="Arial"/>
          <w:color w:val="000000"/>
        </w:rPr>
        <w:t xml:space="preserve"> tissue and parasites at a congruent state of infection an</w:t>
      </w:r>
      <w:r w:rsidR="002178CB">
        <w:rPr>
          <w:rFonts w:ascii="Arial" w:eastAsia="Courier" w:hAnsi="Arial" w:cs="Arial"/>
          <w:color w:val="000000"/>
        </w:rPr>
        <w:t>d</w:t>
      </w:r>
      <w:r>
        <w:rPr>
          <w:rFonts w:ascii="Arial" w:eastAsia="Courier" w:hAnsi="Arial" w:cs="Arial"/>
          <w:color w:val="000000"/>
        </w:rPr>
        <w:t xml:space="preserve"> thereby </w:t>
      </w:r>
      <w:r w:rsidR="002035AA">
        <w:rPr>
          <w:rFonts w:ascii="Arial" w:eastAsia="Courier" w:hAnsi="Arial" w:cs="Arial"/>
          <w:color w:val="000000"/>
        </w:rPr>
        <w:t>provide</w:t>
      </w:r>
      <w:r>
        <w:rPr>
          <w:rFonts w:ascii="Arial" w:eastAsia="Courier" w:hAnsi="Arial" w:cs="Arial"/>
          <w:color w:val="000000"/>
        </w:rPr>
        <w:t xml:space="preserve"> information on</w:t>
      </w:r>
      <w:r w:rsidR="00A968CA">
        <w:rPr>
          <w:rFonts w:ascii="Arial" w:eastAsia="Courier" w:hAnsi="Arial" w:cs="Arial"/>
          <w:color w:val="000000"/>
        </w:rPr>
        <w:t xml:space="preserve"> inter-species</w:t>
      </w:r>
      <w:r>
        <w:rPr>
          <w:rFonts w:ascii="Arial" w:eastAsia="Courier" w:hAnsi="Arial" w:cs="Arial"/>
          <w:color w:val="000000"/>
        </w:rPr>
        <w:t xml:space="preserve"> gene-gene correlation. We thus applied the “ISIGEM method” </w:t>
      </w:r>
      <w:r>
        <w:fldChar w:fldCharType="begin"/>
      </w:r>
      <w:r>
        <w:instrText>ADDIN ZOTERO_ITEM CSL_CITATION {"citationID":"sfx5VT3E","properties":{"formattedCitation":"(A. J. Reid and Berriman 2013)","plainCitation":"(A. J. Reid and Berriman 2013)"},"citationItems":[{"id":86,"uris":["http://zotero.org/groups/484592/items/BM7UF5ED"],"uri":["http://zotero.org/groups/484592/items/BM7UF5ED"],"itemData":{"id":86,"type":"article-journal","title":"Genes involved in host–parasite interactions can be revealed by their correlated expression","container-title":"Nucleic Acids Research","page":"1508-1518","volume":"41","issue":"3","source":"nar.oxfordjournals.org","abstract":"Molecular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 J."},{"family":"Berriman","given":"Matthew"}],"issued":{"date-parts":[["2013",1,2]]}}}],"schema":"https://github.com/citation-style-language/schema/raw/master/csl-citation.json"}</w:instrText>
      </w:r>
      <w:r>
        <w:fldChar w:fldCharType="separate"/>
      </w:r>
      <w:bookmarkStart w:id="427" w:name="__Fieldmark__2828_1687872407"/>
      <w:r>
        <w:rPr>
          <w:rFonts w:ascii="Arial" w:eastAsia="Courier" w:hAnsi="Arial" w:cs="Arial"/>
          <w:color w:val="000000"/>
        </w:rPr>
        <w:t>(</w:t>
      </w:r>
      <w:bookmarkStart w:id="428" w:name="__Fieldmark__2569_1000178020"/>
      <w:r>
        <w:rPr>
          <w:rFonts w:ascii="Arial" w:eastAsia="Courier" w:hAnsi="Arial" w:cs="Arial"/>
          <w:color w:val="000000"/>
        </w:rPr>
        <w:t>A. J. Reid and Berriman 2013)</w:t>
      </w:r>
      <w:r>
        <w:fldChar w:fldCharType="end"/>
      </w:r>
      <w:bookmarkStart w:id="429" w:name="__Fieldmark__722_39192179"/>
      <w:bookmarkStart w:id="430" w:name="__Fieldmark__1149_378019444"/>
      <w:bookmarkStart w:id="431" w:name="__Fieldmark__1293_2112764151"/>
      <w:bookmarkStart w:id="432" w:name="__Fieldmark__2457_1506500677"/>
      <w:bookmarkStart w:id="433" w:name="__Fieldmark__2427_46473882"/>
      <w:bookmarkStart w:id="434" w:name="__Fieldmark__2597_24551482"/>
      <w:bookmarkEnd w:id="427"/>
      <w:bookmarkEnd w:id="428"/>
      <w:bookmarkEnd w:id="429"/>
      <w:bookmarkEnd w:id="430"/>
      <w:bookmarkEnd w:id="431"/>
      <w:bookmarkEnd w:id="432"/>
      <w:bookmarkEnd w:id="433"/>
      <w:bookmarkEnd w:id="434"/>
      <w:r>
        <w:rPr>
          <w:rFonts w:ascii="Arial" w:eastAsia="Courier" w:hAnsi="Arial" w:cs="Arial"/>
          <w:color w:val="000000"/>
        </w:rPr>
        <w:t xml:space="preserve"> using empirical p-values </w:t>
      </w:r>
      <w:r w:rsidR="00A968CA">
        <w:rPr>
          <w:rFonts w:ascii="Arial" w:eastAsia="Courier" w:hAnsi="Arial" w:cs="Arial"/>
          <w:color w:val="000000"/>
        </w:rPr>
        <w:t xml:space="preserve">for </w:t>
      </w:r>
      <w:r>
        <w:rPr>
          <w:rFonts w:ascii="Arial" w:eastAsia="Courier" w:hAnsi="Arial" w:cs="Arial"/>
          <w:color w:val="000000"/>
        </w:rPr>
        <w:t xml:space="preserve">cross-species correlation coefficients with the aim to screen for </w:t>
      </w:r>
      <w:r w:rsidR="002035AA">
        <w:rPr>
          <w:rFonts w:ascii="Arial" w:eastAsia="Courier" w:hAnsi="Arial" w:cs="Arial"/>
          <w:color w:val="000000"/>
        </w:rPr>
        <w:t xml:space="preserve">interacting </w:t>
      </w:r>
      <w:r>
        <w:rPr>
          <w:rFonts w:ascii="Arial" w:eastAsia="Courier" w:hAnsi="Arial" w:cs="Arial"/>
          <w:color w:val="000000"/>
        </w:rPr>
        <w:t xml:space="preserve">genes in host and parasite. </w:t>
      </w:r>
      <w:r w:rsidR="002035AA">
        <w:rPr>
          <w:rFonts w:ascii="Arial" w:eastAsia="Courier" w:hAnsi="Arial" w:cs="Arial"/>
          <w:color w:val="000000"/>
        </w:rPr>
        <w:t xml:space="preserve">This was performed in order </w:t>
      </w:r>
      <w:r>
        <w:rPr>
          <w:rFonts w:ascii="Arial" w:eastAsia="Courier" w:hAnsi="Arial" w:cs="Arial"/>
          <w:color w:val="000000"/>
        </w:rPr>
        <w:t xml:space="preserve">to test whether and how </w:t>
      </w:r>
      <w:r w:rsidR="002035AA">
        <w:rPr>
          <w:rFonts w:ascii="Arial" w:eastAsia="Courier" w:hAnsi="Arial" w:cs="Arial"/>
          <w:color w:val="000000"/>
        </w:rPr>
        <w:t xml:space="preserve">interacting </w:t>
      </w:r>
      <w:r>
        <w:rPr>
          <w:rFonts w:ascii="Arial" w:eastAsia="Courier" w:hAnsi="Arial" w:cs="Arial"/>
          <w:color w:val="000000"/>
        </w:rPr>
        <w:t xml:space="preserve">genes </w:t>
      </w:r>
      <w:r w:rsidR="002035AA">
        <w:rPr>
          <w:rFonts w:ascii="Arial" w:eastAsia="Courier" w:hAnsi="Arial" w:cs="Arial"/>
          <w:color w:val="000000"/>
        </w:rPr>
        <w:t xml:space="preserve">behave in relation to </w:t>
      </w:r>
      <w:r>
        <w:rPr>
          <w:rFonts w:ascii="Arial" w:eastAsia="Courier" w:hAnsi="Arial" w:cs="Arial"/>
          <w:color w:val="000000"/>
        </w:rPr>
        <w:t>genes expressed according to the early-late infection pattern</w:t>
      </w:r>
      <w:r w:rsidR="002035AA">
        <w:rPr>
          <w:rFonts w:ascii="Arial" w:eastAsia="Courier" w:hAnsi="Arial" w:cs="Arial"/>
          <w:color w:val="000000"/>
        </w:rPr>
        <w:t>s</w:t>
      </w:r>
      <w:r>
        <w:rPr>
          <w:rFonts w:ascii="Arial" w:eastAsia="Courier" w:hAnsi="Arial" w:cs="Arial"/>
          <w:color w:val="000000"/>
        </w:rPr>
        <w:t xml:space="preserve"> described above. </w:t>
      </w:r>
    </w:p>
    <w:p w14:paraId="3BD98343" w14:textId="244063E1" w:rsidR="00CE5A4E" w:rsidRDefault="007D1DB9">
      <w:pPr>
        <w:pStyle w:val="Normal1"/>
        <w:spacing w:line="480" w:lineRule="auto"/>
      </w:pPr>
      <w:r>
        <w:rPr>
          <w:rFonts w:ascii="Arial" w:eastAsia="Courier" w:hAnsi="Arial" w:cs="Arial"/>
          <w:color w:val="000000"/>
        </w:rPr>
        <w:t>ISIGEM scores</w:t>
      </w:r>
      <w:r w:rsidR="00A968CA">
        <w:rPr>
          <w:rFonts w:ascii="Arial" w:eastAsia="Courier" w:hAnsi="Arial" w:cs="Arial"/>
          <w:color w:val="000000"/>
        </w:rPr>
        <w:t xml:space="preserve"> </w:t>
      </w:r>
      <w:r w:rsidR="00383C0A">
        <w:rPr>
          <w:rFonts w:ascii="Arial" w:eastAsia="Courier" w:hAnsi="Arial" w:cs="Arial"/>
          <w:color w:val="000000"/>
        </w:rPr>
        <w:t xml:space="preserve">are probabilities of detecting </w:t>
      </w:r>
      <w:r w:rsidR="00F2277E">
        <w:rPr>
          <w:rFonts w:ascii="Arial" w:eastAsia="Courier" w:hAnsi="Arial" w:cs="Arial"/>
          <w:color w:val="000000"/>
        </w:rPr>
        <w:t>correlation</w:t>
      </w:r>
      <w:r w:rsidR="00383C0A">
        <w:rPr>
          <w:rFonts w:ascii="Arial" w:eastAsia="Courier" w:hAnsi="Arial" w:cs="Arial"/>
          <w:color w:val="000000"/>
        </w:rPr>
        <w:t>s as strong as or stronger tha</w:t>
      </w:r>
      <w:r w:rsidR="00F2277E">
        <w:rPr>
          <w:rFonts w:ascii="Arial" w:eastAsia="Courier" w:hAnsi="Arial" w:cs="Arial"/>
          <w:color w:val="000000"/>
        </w:rPr>
        <w:t xml:space="preserve">n the observed </w:t>
      </w:r>
      <w:r w:rsidR="00383C0A">
        <w:rPr>
          <w:rFonts w:ascii="Arial" w:eastAsia="Courier" w:hAnsi="Arial" w:cs="Arial"/>
          <w:color w:val="000000"/>
        </w:rPr>
        <w:t xml:space="preserve">by </w:t>
      </w:r>
      <w:r w:rsidR="00F2277E">
        <w:rPr>
          <w:rFonts w:ascii="Arial" w:eastAsia="Courier" w:hAnsi="Arial" w:cs="Arial"/>
          <w:color w:val="000000"/>
        </w:rPr>
        <w:t>chance</w:t>
      </w:r>
      <w:r w:rsidR="00A968CA">
        <w:rPr>
          <w:rFonts w:ascii="Arial" w:eastAsia="Courier" w:hAnsi="Arial" w:cs="Arial"/>
          <w:color w:val="000000"/>
        </w:rPr>
        <w:t xml:space="preserve"> (0 indicates high, 1 indicates low). In our data, ISIGEM scores display </w:t>
      </w:r>
      <w:r>
        <w:rPr>
          <w:rFonts w:ascii="Arial" w:eastAsia="Courier" w:hAnsi="Arial" w:cs="Arial"/>
          <w:color w:val="000000"/>
        </w:rPr>
        <w:t xml:space="preserve">a </w:t>
      </w:r>
      <w:r>
        <w:rPr>
          <w:rFonts w:ascii="Arial" w:eastAsia="Courier" w:hAnsi="Arial" w:cs="Arial"/>
          <w:color w:val="000000"/>
        </w:rPr>
        <w:lastRenderedPageBreak/>
        <w:t>rather flat distribution</w:t>
      </w:r>
      <w:r w:rsidR="00DB50F1">
        <w:rPr>
          <w:rFonts w:ascii="Arial" w:eastAsia="Courier" w:hAnsi="Arial" w:cs="Arial"/>
          <w:color w:val="000000"/>
        </w:rPr>
        <w:t xml:space="preserve"> of number of interactions per gene</w:t>
      </w:r>
      <w:r w:rsidR="00A968CA">
        <w:rPr>
          <w:rFonts w:ascii="Arial" w:eastAsia="Courier" w:hAnsi="Arial" w:cs="Arial"/>
          <w:color w:val="000000"/>
        </w:rPr>
        <w:t>,</w:t>
      </w:r>
      <w:r>
        <w:rPr>
          <w:rFonts w:ascii="Arial" w:eastAsia="Courier" w:hAnsi="Arial" w:cs="Arial"/>
          <w:color w:val="000000"/>
        </w:rPr>
        <w:t xml:space="preserve"> similar to that reported by Reid and </w:t>
      </w:r>
      <w:proofErr w:type="spellStart"/>
      <w:r>
        <w:rPr>
          <w:rFonts w:ascii="Arial" w:eastAsia="Courier" w:hAnsi="Arial" w:cs="Arial"/>
          <w:color w:val="000000"/>
        </w:rPr>
        <w:t>Berriman</w:t>
      </w:r>
      <w:proofErr w:type="spellEnd"/>
      <w:r>
        <w:rPr>
          <w:rFonts w:ascii="Arial" w:eastAsia="Courier" w:hAnsi="Arial" w:cs="Arial"/>
          <w:color w:val="000000"/>
        </w:rPr>
        <w:t xml:space="preserve"> (2013) with the difference of an overrepresentation of low values below 0.25 in our study (Figure</w:t>
      </w:r>
      <w:r w:rsidR="00A968CA">
        <w:rPr>
          <w:rFonts w:ascii="Arial" w:eastAsia="Courier" w:hAnsi="Arial" w:cs="Arial"/>
          <w:color w:val="000000"/>
        </w:rPr>
        <w:t xml:space="preserve"> </w:t>
      </w:r>
      <w:r>
        <w:rPr>
          <w:rFonts w:ascii="Arial" w:eastAsia="Courier" w:hAnsi="Arial" w:cs="Arial"/>
          <w:color w:val="000000"/>
        </w:rPr>
        <w:t>5a). Differentially abundant mRNAs between non</w:t>
      </w:r>
      <w:r w:rsidR="0045581D">
        <w:rPr>
          <w:rFonts w:ascii="Arial" w:eastAsia="Courier" w:hAnsi="Arial" w:cs="Arial"/>
          <w:color w:val="000000"/>
        </w:rPr>
        <w:t>-</w:t>
      </w:r>
      <w:r>
        <w:rPr>
          <w:rFonts w:ascii="Arial" w:eastAsia="Courier" w:hAnsi="Arial" w:cs="Arial"/>
          <w:color w:val="000000"/>
        </w:rPr>
        <w:t>infected and infected</w:t>
      </w:r>
      <w:r w:rsidR="00DB50F1">
        <w:rPr>
          <w:rFonts w:ascii="Arial" w:eastAsia="Courier" w:hAnsi="Arial" w:cs="Arial"/>
          <w:color w:val="000000"/>
        </w:rPr>
        <w:t xml:space="preserve"> samples</w:t>
      </w:r>
      <w:r w:rsidR="007F4BAC">
        <w:rPr>
          <w:rFonts w:ascii="Arial" w:eastAsia="Courier" w:hAnsi="Arial" w:cs="Arial"/>
          <w:color w:val="000000"/>
        </w:rPr>
        <w:t>,</w:t>
      </w:r>
      <w:r>
        <w:rPr>
          <w:rFonts w:ascii="Arial" w:eastAsia="Courier" w:hAnsi="Arial" w:cs="Arial"/>
          <w:color w:val="000000"/>
        </w:rPr>
        <w:t xml:space="preserve"> and between different time</w:t>
      </w:r>
      <w:r w:rsidR="00DB50F1">
        <w:rPr>
          <w:rFonts w:ascii="Arial" w:eastAsia="Courier" w:hAnsi="Arial" w:cs="Arial"/>
          <w:color w:val="000000"/>
        </w:rPr>
        <w:t>-p</w:t>
      </w:r>
      <w:r>
        <w:rPr>
          <w:rFonts w:ascii="Arial" w:eastAsia="Courier" w:hAnsi="Arial" w:cs="Arial"/>
          <w:color w:val="000000"/>
        </w:rPr>
        <w:t>oint</w:t>
      </w:r>
      <w:r w:rsidR="0045581D">
        <w:rPr>
          <w:rFonts w:ascii="Arial" w:eastAsia="Courier" w:hAnsi="Arial" w:cs="Arial"/>
          <w:color w:val="000000"/>
        </w:rPr>
        <w:t>s</w:t>
      </w:r>
      <w:r w:rsidR="00DB50F1">
        <w:rPr>
          <w:rFonts w:ascii="Arial" w:eastAsia="Courier" w:hAnsi="Arial" w:cs="Arial"/>
          <w:color w:val="000000"/>
        </w:rPr>
        <w:t xml:space="preserve"> (same </w:t>
      </w:r>
      <w:r w:rsidR="00383C0A">
        <w:rPr>
          <w:rFonts w:ascii="Arial" w:eastAsia="Courier" w:hAnsi="Arial" w:cs="Arial"/>
          <w:color w:val="000000"/>
        </w:rPr>
        <w:t xml:space="preserve">mRNAs </w:t>
      </w:r>
      <w:r w:rsidR="00DB50F1">
        <w:rPr>
          <w:rFonts w:ascii="Arial" w:eastAsia="Courier" w:hAnsi="Arial" w:cs="Arial"/>
          <w:color w:val="000000"/>
        </w:rPr>
        <w:t>as in Figures 2b and 3b)</w:t>
      </w:r>
      <w:r>
        <w:rPr>
          <w:rFonts w:ascii="Arial" w:eastAsia="Courier" w:hAnsi="Arial" w:cs="Arial"/>
          <w:color w:val="000000"/>
        </w:rPr>
        <w:t xml:space="preserve"> showed a very similar distribution</w:t>
      </w:r>
      <w:r w:rsidR="00DB50F1">
        <w:rPr>
          <w:rFonts w:ascii="Arial" w:eastAsia="Courier" w:hAnsi="Arial" w:cs="Arial"/>
          <w:color w:val="000000"/>
        </w:rPr>
        <w:t xml:space="preserve"> </w:t>
      </w:r>
      <w:r>
        <w:rPr>
          <w:rFonts w:ascii="Arial" w:eastAsia="Courier" w:hAnsi="Arial" w:cs="Arial"/>
          <w:color w:val="000000"/>
        </w:rPr>
        <w:t xml:space="preserve">to genes overall (Figure 5a). </w:t>
      </w:r>
    </w:p>
    <w:p w14:paraId="228D7124" w14:textId="04FA2D00" w:rsidR="00CE5A4E" w:rsidRDefault="007D1DB9">
      <w:pPr>
        <w:pStyle w:val="Normal1"/>
        <w:spacing w:line="480" w:lineRule="auto"/>
      </w:pPr>
      <w:r>
        <w:rPr>
          <w:rFonts w:ascii="Arial" w:eastAsia="Courier" w:hAnsi="Arial" w:cs="Arial"/>
          <w:color w:val="000000"/>
        </w:rPr>
        <w:t>We ide</w:t>
      </w:r>
      <w:r w:rsidRPr="0045581D">
        <w:rPr>
          <w:rFonts w:ascii="Arial" w:eastAsia="Courier" w:hAnsi="Arial" w:cs="Arial"/>
          <w:color w:val="000000"/>
        </w:rPr>
        <w:t xml:space="preserve">ntified </w:t>
      </w:r>
      <w:r>
        <w:rPr>
          <w:rFonts w:ascii="Arial" w:eastAsia="Courier" w:hAnsi="Arial" w:cs="Arial"/>
          <w:color w:val="000000"/>
        </w:rPr>
        <w:t>3621</w:t>
      </w:r>
      <w:r w:rsidRPr="0045581D">
        <w:rPr>
          <w:rFonts w:ascii="Arial" w:eastAsia="Courier" w:hAnsi="Arial" w:cs="Arial"/>
          <w:color w:val="000000"/>
        </w:rPr>
        <w:t xml:space="preserve"> mouse genes and </w:t>
      </w:r>
      <w:r>
        <w:rPr>
          <w:rFonts w:ascii="Arial" w:eastAsia="Courier" w:hAnsi="Arial" w:cs="Arial"/>
          <w:color w:val="000000"/>
        </w:rPr>
        <w:t xml:space="preserve">1323 </w:t>
      </w:r>
      <w:r w:rsidRPr="0045581D">
        <w:rPr>
          <w:rFonts w:ascii="Arial" w:eastAsia="Courier" w:hAnsi="Arial" w:cs="Arial"/>
          <w:color w:val="000000"/>
        </w:rPr>
        <w:t xml:space="preserve">parasite </w:t>
      </w:r>
      <w:r w:rsidR="0045581D">
        <w:rPr>
          <w:rFonts w:ascii="Arial" w:eastAsia="Courier" w:hAnsi="Arial" w:cs="Arial"/>
          <w:color w:val="000000"/>
        </w:rPr>
        <w:t xml:space="preserve">“candidate interacting genes” defined by </w:t>
      </w:r>
      <w:r>
        <w:rPr>
          <w:rFonts w:ascii="Arial" w:eastAsia="Courier" w:hAnsi="Arial" w:cs="Arial"/>
          <w:color w:val="000000"/>
        </w:rPr>
        <w:t>an ISIGEM score of zero</w:t>
      </w:r>
      <w:r w:rsidR="00DB50F1">
        <w:rPr>
          <w:rFonts w:ascii="Arial" w:eastAsia="Courier" w:hAnsi="Arial" w:cs="Arial"/>
          <w:color w:val="000000"/>
        </w:rPr>
        <w:t xml:space="preserve"> (highest chance of true interaction)</w:t>
      </w:r>
      <w:r w:rsidRPr="0045581D">
        <w:rPr>
          <w:rFonts w:ascii="Arial" w:eastAsia="Courier" w:hAnsi="Arial" w:cs="Arial"/>
          <w:color w:val="000000"/>
        </w:rPr>
        <w:t xml:space="preserve">. </w:t>
      </w:r>
      <w:r>
        <w:rPr>
          <w:rFonts w:ascii="Arial" w:eastAsia="Courier" w:hAnsi="Arial" w:cs="Arial"/>
          <w:color w:val="000000"/>
        </w:rPr>
        <w:t>Distributions of th</w:t>
      </w:r>
      <w:r w:rsidR="00DB50F1">
        <w:rPr>
          <w:rFonts w:ascii="Arial" w:eastAsia="Courier" w:hAnsi="Arial" w:cs="Arial"/>
          <w:color w:val="000000"/>
        </w:rPr>
        <w:t>e number of candidate interacti</w:t>
      </w:r>
      <w:r>
        <w:rPr>
          <w:rFonts w:ascii="Arial" w:eastAsia="Courier" w:hAnsi="Arial" w:cs="Arial"/>
          <w:color w:val="000000"/>
        </w:rPr>
        <w:t>n</w:t>
      </w:r>
      <w:r w:rsidR="00DB50F1">
        <w:rPr>
          <w:rFonts w:ascii="Arial" w:eastAsia="Courier" w:hAnsi="Arial" w:cs="Arial"/>
          <w:color w:val="000000"/>
        </w:rPr>
        <w:t>g</w:t>
      </w:r>
      <w:r>
        <w:rPr>
          <w:rFonts w:ascii="Arial" w:eastAsia="Courier" w:hAnsi="Arial" w:cs="Arial"/>
          <w:color w:val="000000"/>
        </w:rPr>
        <w:t xml:space="preserve"> partners of these </w:t>
      </w:r>
      <w:r w:rsidR="00DB50F1">
        <w:rPr>
          <w:rFonts w:ascii="Arial" w:eastAsia="Courier" w:hAnsi="Arial" w:cs="Arial"/>
          <w:color w:val="000000"/>
        </w:rPr>
        <w:t xml:space="preserve">zero-score </w:t>
      </w:r>
      <w:r>
        <w:rPr>
          <w:rFonts w:ascii="Arial" w:eastAsia="Courier" w:hAnsi="Arial" w:cs="Arial"/>
          <w:color w:val="000000"/>
        </w:rPr>
        <w:t>genes (Figure</w:t>
      </w:r>
      <w:r w:rsidR="0045581D">
        <w:rPr>
          <w:rFonts w:ascii="Arial" w:eastAsia="Courier" w:hAnsi="Arial" w:cs="Arial"/>
          <w:color w:val="000000"/>
        </w:rPr>
        <w:t xml:space="preserve"> </w:t>
      </w:r>
      <w:r>
        <w:rPr>
          <w:rFonts w:ascii="Arial" w:eastAsia="Courier" w:hAnsi="Arial" w:cs="Arial"/>
          <w:color w:val="000000"/>
        </w:rPr>
        <w:t>5b) highlight a complex interaction network (Figure</w:t>
      </w:r>
      <w:r w:rsidR="0045581D">
        <w:rPr>
          <w:rFonts w:ascii="Arial" w:eastAsia="Courier" w:hAnsi="Arial" w:cs="Arial"/>
          <w:color w:val="000000"/>
        </w:rPr>
        <w:t xml:space="preserve"> </w:t>
      </w:r>
      <w:r>
        <w:rPr>
          <w:rFonts w:ascii="Arial" w:eastAsia="Courier" w:hAnsi="Arial" w:cs="Arial"/>
          <w:color w:val="000000"/>
        </w:rPr>
        <w:t>5c).</w:t>
      </w:r>
    </w:p>
    <w:p w14:paraId="273A36B7" w14:textId="1A92C7F3" w:rsidR="00CE5A4E" w:rsidRDefault="007D1DB9">
      <w:pPr>
        <w:pStyle w:val="Normal1"/>
        <w:spacing w:line="480" w:lineRule="auto"/>
      </w:pPr>
      <w:r>
        <w:fldChar w:fldCharType="begin"/>
      </w:r>
      <w:bookmarkStart w:id="435" w:name="__Fieldmark__2882_1687872407"/>
      <w:bookmarkStart w:id="436" w:name="__Fieldmark__2616_1000178020"/>
      <w:r>
        <w:fldChar w:fldCharType="separate"/>
      </w:r>
      <w:r>
        <w:rPr>
          <w:rFonts w:ascii="Arial" w:eastAsia="Courier" w:hAnsi="Arial" w:cs="Arial"/>
          <w:color w:val="000000"/>
        </w:rPr>
        <w:t>T</w:t>
      </w:r>
      <w:bookmarkStart w:id="437" w:name="__Fieldmark__2482_46473882"/>
      <w:r>
        <w:rPr>
          <w:rFonts w:ascii="Arial" w:eastAsia="Courier" w:hAnsi="Arial" w:cs="Arial"/>
          <w:color w:val="000000"/>
        </w:rPr>
        <w:t>he</w:t>
      </w:r>
      <w:r>
        <w:fldChar w:fldCharType="end"/>
      </w:r>
      <w:r>
        <w:fldChar w:fldCharType="begin"/>
      </w:r>
      <w:bookmarkStart w:id="438" w:name="__Fieldmark__2894_1687872407"/>
      <w:bookmarkEnd w:id="435"/>
      <w:r>
        <w:fldChar w:fldCharType="end"/>
      </w:r>
      <w:r>
        <w:fldChar w:fldCharType="begin"/>
      </w:r>
      <w:bookmarkStart w:id="439" w:name="__Fieldmark__2627_1000178020"/>
      <w:bookmarkStart w:id="440" w:name="__Fieldmark__2898_1687872407"/>
      <w:bookmarkEnd w:id="436"/>
      <w:bookmarkEnd w:id="438"/>
      <w:r>
        <w:fldChar w:fldCharType="end"/>
      </w:r>
      <w:bookmarkStart w:id="441" w:name="__Fieldmark__2486_46473882"/>
      <w:bookmarkStart w:id="442" w:name="__Fieldmark__8125_1506500677"/>
      <w:bookmarkStart w:id="443" w:name="__Fieldmark__2631_1000178020"/>
      <w:bookmarkStart w:id="444" w:name="__Fieldmark__2496_46473882"/>
      <w:bookmarkEnd w:id="437"/>
      <w:bookmarkEnd w:id="439"/>
      <w:bookmarkEnd w:id="440"/>
      <w:bookmarkEnd w:id="441"/>
      <w:bookmarkEnd w:id="442"/>
      <w:bookmarkEnd w:id="443"/>
      <w:bookmarkEnd w:id="444"/>
      <w:r w:rsidR="0045581D">
        <w:t>C</w:t>
      </w:r>
      <w:r>
        <w:rPr>
          <w:rFonts w:ascii="Arial" w:eastAsia="Courier" w:hAnsi="Arial" w:cs="Arial"/>
          <w:color w:val="000000"/>
        </w:rPr>
        <w:t xml:space="preserve">andidate interacting genes </w:t>
      </w:r>
      <w:r w:rsidR="00D14AD9">
        <w:rPr>
          <w:rFonts w:ascii="Arial" w:eastAsia="Courier" w:hAnsi="Arial" w:cs="Arial"/>
          <w:color w:val="000000"/>
        </w:rPr>
        <w:t xml:space="preserve">from the ISIGEM analysis </w:t>
      </w:r>
      <w:r>
        <w:rPr>
          <w:rFonts w:ascii="Arial" w:eastAsia="Courier" w:hAnsi="Arial" w:cs="Arial"/>
          <w:color w:val="000000"/>
        </w:rPr>
        <w:t xml:space="preserve">are </w:t>
      </w:r>
      <w:r w:rsidR="0045581D">
        <w:rPr>
          <w:rFonts w:ascii="Arial" w:eastAsia="Courier" w:hAnsi="Arial" w:cs="Arial"/>
          <w:color w:val="000000"/>
        </w:rPr>
        <w:t xml:space="preserve">strongly </w:t>
      </w:r>
      <w:r>
        <w:rPr>
          <w:rFonts w:ascii="Arial" w:eastAsia="Courier" w:hAnsi="Arial" w:cs="Arial"/>
          <w:color w:val="000000"/>
        </w:rPr>
        <w:t xml:space="preserve">enriched for genes </w:t>
      </w:r>
      <w:r w:rsidR="00D14AD9">
        <w:rPr>
          <w:rFonts w:ascii="Arial" w:eastAsia="Courier" w:hAnsi="Arial" w:cs="Arial"/>
          <w:color w:val="000000"/>
        </w:rPr>
        <w:t xml:space="preserve">which are </w:t>
      </w:r>
      <w:r>
        <w:rPr>
          <w:rFonts w:ascii="Arial" w:eastAsia="Courier" w:hAnsi="Arial" w:cs="Arial"/>
          <w:color w:val="000000"/>
        </w:rPr>
        <w:t xml:space="preserve">abundant </w:t>
      </w:r>
      <w:r w:rsidR="00D14AD9">
        <w:rPr>
          <w:rFonts w:ascii="Arial" w:eastAsia="Courier" w:hAnsi="Arial" w:cs="Arial"/>
          <w:color w:val="000000"/>
        </w:rPr>
        <w:t xml:space="preserve">at </w:t>
      </w:r>
      <w:r>
        <w:rPr>
          <w:rFonts w:ascii="Arial" w:eastAsia="Courier" w:hAnsi="Arial" w:cs="Arial"/>
          <w:color w:val="000000"/>
        </w:rPr>
        <w:t>7</w:t>
      </w:r>
      <w:r w:rsidR="0045581D">
        <w:rPr>
          <w:rFonts w:ascii="Arial" w:eastAsia="Courier" w:hAnsi="Arial" w:cs="Arial"/>
          <w:color w:val="000000"/>
        </w:rPr>
        <w:t xml:space="preserve"> days post infection </w:t>
      </w:r>
      <w:r w:rsidR="004C0DF0">
        <w:rPr>
          <w:rFonts w:ascii="Arial" w:eastAsia="Courier" w:hAnsi="Arial" w:cs="Arial"/>
          <w:color w:val="000000"/>
        </w:rPr>
        <w:t>both in mouse (cluster 5, Table 4</w:t>
      </w:r>
      <w:r w:rsidR="00D14AD9">
        <w:rPr>
          <w:rFonts w:ascii="Arial" w:eastAsia="Courier" w:hAnsi="Arial" w:cs="Arial"/>
          <w:color w:val="000000"/>
        </w:rPr>
        <w:t>)</w:t>
      </w:r>
      <w:r>
        <w:rPr>
          <w:rFonts w:ascii="Arial" w:eastAsia="Courier" w:hAnsi="Arial" w:cs="Arial"/>
          <w:color w:val="000000"/>
        </w:rPr>
        <w:t xml:space="preserve"> and parasite (cluster 2</w:t>
      </w:r>
      <w:r w:rsidR="004C0DF0">
        <w:rPr>
          <w:rFonts w:ascii="Arial" w:eastAsia="Courier" w:hAnsi="Arial" w:cs="Arial"/>
          <w:color w:val="000000"/>
        </w:rPr>
        <w:t xml:space="preserve">, </w:t>
      </w:r>
      <w:r w:rsidR="004C0DF0" w:rsidRPr="004C0DF0">
        <w:rPr>
          <w:rFonts w:ascii="Arial" w:eastAsia="Courier" w:hAnsi="Arial" w:cs="Arial"/>
          <w:color w:val="auto"/>
        </w:rPr>
        <w:t>Table 4</w:t>
      </w:r>
      <w:r>
        <w:rPr>
          <w:rFonts w:ascii="Arial" w:eastAsia="Courier" w:hAnsi="Arial" w:cs="Arial"/>
          <w:color w:val="000000"/>
        </w:rPr>
        <w:t xml:space="preserve">). This means that interacting genes identified by the method predominantly correlate for distinct host and parasite responses </w:t>
      </w:r>
      <w:r w:rsidR="00D14AD9">
        <w:rPr>
          <w:rFonts w:ascii="Arial" w:eastAsia="Courier" w:hAnsi="Arial" w:cs="Arial"/>
          <w:color w:val="000000"/>
        </w:rPr>
        <w:t>in</w:t>
      </w:r>
      <w:r>
        <w:rPr>
          <w:rFonts w:ascii="Arial" w:eastAsia="Courier" w:hAnsi="Arial" w:cs="Arial"/>
          <w:color w:val="000000"/>
        </w:rPr>
        <w:t xml:space="preserve"> the lifecycle</w:t>
      </w:r>
      <w:r w:rsidR="00D14AD9">
        <w:rPr>
          <w:rFonts w:ascii="Arial" w:eastAsia="Courier" w:hAnsi="Arial" w:cs="Arial"/>
          <w:color w:val="000000"/>
        </w:rPr>
        <w:t xml:space="preserve">, which </w:t>
      </w:r>
      <w:r w:rsidR="004C0DF0">
        <w:rPr>
          <w:rFonts w:ascii="Arial" w:eastAsia="Courier" w:hAnsi="Arial" w:cs="Arial"/>
          <w:color w:val="000000"/>
        </w:rPr>
        <w:t xml:space="preserve">are </w:t>
      </w:r>
      <w:r w:rsidR="00D14AD9">
        <w:rPr>
          <w:rFonts w:ascii="Arial" w:eastAsia="Courier" w:hAnsi="Arial" w:cs="Arial"/>
          <w:color w:val="000000"/>
        </w:rPr>
        <w:t>seen at 7 days post infection only</w:t>
      </w:r>
      <w:r>
        <w:rPr>
          <w:rFonts w:ascii="Arial" w:eastAsia="Courier" w:hAnsi="Arial" w:cs="Arial"/>
          <w:color w:val="000000"/>
        </w:rPr>
        <w:t xml:space="preserve"> </w:t>
      </w:r>
      <w:r w:rsidR="004C0DF0">
        <w:rPr>
          <w:rFonts w:ascii="Arial" w:eastAsia="Courier" w:hAnsi="Arial" w:cs="Arial"/>
          <w:color w:val="000000"/>
        </w:rPr>
        <w:t>(</w:t>
      </w:r>
      <w:r>
        <w:rPr>
          <w:rFonts w:ascii="Arial" w:eastAsia="Courier" w:hAnsi="Arial" w:cs="Arial"/>
          <w:color w:val="000000"/>
        </w:rPr>
        <w:t>Figures 2b and 3b)</w:t>
      </w:r>
      <w:r>
        <w:t xml:space="preserve">. </w:t>
      </w:r>
      <w:r>
        <w:rPr>
          <w:rFonts w:ascii="Arial" w:eastAsia="Courier" w:hAnsi="Arial" w:cs="Arial"/>
          <w:color w:val="000000"/>
        </w:rPr>
        <w:t xml:space="preserve">All other clusters of mRNAs </w:t>
      </w:r>
      <w:r w:rsidR="004C0DF0">
        <w:rPr>
          <w:rFonts w:ascii="Arial" w:eastAsia="Courier" w:hAnsi="Arial" w:cs="Arial"/>
          <w:color w:val="000000"/>
        </w:rPr>
        <w:t xml:space="preserve">which are </w:t>
      </w:r>
      <w:r>
        <w:rPr>
          <w:rFonts w:ascii="Arial" w:eastAsia="Courier" w:hAnsi="Arial" w:cs="Arial"/>
          <w:color w:val="000000"/>
        </w:rPr>
        <w:t xml:space="preserve">differently abundant in the mouse between infection and controls are significantly underrepresented </w:t>
      </w:r>
      <w:r w:rsidR="004C0DF0">
        <w:rPr>
          <w:rFonts w:ascii="Arial" w:eastAsia="Courier" w:hAnsi="Arial" w:cs="Arial"/>
          <w:color w:val="000000"/>
        </w:rPr>
        <w:t>for</w:t>
      </w:r>
      <w:r>
        <w:rPr>
          <w:rFonts w:ascii="Arial" w:eastAsia="Courier" w:hAnsi="Arial" w:cs="Arial"/>
          <w:color w:val="000000"/>
        </w:rPr>
        <w:t xml:space="preserve"> candidate </w:t>
      </w:r>
      <w:r>
        <w:rPr>
          <w:rFonts w:ascii="Arial" w:eastAsia="Courier" w:hAnsi="Arial" w:cs="Arial"/>
          <w:color w:val="000000"/>
        </w:rPr>
        <w:t>interacting genes (</w:t>
      </w:r>
      <w:r w:rsidR="00D14AD9">
        <w:rPr>
          <w:rFonts w:ascii="Arial" w:eastAsia="Courier" w:hAnsi="Arial" w:cs="Arial"/>
          <w:color w:val="000000"/>
        </w:rPr>
        <w:t>T</w:t>
      </w:r>
      <w:r>
        <w:rPr>
          <w:rFonts w:ascii="Arial" w:eastAsia="Courier" w:hAnsi="Arial" w:cs="Arial"/>
          <w:color w:val="000000"/>
        </w:rPr>
        <w:t xml:space="preserve">able </w:t>
      </w:r>
      <w:r w:rsidR="004C0DF0">
        <w:rPr>
          <w:rFonts w:ascii="Arial" w:eastAsia="Courier" w:hAnsi="Arial" w:cs="Arial"/>
          <w:color w:val="000000"/>
        </w:rPr>
        <w:t>4</w:t>
      </w:r>
      <w:r>
        <w:rPr>
          <w:rFonts w:ascii="Arial" w:eastAsia="Courier" w:hAnsi="Arial" w:cs="Arial"/>
          <w:color w:val="000000"/>
        </w:rPr>
        <w:t xml:space="preserve">). </w:t>
      </w:r>
    </w:p>
    <w:p w14:paraId="7F51CCA3" w14:textId="0F55CDFC" w:rsidR="00CE5A4E" w:rsidRDefault="00383C0A">
      <w:pPr>
        <w:pStyle w:val="Normal1"/>
        <w:spacing w:line="480" w:lineRule="auto"/>
      </w:pPr>
      <w:r>
        <w:rPr>
          <w:rFonts w:ascii="Arial" w:eastAsia="Courier" w:hAnsi="Arial" w:cs="Arial"/>
          <w:color w:val="000000"/>
        </w:rPr>
        <w:t>Comparing</w:t>
      </w:r>
      <w:r w:rsidR="007D1DB9">
        <w:rPr>
          <w:rFonts w:ascii="Arial" w:eastAsia="Courier" w:hAnsi="Arial" w:cs="Arial"/>
          <w:color w:val="000000"/>
        </w:rPr>
        <w:t xml:space="preserve"> the full distributions</w:t>
      </w:r>
      <w:r>
        <w:rPr>
          <w:rFonts w:ascii="Arial" w:eastAsia="Courier" w:hAnsi="Arial" w:cs="Arial"/>
          <w:color w:val="000000"/>
        </w:rPr>
        <w:t xml:space="preserve"> (Figure 5a)</w:t>
      </w:r>
      <w:r w:rsidR="007D1DB9">
        <w:rPr>
          <w:rFonts w:ascii="Arial" w:eastAsia="Courier" w:hAnsi="Arial" w:cs="Arial"/>
          <w:color w:val="000000"/>
        </w:rPr>
        <w:t xml:space="preserve"> of ISIGEM scores across host and parasite expression clusters</w:t>
      </w:r>
      <w:r>
        <w:rPr>
          <w:rFonts w:ascii="Arial" w:eastAsia="Courier" w:hAnsi="Arial" w:cs="Arial"/>
          <w:color w:val="000000"/>
        </w:rPr>
        <w:t>,</w:t>
      </w:r>
      <w:r w:rsidR="007D1DB9">
        <w:rPr>
          <w:rFonts w:ascii="Arial" w:eastAsia="Courier" w:hAnsi="Arial" w:cs="Arial"/>
          <w:color w:val="000000"/>
        </w:rPr>
        <w:t xml:space="preserve"> this pattern is </w:t>
      </w:r>
      <w:r>
        <w:rPr>
          <w:rFonts w:ascii="Arial" w:eastAsia="Courier" w:hAnsi="Arial" w:cs="Arial"/>
          <w:color w:val="000000"/>
        </w:rPr>
        <w:t xml:space="preserve">confirmed </w:t>
      </w:r>
      <w:r w:rsidR="007D1DB9">
        <w:rPr>
          <w:rFonts w:ascii="Arial" w:eastAsia="Courier" w:hAnsi="Arial" w:cs="Arial"/>
          <w:color w:val="000000"/>
        </w:rPr>
        <w:t>(Figure 5d). For mouse mRNA</w:t>
      </w:r>
      <w:r w:rsidR="00E61D3E">
        <w:rPr>
          <w:rFonts w:ascii="Arial" w:eastAsia="Courier" w:hAnsi="Arial" w:cs="Arial"/>
          <w:color w:val="000000"/>
        </w:rPr>
        <w:t>s</w:t>
      </w:r>
      <w:r w:rsidR="007D1DB9">
        <w:rPr>
          <w:rFonts w:ascii="Arial" w:eastAsia="Courier" w:hAnsi="Arial" w:cs="Arial"/>
          <w:color w:val="000000"/>
        </w:rPr>
        <w:t xml:space="preserve"> abundant only at </w:t>
      </w:r>
      <w:r w:rsidR="00E61D3E">
        <w:rPr>
          <w:rFonts w:ascii="Arial" w:eastAsia="Courier" w:hAnsi="Arial" w:cs="Arial"/>
          <w:color w:val="000000"/>
        </w:rPr>
        <w:t xml:space="preserve">day </w:t>
      </w:r>
      <w:r w:rsidR="007D1DB9">
        <w:rPr>
          <w:rFonts w:ascii="Arial" w:eastAsia="Courier" w:hAnsi="Arial" w:cs="Arial"/>
          <w:color w:val="000000"/>
        </w:rPr>
        <w:t>7</w:t>
      </w:r>
      <w:r w:rsidR="00E61D3E">
        <w:rPr>
          <w:rFonts w:ascii="Arial" w:eastAsia="Courier" w:hAnsi="Arial" w:cs="Arial"/>
          <w:color w:val="000000"/>
        </w:rPr>
        <w:t xml:space="preserve"> post infection,</w:t>
      </w:r>
      <w:r w:rsidR="007D1DB9">
        <w:rPr>
          <w:rFonts w:ascii="Arial" w:eastAsia="Courier" w:hAnsi="Arial" w:cs="Arial"/>
          <w:color w:val="000000"/>
        </w:rPr>
        <w:t xml:space="preserve"> </w:t>
      </w:r>
      <w:r w:rsidR="00B97F04">
        <w:rPr>
          <w:rFonts w:ascii="Arial" w:eastAsia="Courier" w:hAnsi="Arial" w:cs="Arial"/>
          <w:color w:val="000000"/>
        </w:rPr>
        <w:t xml:space="preserve">stronger </w:t>
      </w:r>
      <w:r w:rsidR="007D1DB9">
        <w:rPr>
          <w:rFonts w:ascii="Arial" w:eastAsia="Courier" w:hAnsi="Arial" w:cs="Arial"/>
          <w:color w:val="000000"/>
        </w:rPr>
        <w:t xml:space="preserve">than expected </w:t>
      </w:r>
      <w:r w:rsidR="00B97F04">
        <w:rPr>
          <w:rFonts w:ascii="Arial" w:eastAsia="Courier" w:hAnsi="Arial" w:cs="Arial"/>
          <w:color w:val="000000"/>
        </w:rPr>
        <w:t xml:space="preserve">ISIGEM </w:t>
      </w:r>
      <w:r w:rsidR="007D1DB9">
        <w:rPr>
          <w:rFonts w:ascii="Arial" w:eastAsia="Courier" w:hAnsi="Arial" w:cs="Arial"/>
          <w:color w:val="000000"/>
        </w:rPr>
        <w:t>scores</w:t>
      </w:r>
      <w:r w:rsidR="00B97F04">
        <w:rPr>
          <w:rFonts w:ascii="Arial" w:eastAsia="Courier" w:hAnsi="Arial" w:cs="Arial"/>
          <w:color w:val="000000"/>
        </w:rPr>
        <w:t xml:space="preserve"> (&lt; 0.25)</w:t>
      </w:r>
      <w:r w:rsidR="007D1DB9">
        <w:rPr>
          <w:rFonts w:ascii="Arial" w:eastAsia="Courier" w:hAnsi="Arial" w:cs="Arial"/>
          <w:color w:val="000000"/>
        </w:rPr>
        <w:t xml:space="preserve"> are found with mRNAs abundant only at 7</w:t>
      </w:r>
      <w:r w:rsidR="0038345D">
        <w:rPr>
          <w:rFonts w:ascii="Arial" w:eastAsia="Courier" w:hAnsi="Arial" w:cs="Arial"/>
          <w:color w:val="000000"/>
        </w:rPr>
        <w:t xml:space="preserve"> days post infection </w:t>
      </w:r>
      <w:r w:rsidR="007D1DB9">
        <w:rPr>
          <w:rFonts w:ascii="Arial" w:eastAsia="Courier" w:hAnsi="Arial" w:cs="Arial"/>
          <w:color w:val="000000"/>
        </w:rPr>
        <w:t xml:space="preserve">in the parasite (expression cluster 2). This means </w:t>
      </w:r>
      <w:r w:rsidR="00E61D3E">
        <w:rPr>
          <w:rFonts w:ascii="Arial" w:eastAsia="Courier" w:hAnsi="Arial" w:cs="Arial"/>
          <w:color w:val="000000"/>
        </w:rPr>
        <w:t xml:space="preserve">that </w:t>
      </w:r>
      <w:r w:rsidR="007D1DB9">
        <w:rPr>
          <w:rFonts w:ascii="Arial" w:eastAsia="Courier" w:hAnsi="Arial" w:cs="Arial"/>
          <w:color w:val="000000"/>
        </w:rPr>
        <w:t>compared to the null expectation</w:t>
      </w:r>
      <w:r w:rsidR="00E61D3E">
        <w:rPr>
          <w:rFonts w:ascii="Arial" w:eastAsia="Courier" w:hAnsi="Arial" w:cs="Arial"/>
          <w:color w:val="000000"/>
        </w:rPr>
        <w:t>,</w:t>
      </w:r>
      <w:r w:rsidR="00B97F04">
        <w:rPr>
          <w:rFonts w:ascii="Arial" w:eastAsia="Courier" w:hAnsi="Arial" w:cs="Arial"/>
          <w:color w:val="000000"/>
        </w:rPr>
        <w:t xml:space="preserve"> not only</w:t>
      </w:r>
      <w:r w:rsidR="007D1DB9">
        <w:rPr>
          <w:rFonts w:ascii="Arial" w:eastAsia="Courier" w:hAnsi="Arial" w:cs="Arial"/>
          <w:color w:val="000000"/>
        </w:rPr>
        <w:t xml:space="preserve"> more interacting genes (</w:t>
      </w:r>
      <w:r w:rsidR="00B97F04">
        <w:rPr>
          <w:rFonts w:ascii="Arial" w:eastAsia="Courier" w:hAnsi="Arial" w:cs="Arial"/>
          <w:color w:val="000000"/>
        </w:rPr>
        <w:t>ISIGEM scores = 0</w:t>
      </w:r>
      <w:r w:rsidR="007D1DB9">
        <w:rPr>
          <w:rFonts w:ascii="Arial" w:eastAsia="Courier" w:hAnsi="Arial" w:cs="Arial"/>
          <w:color w:val="000000"/>
        </w:rPr>
        <w:t xml:space="preserve">) </w:t>
      </w:r>
      <w:r w:rsidR="00B97F04">
        <w:rPr>
          <w:rFonts w:ascii="Arial" w:eastAsia="Courier" w:hAnsi="Arial" w:cs="Arial"/>
          <w:color w:val="000000"/>
        </w:rPr>
        <w:t xml:space="preserve">but also </w:t>
      </w:r>
      <w:r w:rsidR="007D1DB9">
        <w:rPr>
          <w:rFonts w:ascii="Arial" w:eastAsia="Courier" w:hAnsi="Arial" w:cs="Arial"/>
          <w:color w:val="000000"/>
        </w:rPr>
        <w:t xml:space="preserve">genes with more significant interaction scores (compare Figure 5a and 5d) are recovered in parasite-host gene-pairs </w:t>
      </w:r>
      <w:r w:rsidR="00B97F04">
        <w:rPr>
          <w:rFonts w:ascii="Arial" w:eastAsia="Courier" w:hAnsi="Arial" w:cs="Arial"/>
          <w:color w:val="000000"/>
        </w:rPr>
        <w:t>which become</w:t>
      </w:r>
      <w:r w:rsidR="007D1DB9">
        <w:rPr>
          <w:rFonts w:ascii="Arial" w:eastAsia="Courier" w:hAnsi="Arial" w:cs="Arial"/>
          <w:color w:val="000000"/>
        </w:rPr>
        <w:t xml:space="preserve"> abundant late in infection. </w:t>
      </w:r>
    </w:p>
    <w:p w14:paraId="00249855" w14:textId="6BD8956A" w:rsidR="00CE5A4E" w:rsidRDefault="007D1DB9">
      <w:pPr>
        <w:pStyle w:val="Normal1"/>
        <w:spacing w:line="480" w:lineRule="auto"/>
      </w:pPr>
      <w:r>
        <w:rPr>
          <w:rFonts w:ascii="Arial" w:eastAsia="Courier" w:hAnsi="Arial" w:cs="Arial"/>
          <w:color w:val="000000"/>
        </w:rPr>
        <w:lastRenderedPageBreak/>
        <w:t xml:space="preserve">The method also highlights a lack of correlation between host and parasite mRNA abundance in early stages of </w:t>
      </w:r>
      <w:r w:rsidR="00142C21">
        <w:rPr>
          <w:rFonts w:ascii="Arial" w:eastAsia="Courier" w:hAnsi="Arial" w:cs="Arial"/>
          <w:color w:val="000000"/>
        </w:rPr>
        <w:t>infection</w:t>
      </w:r>
      <w:r w:rsidR="00E61D3E">
        <w:rPr>
          <w:rFonts w:ascii="Arial" w:eastAsia="Courier" w:hAnsi="Arial" w:cs="Arial"/>
          <w:color w:val="000000"/>
        </w:rPr>
        <w:t>,</w:t>
      </w:r>
      <w:r>
        <w:rPr>
          <w:rFonts w:ascii="Arial" w:eastAsia="Courier" w:hAnsi="Arial" w:cs="Arial"/>
          <w:color w:val="000000"/>
        </w:rPr>
        <w:t xml:space="preserve"> seen </w:t>
      </w:r>
      <w:r w:rsidR="00E61D3E">
        <w:rPr>
          <w:rFonts w:ascii="Arial" w:eastAsia="Courier" w:hAnsi="Arial" w:cs="Arial"/>
          <w:color w:val="000000"/>
        </w:rPr>
        <w:t>by</w:t>
      </w:r>
      <w:r>
        <w:rPr>
          <w:rFonts w:ascii="Arial" w:eastAsia="Courier" w:hAnsi="Arial" w:cs="Arial"/>
          <w:color w:val="000000"/>
        </w:rPr>
        <w:t xml:space="preserve"> an underrepresentati</w:t>
      </w:r>
      <w:r w:rsidR="00142C21">
        <w:rPr>
          <w:rFonts w:ascii="Arial" w:eastAsia="Courier" w:hAnsi="Arial" w:cs="Arial"/>
          <w:color w:val="000000"/>
        </w:rPr>
        <w:t xml:space="preserve">on in enrichment tests for zero ISIGEM </w:t>
      </w:r>
      <w:r>
        <w:rPr>
          <w:rFonts w:ascii="Arial" w:eastAsia="Courier" w:hAnsi="Arial" w:cs="Arial"/>
          <w:color w:val="000000"/>
        </w:rPr>
        <w:t xml:space="preserve">scores, and less significant ISIGEM scores. This </w:t>
      </w:r>
      <w:r>
        <w:rPr>
          <w:rFonts w:ascii="Arial" w:eastAsia="Courier" w:hAnsi="Arial" w:cs="Arial"/>
          <w:color w:val="000000"/>
        </w:rPr>
        <w:t>confirms that variation in host immune response (</w:t>
      </w:r>
      <w:r w:rsidR="00850295">
        <w:rPr>
          <w:rFonts w:ascii="Arial" w:eastAsia="Courier" w:hAnsi="Arial" w:cs="Arial"/>
          <w:color w:val="000000"/>
        </w:rPr>
        <w:t xml:space="preserve">naïve and challenged wild-type and </w:t>
      </w:r>
      <w:r w:rsidR="00850295" w:rsidRPr="00850295">
        <w:rPr>
          <w:rFonts w:ascii="Arial" w:eastAsia="Courier" w:hAnsi="Arial" w:cs="Arial"/>
          <w:i/>
          <w:color w:val="000000"/>
        </w:rPr>
        <w:t xml:space="preserve">Rag1-/- </w:t>
      </w:r>
      <w:r w:rsidR="00850295">
        <w:rPr>
          <w:rFonts w:ascii="Arial" w:eastAsia="Courier" w:hAnsi="Arial" w:cs="Arial"/>
          <w:color w:val="000000"/>
        </w:rPr>
        <w:t>individuals)</w:t>
      </w:r>
      <w:r>
        <w:rPr>
          <w:rFonts w:ascii="Arial" w:eastAsia="Courier" w:hAnsi="Arial" w:cs="Arial"/>
          <w:color w:val="000000"/>
        </w:rPr>
        <w:t xml:space="preserve"> did not impact parasite gene expression</w:t>
      </w:r>
      <w:r w:rsidR="00850295">
        <w:rPr>
          <w:rFonts w:ascii="Arial" w:eastAsia="Courier" w:hAnsi="Arial" w:cs="Arial"/>
          <w:color w:val="000000"/>
        </w:rPr>
        <w:t xml:space="preserve"> (distributions for </w:t>
      </w:r>
      <w:r w:rsidR="006A7264" w:rsidRPr="006A7264">
        <w:rPr>
          <w:rFonts w:ascii="Arial" w:eastAsia="Courier" w:hAnsi="Arial" w:cs="Arial"/>
          <w:i/>
          <w:color w:val="000000"/>
        </w:rPr>
        <w:t xml:space="preserve">E. </w:t>
      </w:r>
      <w:proofErr w:type="spellStart"/>
      <w:r w:rsidR="006A7264" w:rsidRPr="006A7264">
        <w:rPr>
          <w:rFonts w:ascii="Arial" w:eastAsia="Courier" w:hAnsi="Arial" w:cs="Arial"/>
          <w:i/>
          <w:color w:val="000000"/>
        </w:rPr>
        <w:t>falciformis</w:t>
      </w:r>
      <w:proofErr w:type="spellEnd"/>
      <w:r w:rsidR="00142C21">
        <w:rPr>
          <w:rFonts w:ascii="Arial" w:eastAsia="Courier" w:hAnsi="Arial" w:cs="Arial"/>
          <w:i/>
          <w:color w:val="000000"/>
        </w:rPr>
        <w:t xml:space="preserve">, </w:t>
      </w:r>
      <w:r w:rsidR="00142C21">
        <w:rPr>
          <w:rFonts w:ascii="Arial" w:eastAsia="Courier" w:hAnsi="Arial" w:cs="Arial"/>
          <w:color w:val="000000"/>
        </w:rPr>
        <w:t>esp.</w:t>
      </w:r>
      <w:r w:rsidR="00850295">
        <w:rPr>
          <w:rFonts w:ascii="Arial" w:eastAsia="Courier" w:hAnsi="Arial" w:cs="Arial"/>
          <w:color w:val="000000"/>
        </w:rPr>
        <w:t xml:space="preserve"> cluster</w:t>
      </w:r>
      <w:r w:rsidR="006A7264">
        <w:rPr>
          <w:rFonts w:ascii="Arial" w:eastAsia="Courier" w:hAnsi="Arial" w:cs="Arial"/>
          <w:color w:val="000000"/>
        </w:rPr>
        <w:t>s</w:t>
      </w:r>
      <w:r w:rsidR="00850295">
        <w:rPr>
          <w:rFonts w:ascii="Arial" w:eastAsia="Courier" w:hAnsi="Arial" w:cs="Arial"/>
          <w:color w:val="000000"/>
        </w:rPr>
        <w:t xml:space="preserve"> </w:t>
      </w:r>
      <w:r w:rsidR="00142C21" w:rsidRPr="00142C21">
        <w:rPr>
          <w:rFonts w:ascii="Arial" w:eastAsia="Courier" w:hAnsi="Arial" w:cs="Arial"/>
          <w:color w:val="auto"/>
        </w:rPr>
        <w:t>4</w:t>
      </w:r>
      <w:r w:rsidR="00850295" w:rsidRPr="00142C21">
        <w:rPr>
          <w:rFonts w:ascii="Arial" w:eastAsia="Courier" w:hAnsi="Arial" w:cs="Arial"/>
          <w:color w:val="auto"/>
        </w:rPr>
        <w:t xml:space="preserve"> and </w:t>
      </w:r>
      <w:r w:rsidR="00142C21" w:rsidRPr="00142C21">
        <w:rPr>
          <w:rFonts w:ascii="Arial" w:eastAsia="Courier" w:hAnsi="Arial" w:cs="Arial"/>
          <w:color w:val="auto"/>
        </w:rPr>
        <w:t>6</w:t>
      </w:r>
      <w:r w:rsidR="00850295" w:rsidRPr="00142C21">
        <w:rPr>
          <w:rFonts w:ascii="Arial" w:eastAsia="Courier" w:hAnsi="Arial" w:cs="Arial"/>
          <w:color w:val="auto"/>
        </w:rPr>
        <w:t xml:space="preserve"> in Figure </w:t>
      </w:r>
      <w:r w:rsidR="00850295">
        <w:rPr>
          <w:rFonts w:ascii="Arial" w:eastAsia="Courier" w:hAnsi="Arial" w:cs="Arial"/>
          <w:color w:val="000000"/>
        </w:rPr>
        <w:t>5d)</w:t>
      </w:r>
      <w:r>
        <w:rPr>
          <w:rFonts w:ascii="Arial" w:eastAsia="Courier" w:hAnsi="Arial" w:cs="Arial"/>
          <w:color w:val="000000"/>
        </w:rPr>
        <w:t xml:space="preserve">, as the ISIGEM method </w:t>
      </w:r>
      <w:r w:rsidR="00E61D3E">
        <w:rPr>
          <w:rFonts w:ascii="Arial" w:eastAsia="Courier" w:hAnsi="Arial" w:cs="Arial"/>
          <w:color w:val="000000"/>
        </w:rPr>
        <w:t>did not</w:t>
      </w:r>
      <w:r>
        <w:rPr>
          <w:rFonts w:ascii="Arial" w:eastAsia="Courier" w:hAnsi="Arial" w:cs="Arial"/>
          <w:color w:val="000000"/>
        </w:rPr>
        <w:t xml:space="preserve"> detect parasite-host correlations in these </w:t>
      </w:r>
      <w:commentRangeStart w:id="445"/>
      <w:r>
        <w:rPr>
          <w:rFonts w:ascii="Arial" w:eastAsia="Courier" w:hAnsi="Arial" w:cs="Arial"/>
          <w:color w:val="000000"/>
        </w:rPr>
        <w:t>samples</w:t>
      </w:r>
      <w:commentRangeEnd w:id="445"/>
      <w:r w:rsidR="00134CAC">
        <w:rPr>
          <w:rStyle w:val="CommentReference"/>
          <w:rFonts w:cs="Mangal"/>
        </w:rPr>
        <w:commentReference w:id="445"/>
      </w:r>
      <w:r>
        <w:rPr>
          <w:rFonts w:ascii="Arial" w:eastAsia="Courier" w:hAnsi="Arial" w:cs="Arial"/>
          <w:color w:val="000000"/>
        </w:rPr>
        <w:t xml:space="preserve">. </w:t>
      </w:r>
    </w:p>
    <w:p w14:paraId="16F4A5F6" w14:textId="7D5C8AA6" w:rsidR="00CE5A4E" w:rsidRDefault="007D1DB9">
      <w:pPr>
        <w:pStyle w:val="Normal1"/>
        <w:spacing w:line="480" w:lineRule="auto"/>
      </w:pPr>
      <w:r>
        <w:rPr>
          <w:rFonts w:ascii="Arial" w:eastAsia="Courier" w:hAnsi="Arial" w:cs="Arial"/>
          <w:color w:val="000000"/>
        </w:rPr>
        <w:t xml:space="preserve">We </w:t>
      </w:r>
      <w:r w:rsidR="0038345D">
        <w:rPr>
          <w:rFonts w:ascii="Arial" w:eastAsia="Courier" w:hAnsi="Arial" w:cs="Arial"/>
          <w:color w:val="000000"/>
        </w:rPr>
        <w:t>confirm</w:t>
      </w:r>
      <w:r>
        <w:rPr>
          <w:rFonts w:ascii="Arial" w:eastAsia="Courier" w:hAnsi="Arial" w:cs="Arial"/>
          <w:color w:val="000000"/>
        </w:rPr>
        <w:t xml:space="preserve"> that empirical p-values for correlations can be used to test links between host and parasite mRNA abundance by linking expression clusters observed in either species </w:t>
      </w:r>
      <w:bookmarkStart w:id="446" w:name="_GoBack"/>
      <w:bookmarkEnd w:id="446"/>
      <w:r>
        <w:rPr>
          <w:rFonts w:ascii="Arial" w:eastAsia="Courier" w:hAnsi="Arial" w:cs="Arial"/>
          <w:color w:val="000000"/>
        </w:rPr>
        <w:t>individually</w:t>
      </w:r>
      <w:r w:rsidR="00E61D3E">
        <w:rPr>
          <w:rFonts w:ascii="Arial" w:eastAsia="Courier" w:hAnsi="Arial" w:cs="Arial"/>
          <w:color w:val="000000"/>
        </w:rPr>
        <w:t>.</w:t>
      </w:r>
      <w:r>
        <w:rPr>
          <w:rFonts w:ascii="Arial" w:eastAsia="Courier" w:hAnsi="Arial" w:cs="Arial"/>
          <w:color w:val="000000"/>
        </w:rPr>
        <w:t xml:space="preserve"> We</w:t>
      </w:r>
      <w:r w:rsidR="00EB5170">
        <w:rPr>
          <w:rFonts w:ascii="Arial" w:eastAsia="Courier" w:hAnsi="Arial" w:cs="Arial"/>
          <w:color w:val="000000"/>
        </w:rPr>
        <w:t xml:space="preserve"> </w:t>
      </w:r>
      <w:r>
        <w:rPr>
          <w:rFonts w:ascii="Arial" w:eastAsia="Courier" w:hAnsi="Arial" w:cs="Arial"/>
          <w:color w:val="000000"/>
        </w:rPr>
        <w:t>found “candidate interacting genes” at stages where adaptive immune reactions on the host side and commitment to sexual reproduction in the parasite prevail. A reduced number of such interactions, compared to null expectations, was observed using parasite</w:t>
      </w:r>
      <w:r w:rsidR="0038345D">
        <w:rPr>
          <w:rFonts w:ascii="Arial" w:eastAsia="Courier" w:hAnsi="Arial" w:cs="Arial"/>
          <w:color w:val="000000"/>
        </w:rPr>
        <w:t>s</w:t>
      </w:r>
      <w:r>
        <w:rPr>
          <w:rFonts w:ascii="Arial" w:eastAsia="Courier" w:hAnsi="Arial" w:cs="Arial"/>
          <w:color w:val="000000"/>
        </w:rPr>
        <w:t xml:space="preserve"> in hosts of different immune competence. This </w:t>
      </w:r>
      <w:r w:rsidR="00EB5170">
        <w:rPr>
          <w:rFonts w:ascii="Arial" w:eastAsia="Courier" w:hAnsi="Arial" w:cs="Arial"/>
          <w:color w:val="000000"/>
        </w:rPr>
        <w:t xml:space="preserve">supports our proposal </w:t>
      </w:r>
      <w:r>
        <w:rPr>
          <w:rFonts w:ascii="Arial" w:eastAsia="Courier" w:hAnsi="Arial" w:cs="Arial"/>
          <w:color w:val="000000"/>
        </w:rPr>
        <w:t xml:space="preserve">of a parasite </w:t>
      </w:r>
      <w:r w:rsidR="00EB5170">
        <w:rPr>
          <w:rFonts w:ascii="Arial" w:eastAsia="Courier" w:hAnsi="Arial" w:cs="Arial"/>
          <w:color w:val="000000"/>
        </w:rPr>
        <w:t xml:space="preserve">which is </w:t>
      </w:r>
      <w:r>
        <w:rPr>
          <w:rFonts w:ascii="Arial" w:eastAsia="Courier" w:hAnsi="Arial" w:cs="Arial"/>
          <w:color w:val="000000"/>
        </w:rPr>
        <w:t>“</w:t>
      </w:r>
      <w:proofErr w:type="spellStart"/>
      <w:r>
        <w:rPr>
          <w:rFonts w:ascii="Arial" w:eastAsia="Courier" w:hAnsi="Arial" w:cs="Arial"/>
          <w:color w:val="000000"/>
        </w:rPr>
        <w:t>transcriptomically</w:t>
      </w:r>
      <w:proofErr w:type="spellEnd"/>
      <w:r>
        <w:rPr>
          <w:rFonts w:ascii="Arial" w:eastAsia="Courier" w:hAnsi="Arial" w:cs="Arial"/>
          <w:color w:val="000000"/>
        </w:rPr>
        <w:t xml:space="preserve"> blind” to the host immune system</w:t>
      </w:r>
      <w:r w:rsidR="00EB5170">
        <w:rPr>
          <w:rFonts w:ascii="Arial" w:eastAsia="Courier" w:hAnsi="Arial" w:cs="Arial"/>
          <w:color w:val="000000"/>
        </w:rPr>
        <w:t>.</w:t>
      </w:r>
    </w:p>
    <w:p w14:paraId="428F80DF" w14:textId="77777777" w:rsidR="00DD30EA" w:rsidRPr="00DD30EA" w:rsidRDefault="00DD30EA">
      <w:pPr>
        <w:pStyle w:val="Normal1"/>
        <w:spacing w:line="480" w:lineRule="auto"/>
      </w:pPr>
    </w:p>
    <w:p w14:paraId="164FBD31" w14:textId="34993D81" w:rsidR="00CE5A4E" w:rsidRDefault="00690A83">
      <w:pPr>
        <w:pStyle w:val="Normal1"/>
        <w:spacing w:line="480" w:lineRule="auto"/>
      </w:pPr>
      <w:r>
        <w:rPr>
          <w:rFonts w:ascii="Arial" w:eastAsia="Courier" w:hAnsi="Arial" w:cs="Arial"/>
          <w:color w:val="000000"/>
        </w:rPr>
        <w:t xml:space="preserve">For the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w:t>
      </w:r>
      <w:r w:rsidR="007D1DB9" w:rsidRPr="00492AF4">
        <w:rPr>
          <w:rFonts w:ascii="Arial" w:eastAsia="Courier" w:hAnsi="Arial" w:cs="Arial"/>
          <w:i/>
          <w:color w:val="000000"/>
        </w:rPr>
        <w:t>formis</w:t>
      </w:r>
      <w:proofErr w:type="spellEnd"/>
      <w:r w:rsidR="007D1DB9">
        <w:rPr>
          <w:rFonts w:ascii="Arial" w:eastAsia="Courier" w:hAnsi="Arial" w:cs="Arial"/>
          <w:color w:val="000000"/>
        </w:rPr>
        <w:t xml:space="preserve"> / mouse </w:t>
      </w:r>
      <w:r>
        <w:rPr>
          <w:rFonts w:ascii="Arial" w:eastAsia="Courier" w:hAnsi="Arial" w:cs="Arial"/>
          <w:color w:val="000000"/>
        </w:rPr>
        <w:t>interaction</w:t>
      </w:r>
      <w:r w:rsidR="007D1DB9">
        <w:rPr>
          <w:rFonts w:ascii="Arial" w:eastAsia="Courier" w:hAnsi="Arial" w:cs="Arial"/>
          <w:color w:val="000000"/>
        </w:rPr>
        <w:t xml:space="preserve"> we </w:t>
      </w:r>
      <w:r w:rsidR="00C52502">
        <w:rPr>
          <w:rFonts w:ascii="Arial" w:eastAsia="Courier" w:hAnsi="Arial" w:cs="Arial"/>
          <w:color w:val="000000"/>
        </w:rPr>
        <w:t>propose</w:t>
      </w:r>
      <w:r w:rsidR="007D1DB9">
        <w:rPr>
          <w:rFonts w:ascii="Arial" w:eastAsia="Courier" w:hAnsi="Arial" w:cs="Arial"/>
          <w:color w:val="000000"/>
        </w:rPr>
        <w:t xml:space="preserve"> that </w:t>
      </w:r>
      <w:r w:rsidR="00C52502">
        <w:rPr>
          <w:rFonts w:ascii="Arial" w:eastAsia="Courier" w:hAnsi="Arial" w:cs="Arial"/>
          <w:color w:val="000000"/>
        </w:rPr>
        <w:t xml:space="preserve">in </w:t>
      </w:r>
      <w:r w:rsidR="007D1DB9">
        <w:rPr>
          <w:rFonts w:ascii="Arial" w:eastAsia="Courier" w:hAnsi="Arial" w:cs="Arial"/>
          <w:color w:val="000000"/>
        </w:rPr>
        <w:t xml:space="preserve">early infections </w:t>
      </w:r>
      <w:r w:rsidR="00C52502">
        <w:rPr>
          <w:rFonts w:ascii="Arial" w:eastAsia="Courier" w:hAnsi="Arial" w:cs="Arial"/>
          <w:color w:val="000000"/>
        </w:rPr>
        <w:t xml:space="preserve">the parasite </w:t>
      </w:r>
      <w:r w:rsidR="007D1DB9">
        <w:rPr>
          <w:rFonts w:ascii="Arial" w:eastAsia="Courier" w:hAnsi="Arial" w:cs="Arial"/>
          <w:color w:val="000000"/>
        </w:rPr>
        <w:t>follow</w:t>
      </w:r>
      <w:r w:rsidR="00C52502">
        <w:rPr>
          <w:rFonts w:ascii="Arial" w:eastAsia="Courier" w:hAnsi="Arial" w:cs="Arial"/>
          <w:color w:val="000000"/>
        </w:rPr>
        <w:t>s</w:t>
      </w:r>
      <w:r w:rsidR="007D1DB9">
        <w:rPr>
          <w:rFonts w:ascii="Arial" w:eastAsia="Courier" w:hAnsi="Arial" w:cs="Arial"/>
          <w:color w:val="000000"/>
        </w:rPr>
        <w:t xml:space="preserve"> a genetically predetermined path</w:t>
      </w:r>
      <w:r w:rsidR="00C52502">
        <w:rPr>
          <w:rFonts w:ascii="Arial" w:eastAsia="Courier" w:hAnsi="Arial" w:cs="Arial"/>
          <w:color w:val="000000"/>
        </w:rPr>
        <w:t>,</w:t>
      </w:r>
      <w:r w:rsidR="007D1DB9">
        <w:rPr>
          <w:rFonts w:ascii="Arial" w:eastAsia="Courier" w:hAnsi="Arial" w:cs="Arial"/>
          <w:color w:val="000000"/>
        </w:rPr>
        <w:t xml:space="preserve"> fixed in an evolut</w:t>
      </w:r>
      <w:r>
        <w:rPr>
          <w:rFonts w:ascii="Arial" w:eastAsia="Courier" w:hAnsi="Arial" w:cs="Arial"/>
          <w:color w:val="000000"/>
        </w:rPr>
        <w:t>i</w:t>
      </w:r>
      <w:r w:rsidR="007D1DB9">
        <w:rPr>
          <w:rFonts w:ascii="Arial" w:eastAsia="Courier" w:hAnsi="Arial" w:cs="Arial"/>
          <w:color w:val="000000"/>
        </w:rPr>
        <w:t xml:space="preserve">onary process rather than a plastic response. We </w:t>
      </w:r>
      <w:r w:rsidR="00C52502">
        <w:rPr>
          <w:rFonts w:ascii="Arial" w:eastAsia="Courier" w:hAnsi="Arial" w:cs="Arial"/>
          <w:color w:val="000000"/>
        </w:rPr>
        <w:t>emphasize</w:t>
      </w:r>
      <w:r w:rsidR="007D1DB9">
        <w:rPr>
          <w:rFonts w:ascii="Arial" w:eastAsia="Courier" w:hAnsi="Arial" w:cs="Arial"/>
          <w:color w:val="000000"/>
        </w:rPr>
        <w:t xml:space="preserve"> </w:t>
      </w:r>
      <w:r w:rsidR="00C52502">
        <w:rPr>
          <w:rFonts w:ascii="Arial" w:eastAsia="Courier" w:hAnsi="Arial" w:cs="Arial"/>
          <w:color w:val="000000"/>
        </w:rPr>
        <w:t xml:space="preserve">that gene expression is </w:t>
      </w:r>
      <w:r w:rsidR="007D1DB9">
        <w:rPr>
          <w:rFonts w:ascii="Arial" w:eastAsia="Courier" w:hAnsi="Arial" w:cs="Arial"/>
          <w:color w:val="000000"/>
        </w:rPr>
        <w:t xml:space="preserve">not </w:t>
      </w:r>
      <w:r>
        <w:rPr>
          <w:rFonts w:ascii="Arial" w:eastAsia="Courier" w:hAnsi="Arial" w:cs="Arial"/>
          <w:color w:val="000000"/>
        </w:rPr>
        <w:t xml:space="preserve">necessarily </w:t>
      </w:r>
      <w:r w:rsidR="00C52502">
        <w:rPr>
          <w:rFonts w:ascii="Arial" w:eastAsia="Courier" w:hAnsi="Arial" w:cs="Arial"/>
          <w:color w:val="000000"/>
        </w:rPr>
        <w:t xml:space="preserve">a </w:t>
      </w:r>
      <w:r w:rsidR="007D1DB9">
        <w:rPr>
          <w:rFonts w:ascii="Arial" w:eastAsia="Courier" w:hAnsi="Arial" w:cs="Arial"/>
          <w:color w:val="000000"/>
        </w:rPr>
        <w:t>product of plastic host-parasite interaction</w:t>
      </w:r>
      <w:r w:rsidR="00BA0B5E">
        <w:rPr>
          <w:rFonts w:ascii="Arial" w:eastAsia="Courier" w:hAnsi="Arial" w:cs="Arial"/>
          <w:color w:val="000000"/>
        </w:rPr>
        <w:t>s, especially not in the parasite,</w:t>
      </w:r>
      <w:r w:rsidR="007D1DB9">
        <w:rPr>
          <w:rFonts w:ascii="Arial" w:eastAsia="Courier" w:hAnsi="Arial" w:cs="Arial"/>
          <w:color w:val="000000"/>
        </w:rPr>
        <w:t xml:space="preserve"> but </w:t>
      </w:r>
      <w:r w:rsidR="00C52502">
        <w:rPr>
          <w:rFonts w:ascii="Arial" w:eastAsia="Courier" w:hAnsi="Arial" w:cs="Arial"/>
          <w:color w:val="000000"/>
        </w:rPr>
        <w:t xml:space="preserve">may </w:t>
      </w:r>
      <w:r w:rsidR="007D1DB9">
        <w:rPr>
          <w:rFonts w:ascii="Arial" w:eastAsia="Courier" w:hAnsi="Arial" w:cs="Arial"/>
          <w:color w:val="000000"/>
        </w:rPr>
        <w:t>in</w:t>
      </w:r>
      <w:r>
        <w:rPr>
          <w:rFonts w:ascii="Arial" w:eastAsia="Courier" w:hAnsi="Arial" w:cs="Arial"/>
          <w:color w:val="000000"/>
        </w:rPr>
        <w:t>s</w:t>
      </w:r>
      <w:r w:rsidR="007D1DB9">
        <w:rPr>
          <w:rFonts w:ascii="Arial" w:eastAsia="Courier" w:hAnsi="Arial" w:cs="Arial"/>
          <w:color w:val="000000"/>
        </w:rPr>
        <w:t xml:space="preserve">tead </w:t>
      </w:r>
      <w:r w:rsidR="00803F72">
        <w:rPr>
          <w:rFonts w:ascii="Arial" w:eastAsia="Courier" w:hAnsi="Arial" w:cs="Arial"/>
          <w:color w:val="000000"/>
        </w:rPr>
        <w:t xml:space="preserve">follow </w:t>
      </w:r>
      <w:r w:rsidR="007D1DB9">
        <w:rPr>
          <w:rFonts w:ascii="Arial" w:eastAsia="Courier" w:hAnsi="Arial" w:cs="Arial"/>
          <w:color w:val="000000"/>
        </w:rPr>
        <w:t xml:space="preserve">genetically </w:t>
      </w:r>
      <w:r>
        <w:rPr>
          <w:rFonts w:ascii="Arial" w:eastAsia="Courier" w:hAnsi="Arial" w:cs="Arial"/>
          <w:color w:val="000000"/>
        </w:rPr>
        <w:t xml:space="preserve">determined </w:t>
      </w:r>
      <w:r w:rsidR="007D1DB9">
        <w:rPr>
          <w:rFonts w:ascii="Arial" w:eastAsia="Courier" w:hAnsi="Arial" w:cs="Arial"/>
          <w:color w:val="000000"/>
        </w:rPr>
        <w:t xml:space="preserve">programs. It remains an open question whether differences in </w:t>
      </w:r>
      <w:r w:rsidR="00803F72">
        <w:rPr>
          <w:rFonts w:ascii="Arial" w:eastAsia="Courier" w:hAnsi="Arial" w:cs="Arial"/>
          <w:color w:val="000000"/>
        </w:rPr>
        <w:t xml:space="preserve">such </w:t>
      </w:r>
      <w:r w:rsidR="007D1DB9">
        <w:rPr>
          <w:rFonts w:ascii="Arial" w:eastAsia="Courier" w:hAnsi="Arial" w:cs="Arial"/>
          <w:color w:val="000000"/>
        </w:rPr>
        <w:t xml:space="preserve">fixed programs exist in encounters of genetically different host-parasite combinations. </w:t>
      </w:r>
    </w:p>
    <w:p w14:paraId="0C19C61D" w14:textId="77777777" w:rsidR="00545F35" w:rsidRDefault="00545F35">
      <w:pPr>
        <w:pStyle w:val="Normal1"/>
        <w:spacing w:line="480" w:lineRule="auto"/>
        <w:rPr>
          <w:rFonts w:ascii="Arial" w:eastAsia="Courier" w:hAnsi="Arial" w:cs="Arial"/>
          <w:b/>
          <w:bCs/>
          <w:color w:val="000000"/>
          <w:sz w:val="28"/>
          <w:szCs w:val="28"/>
        </w:rPr>
      </w:pPr>
    </w:p>
    <w:p w14:paraId="53D1FAAF" w14:textId="77777777" w:rsidR="00545F35" w:rsidRDefault="00545F35">
      <w:pPr>
        <w:pStyle w:val="Normal1"/>
        <w:spacing w:line="480" w:lineRule="auto"/>
        <w:rPr>
          <w:rFonts w:ascii="Arial" w:eastAsia="Courier" w:hAnsi="Arial" w:cs="Arial"/>
          <w:b/>
          <w:bCs/>
          <w:color w:val="000000"/>
          <w:sz w:val="28"/>
          <w:szCs w:val="28"/>
        </w:rPr>
      </w:pPr>
    </w:p>
    <w:p w14:paraId="398AF599" w14:textId="77777777" w:rsidR="00CE5A4E" w:rsidRDefault="007D1DB9">
      <w:pPr>
        <w:pStyle w:val="Normal1"/>
        <w:spacing w:line="480" w:lineRule="auto"/>
      </w:pPr>
      <w:r>
        <w:rPr>
          <w:rFonts w:ascii="Arial" w:eastAsia="Courier" w:hAnsi="Arial" w:cs="Arial"/>
          <w:color w:val="000000"/>
          <w:sz w:val="36"/>
          <w:szCs w:val="36"/>
        </w:rPr>
        <w:t>METHODS</w:t>
      </w:r>
    </w:p>
    <w:p w14:paraId="22FCC93F"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lastRenderedPageBreak/>
        <w:t>Mice and infection procedure</w:t>
      </w:r>
    </w:p>
    <w:p w14:paraId="56C1477C" w14:textId="513F8568" w:rsidR="00CE5A4E" w:rsidRDefault="007D1DB9">
      <w:pPr>
        <w:pStyle w:val="Normal1"/>
        <w:spacing w:line="480" w:lineRule="auto"/>
      </w:pPr>
      <w:r>
        <w:rPr>
          <w:rFonts w:ascii="Arial" w:eastAsia="Courier" w:hAnsi="Arial" w:cs="Arial"/>
          <w:color w:val="000000"/>
        </w:rPr>
        <w:t xml:space="preserve">Three strains of mice were used in our experiments: NMRI (Charles </w:t>
      </w:r>
      <w:r>
        <w:rPr>
          <w:rStyle w:val="Absatz-Standardschriftart1"/>
          <w:rFonts w:ascii="Arial" w:eastAsia="Courier" w:hAnsi="Arial" w:cs="Arial"/>
          <w:color w:val="000000"/>
        </w:rPr>
        <w:t xml:space="preserve">River Laboratories, </w:t>
      </w:r>
      <w:proofErr w:type="spellStart"/>
      <w:r>
        <w:rPr>
          <w:rStyle w:val="Absatz-Standardschriftart1"/>
          <w:rFonts w:ascii="Arial" w:eastAsia="Courier" w:hAnsi="Arial" w:cs="Arial"/>
          <w:color w:val="000000"/>
        </w:rPr>
        <w:t>Sulzfeld</w:t>
      </w:r>
      <w:proofErr w:type="spellEnd"/>
      <w:r>
        <w:rPr>
          <w:rStyle w:val="Absatz-Standardschriftart1"/>
          <w:rFonts w:ascii="Arial" w:eastAsia="Courier" w:hAnsi="Arial" w:cs="Arial"/>
          <w:color w:val="000000"/>
        </w:rPr>
        <w:t xml:space="preserve">, Germany), C57BL/6 (), and </w:t>
      </w:r>
      <w:r>
        <w:rPr>
          <w:rStyle w:val="Absatz-Standardschriftart1"/>
          <w:rFonts w:ascii="Arial" w:eastAsia="Courier" w:hAnsi="Arial" w:cs="Arial"/>
          <w:i/>
          <w:color w:val="000000"/>
        </w:rPr>
        <w:t>Rag1-/-</w:t>
      </w:r>
      <w:r>
        <w:rPr>
          <w:rStyle w:val="Absatz-Standardschriftart1"/>
          <w:rFonts w:ascii="Arial" w:eastAsia="Courier" w:hAnsi="Arial" w:cs="Arial"/>
          <w:color w:val="000000"/>
        </w:rPr>
        <w:t xml:space="preserve"> on </w:t>
      </w:r>
      <w:r>
        <w:rPr>
          <w:rFonts w:ascii="Arial" w:eastAsia="Courier" w:hAnsi="Arial" w:cs="Arial"/>
          <w:color w:val="000000"/>
        </w:rPr>
        <w:t xml:space="preserve">C57BL/6 background (gift from Susanne Hartmann, FU?). Animal procedures were performed according to the German Animal Protection Laws as directed and approved by the overseeing authority </w:t>
      </w:r>
      <w:proofErr w:type="spellStart"/>
      <w:r>
        <w:rPr>
          <w:rFonts w:ascii="Arial" w:eastAsia="Courier" w:hAnsi="Arial" w:cs="Arial"/>
          <w:color w:val="000000"/>
        </w:rPr>
        <w:t>Landesamt</w:t>
      </w:r>
      <w:proofErr w:type="spellEnd"/>
      <w:r>
        <w:rPr>
          <w:rFonts w:ascii="Arial" w:eastAsia="Courier" w:hAnsi="Arial" w:cs="Arial"/>
          <w:color w:val="000000"/>
        </w:rPr>
        <w:t xml:space="preserve"> </w:t>
      </w:r>
      <w:proofErr w:type="spellStart"/>
      <w:r>
        <w:rPr>
          <w:rStyle w:val="Absatz-Standardschriftart1"/>
          <w:rFonts w:ascii="Arial" w:eastAsia="Courier" w:hAnsi="Arial" w:cs="Arial"/>
          <w:color w:val="000000"/>
        </w:rPr>
        <w:t>fuer</w:t>
      </w:r>
      <w:proofErr w:type="spellEnd"/>
      <w:r>
        <w:rPr>
          <w:rStyle w:val="Absatz-Standardschriftart1"/>
          <w:rFonts w:ascii="Arial" w:eastAsia="Courier" w:hAnsi="Arial" w:cs="Arial"/>
          <w:color w:val="000000"/>
        </w:rPr>
        <w:t xml:space="preserve"> Gesundheit und </w:t>
      </w:r>
      <w:proofErr w:type="spellStart"/>
      <w:r>
        <w:rPr>
          <w:rStyle w:val="Absatz-Standardschriftart1"/>
          <w:rFonts w:ascii="Arial" w:eastAsia="Courier" w:hAnsi="Arial" w:cs="Arial"/>
          <w:color w:val="000000"/>
        </w:rPr>
        <w:t>Soziales</w:t>
      </w:r>
      <w:proofErr w:type="spellEnd"/>
      <w:r>
        <w:rPr>
          <w:rStyle w:val="Absatz-Standardschriftart1"/>
          <w:rFonts w:ascii="Arial" w:eastAsia="Courier" w:hAnsi="Arial" w:cs="Arial"/>
          <w:color w:val="000000"/>
        </w:rPr>
        <w:t xml:space="preserve"> (Berlin, Germany). Animals where infected</w:t>
      </w:r>
      <w:r>
        <w:t xml:space="preserve"> </w:t>
      </w:r>
      <w:r>
        <w:rPr>
          <w:rFonts w:ascii="Arial" w:eastAsia="Courier" w:hAnsi="Arial" w:cs="Arial"/>
          <w:color w:val="000000"/>
        </w:rPr>
        <w:t xml:space="preserve">as described by </w:t>
      </w:r>
      <w:proofErr w:type="spellStart"/>
      <w:r>
        <w:rPr>
          <w:rFonts w:ascii="Arial" w:eastAsia="Courier" w:hAnsi="Arial" w:cs="Arial"/>
          <w:color w:val="000000"/>
        </w:rPr>
        <w:t>Schmid</w:t>
      </w:r>
      <w:proofErr w:type="spellEnd"/>
      <w:r>
        <w:rPr>
          <w:rFonts w:ascii="Arial" w:eastAsia="Courier" w:hAnsi="Arial" w:cs="Arial"/>
          <w:color w:val="000000"/>
        </w:rPr>
        <w:t xml:space="preserve"> et al., </w:t>
      </w:r>
      <w:r>
        <w:fldChar w:fldCharType="begin"/>
      </w:r>
      <w:r>
        <w:instrText>ADDIN ZOTERO_ITEM CSL_CITATION {"citationID":"2IgSdrgy","properties":{"formattedCitation":"(Schmid et al. 2012)","plainCitation":"(Schmid et al. 2012)"},"citationItems":[{"id":447,"uris":["http://zotero.org/users/2947270/items/GM5UZWD2"],"uri":["http://zotero.org/users/2947270/items/GM5UZWD2"],"itemData":{"id":447,"type":"article-journal","title":"Apicomplexan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J."},{"family":"Lucius","given":"Richard"},{"family":"Gupta","given":"Nishith"}],"issued":{"date-parts":[["2012"]]}}}],"schema":"https://github.com/citation-style-language/schema/raw/master/csl-citation.json"}</w:instrText>
      </w:r>
      <w:r>
        <w:fldChar w:fldCharType="separate"/>
      </w:r>
      <w:bookmarkStart w:id="447" w:name="__Fieldmark__2993_1687872407"/>
      <w:r>
        <w:rPr>
          <w:rFonts w:ascii="Arial" w:eastAsia="Courier" w:hAnsi="Arial" w:cs="Arial"/>
          <w:color w:val="000000"/>
        </w:rPr>
        <w:t>(</w:t>
      </w:r>
      <w:bookmarkStart w:id="448" w:name="__Fieldmark__2696_1000178020"/>
      <w:r>
        <w:rPr>
          <w:rFonts w:ascii="Arial" w:eastAsia="Courier" w:hAnsi="Arial" w:cs="Arial"/>
          <w:color w:val="000000"/>
        </w:rPr>
        <w:t>S</w:t>
      </w:r>
      <w:bookmarkStart w:id="449" w:name="__Fieldmark__2573_46473882"/>
      <w:r>
        <w:rPr>
          <w:rFonts w:ascii="Arial" w:eastAsia="Courier" w:hAnsi="Arial" w:cs="Arial"/>
          <w:color w:val="000000"/>
        </w:rPr>
        <w:t>c</w:t>
      </w:r>
      <w:bookmarkStart w:id="450" w:name="__Fieldmark__2492_1506500677"/>
      <w:r>
        <w:rPr>
          <w:rFonts w:ascii="Arial" w:eastAsia="Courier" w:hAnsi="Arial" w:cs="Arial"/>
          <w:color w:val="000000"/>
        </w:rPr>
        <w:t>h</w:t>
      </w:r>
      <w:bookmarkStart w:id="451" w:name="__Fieldmark__1324_2112764151"/>
      <w:r>
        <w:rPr>
          <w:rFonts w:ascii="Arial" w:eastAsia="Courier" w:hAnsi="Arial" w:cs="Arial"/>
          <w:color w:val="000000"/>
        </w:rPr>
        <w:t>m</w:t>
      </w:r>
      <w:bookmarkStart w:id="452" w:name="__Fieldmark__1176_378019444"/>
      <w:r>
        <w:rPr>
          <w:rFonts w:ascii="Arial" w:eastAsia="Courier" w:hAnsi="Arial" w:cs="Arial"/>
          <w:color w:val="000000"/>
        </w:rPr>
        <w:t>i</w:t>
      </w:r>
      <w:bookmarkStart w:id="453" w:name="__Fieldmark__746_39192179"/>
      <w:r>
        <w:rPr>
          <w:rFonts w:ascii="Arial" w:eastAsia="Courier" w:hAnsi="Arial" w:cs="Arial"/>
          <w:color w:val="000000"/>
        </w:rPr>
        <w:t>d</w:t>
      </w:r>
      <w:bookmarkStart w:id="454" w:name="__Fieldmark__2655_24551482"/>
      <w:r>
        <w:rPr>
          <w:rFonts w:ascii="Arial" w:eastAsia="Courier" w:hAnsi="Arial" w:cs="Arial"/>
          <w:color w:val="000000"/>
        </w:rPr>
        <w:t xml:space="preserve"> et al. 2012)</w:t>
      </w:r>
      <w:r>
        <w:fldChar w:fldCharType="end"/>
      </w:r>
      <w:bookmarkEnd w:id="447"/>
      <w:bookmarkEnd w:id="448"/>
      <w:bookmarkEnd w:id="449"/>
      <w:bookmarkEnd w:id="450"/>
      <w:bookmarkEnd w:id="451"/>
      <w:bookmarkEnd w:id="452"/>
      <w:bookmarkEnd w:id="453"/>
      <w:bookmarkEnd w:id="454"/>
      <w:r>
        <w:rPr>
          <w:rFonts w:ascii="Arial" w:eastAsia="Courier" w:hAnsi="Arial" w:cs="Arial"/>
          <w:color w:val="000000"/>
        </w:rPr>
        <w:t xml:space="preserve">, but </w:t>
      </w:r>
      <w:proofErr w:type="spellStart"/>
      <w:r>
        <w:rPr>
          <w:rFonts w:ascii="Arial" w:eastAsia="Courier" w:hAnsi="Arial" w:cs="Arial"/>
          <w:color w:val="000000"/>
        </w:rPr>
        <w:t>tapwater</w:t>
      </w:r>
      <w:proofErr w:type="spellEnd"/>
      <w:r>
        <w:rPr>
          <w:rFonts w:ascii="Arial" w:eastAsia="Courier" w:hAnsi="Arial" w:cs="Arial"/>
          <w:color w:val="000000"/>
        </w:rPr>
        <w:t xml:space="preserve"> was used instead of PBS for administration of oocysts. Briefly, NMRI mice were infected two times, which will be referred to as “first” and “second” or “challenge” infection. For the first infection, 150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were administered in 100 µL </w:t>
      </w:r>
      <w:r>
        <w:rPr>
          <w:rFonts w:ascii="Arial" w:eastAsia="Courier" w:hAnsi="Arial" w:cs="Arial"/>
        </w:rPr>
        <w:t xml:space="preserve">water </w:t>
      </w:r>
      <w:r>
        <w:rPr>
          <w:rFonts w:ascii="Arial" w:eastAsia="Courier" w:hAnsi="Arial" w:cs="Arial"/>
          <w:color w:val="000000"/>
        </w:rPr>
        <w:t xml:space="preserve">by oral gavage. During the first infection of 60 mice, all animals were weighed every day. On day zero, before infection, as well as on 3 days post infection, </w:t>
      </w:r>
      <w:r w:rsidR="002D4B88">
        <w:rPr>
          <w:rFonts w:ascii="Arial" w:eastAsia="Courier" w:hAnsi="Arial" w:cs="Arial"/>
          <w:color w:val="000000"/>
        </w:rPr>
        <w:t xml:space="preserve">5 days post infection </w:t>
      </w:r>
      <w:r w:rsidR="004C0DF0">
        <w:rPr>
          <w:rFonts w:ascii="Arial" w:eastAsia="Courier" w:hAnsi="Arial" w:cs="Arial"/>
          <w:color w:val="000000"/>
        </w:rPr>
        <w:t>and 7 days post infection</w:t>
      </w:r>
      <w:r>
        <w:rPr>
          <w:rFonts w:ascii="Arial" w:eastAsia="Courier" w:hAnsi="Arial" w:cs="Arial"/>
          <w:color w:val="000000"/>
        </w:rPr>
        <w:t xml:space="preserve">, caeca from 3-4 sacrificed mice per </w:t>
      </w:r>
      <w:r w:rsidR="00DB50F1">
        <w:rPr>
          <w:rFonts w:ascii="Arial" w:eastAsia="Courier" w:hAnsi="Arial" w:cs="Arial"/>
          <w:color w:val="000000"/>
        </w:rPr>
        <w:t>time-point</w:t>
      </w:r>
      <w:r>
        <w:rPr>
          <w:rFonts w:ascii="Arial" w:eastAsia="Courier" w:hAnsi="Arial" w:cs="Arial"/>
          <w:color w:val="000000"/>
        </w:rPr>
        <w:t xml:space="preserve"> were collected. Epithelial cells were isolated as described in </w:t>
      </w:r>
      <w:proofErr w:type="spellStart"/>
      <w:r>
        <w:rPr>
          <w:rFonts w:ascii="Arial" w:eastAsia="Courier" w:hAnsi="Arial" w:cs="Arial"/>
          <w:color w:val="000000"/>
        </w:rPr>
        <w:t>Schmid</w:t>
      </w:r>
      <w:proofErr w:type="spellEnd"/>
      <w:r>
        <w:rPr>
          <w:rFonts w:ascii="Arial" w:eastAsia="Courier" w:hAnsi="Arial" w:cs="Arial"/>
          <w:color w:val="000000"/>
        </w:rPr>
        <w:t xml:space="preserve"> et al. (2012) to a 90% purity of epithelial cells. For challenge infection, mice recovered for four weeks before second infection.  Recovery was monitored by weighing and visual inspection of fur. For the second infection, 1500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were applied by oral gavage in 100µL water. Three mice were used as non-reinfection control, referred to as day 0, second infection. </w:t>
      </w:r>
      <w:r>
        <w:rPr>
          <w:rFonts w:ascii="Arial" w:eastAsia="Courier" w:hAnsi="Arial" w:cs="Arial"/>
          <w:i/>
          <w:color w:val="000000"/>
        </w:rPr>
        <w:t xml:space="preserve">Rag1-/- </w:t>
      </w:r>
      <w:r>
        <w:rPr>
          <w:rFonts w:ascii="Arial" w:eastAsia="Courier" w:hAnsi="Arial" w:cs="Arial"/>
          <w:color w:val="000000"/>
        </w:rPr>
        <w:t xml:space="preserve">mice and the background C57BL/6 strain control mice were also subjected to first and challenge infections with 10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in 100 µL water in both cases. Samples were taken on day 0 (pre-infection control) and day 5 post infection in both first and second infections and treated as described above for NMRI mice. </w:t>
      </w:r>
    </w:p>
    <w:p w14:paraId="4FE03278" w14:textId="77777777" w:rsidR="00CE5A4E" w:rsidRDefault="00CE5A4E">
      <w:pPr>
        <w:pStyle w:val="Normal1"/>
        <w:spacing w:line="480" w:lineRule="auto"/>
        <w:rPr>
          <w:rFonts w:ascii="Arial" w:eastAsia="Courier" w:hAnsi="Arial" w:cs="Arial"/>
          <w:b/>
          <w:bCs/>
          <w:color w:val="000000"/>
        </w:rPr>
      </w:pPr>
    </w:p>
    <w:p w14:paraId="66FCF7F0"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t>Oocyst purification for infection and sequencing</w:t>
      </w:r>
    </w:p>
    <w:p w14:paraId="11C0A3EF" w14:textId="77777777" w:rsidR="00CE5A4E" w:rsidRDefault="007D1DB9">
      <w:pPr>
        <w:pStyle w:val="Normal1"/>
        <w:spacing w:line="480" w:lineRule="auto"/>
      </w:pPr>
      <w:proofErr w:type="spellStart"/>
      <w:r>
        <w:rPr>
          <w:rFonts w:ascii="Arial" w:eastAsia="Courier" w:hAnsi="Arial" w:cs="Arial"/>
          <w:color w:val="000000"/>
        </w:rPr>
        <w:lastRenderedPageBreak/>
        <w:t>Sporulated</w:t>
      </w:r>
      <w:proofErr w:type="spellEnd"/>
      <w:r>
        <w:rPr>
          <w:rFonts w:ascii="Arial" w:eastAsia="Courier" w:hAnsi="Arial" w:cs="Arial"/>
          <w:color w:val="000000"/>
        </w:rPr>
        <w:t xml:space="preserve"> oocysts were purified by flotation from feces stored in potassium dichromate and administered orally in 100 </w:t>
      </w:r>
      <w:proofErr w:type="spellStart"/>
      <w:r>
        <w:rPr>
          <w:rFonts w:ascii="Arial" w:eastAsia="Courier" w:hAnsi="Arial" w:cs="Arial"/>
          <w:color w:val="000000"/>
        </w:rPr>
        <w:t>uL</w:t>
      </w:r>
      <w:proofErr w:type="spellEnd"/>
      <w:r>
        <w:rPr>
          <w:rFonts w:ascii="Arial" w:eastAsia="Courier" w:hAnsi="Arial" w:cs="Arial"/>
          <w:color w:val="000000"/>
        </w:rPr>
        <w:t xml:space="preserve"> </w:t>
      </w:r>
      <w:proofErr w:type="spellStart"/>
      <w:r>
        <w:rPr>
          <w:rFonts w:ascii="Arial" w:eastAsia="Courier" w:hAnsi="Arial" w:cs="Arial"/>
          <w:color w:val="000000"/>
        </w:rPr>
        <w:t>tapwater</w:t>
      </w:r>
      <w:proofErr w:type="spellEnd"/>
      <w:r>
        <w:rPr>
          <w:rFonts w:ascii="Arial" w:eastAsia="Courier" w:hAnsi="Arial" w:cs="Arial"/>
          <w:color w:val="000000"/>
        </w:rPr>
        <w:t xml:space="preserve">. One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isolate,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Bayer </w:t>
      </w:r>
      <w:proofErr w:type="spellStart"/>
      <w:r>
        <w:rPr>
          <w:rFonts w:ascii="Arial" w:eastAsia="Courier" w:hAnsi="Arial" w:cs="Arial"/>
          <w:color w:val="000000"/>
        </w:rPr>
        <w:t>Haberkorn</w:t>
      </w:r>
      <w:proofErr w:type="spellEnd"/>
      <w:r>
        <w:rPr>
          <w:rFonts w:ascii="Arial" w:eastAsia="Courier" w:hAnsi="Arial" w:cs="Arial"/>
          <w:color w:val="000000"/>
        </w:rPr>
        <w:t xml:space="preserve"> 1970, was used for all infections and parasite samples. The strain is maintained through passage in NMRI mice in our facilities as described previously </w:t>
      </w:r>
      <w:r>
        <w:fldChar w:fldCharType="begin"/>
      </w:r>
      <w:r>
        <w:instrText>ADDIN ZOTERO_ITEM CSL_CITATION {"citationID":"fGvB2IOK","properties":{"formattedCitation":"(Schmid et al. 2012)","plainCitation":"(Schmid et al. 2012)"},"citationItems":[{"id":447,"uris":["http://zotero.org/users/2947270/items/GM5UZWD2"],"uri":["http://zotero.org/users/2947270/items/GM5UZWD2"],"itemData":{"id":447,"type":"article-journal","title":"Apicomplexan parasite, Eimeria falciformis, co-opts host tryptophan catabolism for life cycle progression in mouse","container-title":"Journal of Biological Chemistry","page":"20197–20207","volume":"287","issue":"24","abstract":"The obligate intracellular apicomplexan parasites, e.g. Toxoplasma gondii and Plasmodium species, induce an IFNγ-driven induction of host indoleamine 2,3-dioxygenase (IDO), the first and rate-limiting enzyme of tryptophan catabolism in the kynurenine pathway. Induction of IDO1 supposedly depletes cellular levels of tryptophan in host cells, which is proposed to inhibit the in vitro growth of auxotrophic pathogens. In vivo function of IDO during infections, however, is not clear, let alone controversial. We show that Eimeria falciformis, an apicomplexan parasite infecting the mouse caecum, induces IDO1 in the epithelial cells of the organ, and the enzyme expression coincides with the parasite development. The absence or inhibition of IDO1/2 and of two downstream enzymes in infected animals is detrimental to the Eimeria growth. The reduced parasite yield is not due to a lack of an immunosuppressive effect of IDO1 in the parasitized IDO1(-/-) or inhibitor-treated mice because they did not show an accentuated Th1 and IFNγ response. Noticeably, the parasite development is entirely rescued by xanthurenic acid, a by-product of tryptophan catabolism inducing exflagellation in male gametes of Plasmodium in the mosquito mid-gut. Our data demonstrate a conceptual subversion of the host defense (IFNγ, IDO) by an intracellular pathogen for progression of its natural life cycle. Besides, we show utility of E. falciformis, a monoxenous parasite of a well appreciated host, i.e. mouse, to identify in vivo factors underlying the parasite-host interactions.","DOI":"10.1074/jbc.M112.351999","ISSN":"00219258","note":"PMID: 22535959","author":[{"family":"Schmid","given":"Manuela"},{"family":"Lehmann","given":"Maik J."},{"family":"Lucius","given":"Richard"},{"family":"Gupta","given":"Nishith"}],"issued":{"date-parts":[["2012"]]}}}],"schema":"https://github.com/citation-style-language/schema/raw/master/csl-citation.json"}</w:instrText>
      </w:r>
      <w:r>
        <w:fldChar w:fldCharType="separate"/>
      </w:r>
      <w:bookmarkStart w:id="455" w:name="__Fieldmark__3030_1687872407"/>
      <w:r>
        <w:rPr>
          <w:rFonts w:ascii="Arial" w:eastAsia="Courier" w:hAnsi="Arial" w:cs="Arial"/>
          <w:color w:val="000000"/>
        </w:rPr>
        <w:t>(</w:t>
      </w:r>
      <w:bookmarkStart w:id="456" w:name="__Fieldmark__2730_1000178020"/>
      <w:r>
        <w:rPr>
          <w:rFonts w:ascii="Arial" w:eastAsia="Courier" w:hAnsi="Arial" w:cs="Arial"/>
          <w:color w:val="000000"/>
        </w:rPr>
        <w:t>S</w:t>
      </w:r>
      <w:bookmarkStart w:id="457" w:name="__Fieldmark__2603_46473882"/>
      <w:r>
        <w:rPr>
          <w:rFonts w:ascii="Arial" w:eastAsia="Courier" w:hAnsi="Arial" w:cs="Arial"/>
          <w:color w:val="000000"/>
        </w:rPr>
        <w:t>c</w:t>
      </w:r>
      <w:bookmarkStart w:id="458" w:name="__Fieldmark__2518_1506500677"/>
      <w:r>
        <w:rPr>
          <w:rFonts w:ascii="Arial" w:eastAsia="Courier" w:hAnsi="Arial" w:cs="Arial"/>
          <w:color w:val="000000"/>
        </w:rPr>
        <w:t>h</w:t>
      </w:r>
      <w:bookmarkStart w:id="459" w:name="__Fieldmark__1346_2112764151"/>
      <w:r>
        <w:rPr>
          <w:rFonts w:ascii="Arial" w:eastAsia="Courier" w:hAnsi="Arial" w:cs="Arial"/>
          <w:color w:val="000000"/>
        </w:rPr>
        <w:t>m</w:t>
      </w:r>
      <w:bookmarkStart w:id="460" w:name="__Fieldmark__1194_378019444"/>
      <w:r>
        <w:rPr>
          <w:rFonts w:ascii="Arial" w:eastAsia="Courier" w:hAnsi="Arial" w:cs="Arial"/>
          <w:color w:val="000000"/>
        </w:rPr>
        <w:t>i</w:t>
      </w:r>
      <w:bookmarkStart w:id="461" w:name="__Fieldmark__759_39192179"/>
      <w:r>
        <w:rPr>
          <w:rFonts w:ascii="Arial" w:eastAsia="Courier" w:hAnsi="Arial" w:cs="Arial"/>
          <w:color w:val="000000"/>
        </w:rPr>
        <w:t>d</w:t>
      </w:r>
      <w:bookmarkStart w:id="462" w:name="__Fieldmark__2703_24551482"/>
      <w:r>
        <w:rPr>
          <w:rFonts w:ascii="Arial" w:eastAsia="Courier" w:hAnsi="Arial" w:cs="Arial"/>
          <w:color w:val="000000"/>
        </w:rPr>
        <w:t xml:space="preserve"> et al. 2012)</w:t>
      </w:r>
      <w:r>
        <w:fldChar w:fldCharType="end"/>
      </w:r>
      <w:bookmarkEnd w:id="455"/>
      <w:bookmarkEnd w:id="456"/>
      <w:bookmarkEnd w:id="457"/>
      <w:bookmarkEnd w:id="458"/>
      <w:bookmarkEnd w:id="459"/>
      <w:bookmarkEnd w:id="460"/>
      <w:bookmarkEnd w:id="461"/>
      <w:bookmarkEnd w:id="462"/>
      <w:r>
        <w:rPr>
          <w:rFonts w:ascii="Arial" w:eastAsia="Courier" w:hAnsi="Arial" w:cs="Arial"/>
          <w:color w:val="000000"/>
        </w:rPr>
        <w:t>.</w:t>
      </w:r>
    </w:p>
    <w:p w14:paraId="265DB0F6" w14:textId="77777777" w:rsidR="00CE5A4E" w:rsidRDefault="00CE5A4E">
      <w:pPr>
        <w:pStyle w:val="Normal1"/>
        <w:spacing w:line="480" w:lineRule="auto"/>
        <w:rPr>
          <w:rFonts w:ascii="Arial" w:eastAsia="Courier" w:hAnsi="Arial" w:cs="Arial"/>
          <w:b/>
          <w:color w:val="000000"/>
        </w:rPr>
      </w:pPr>
    </w:p>
    <w:p w14:paraId="735A9C7D" w14:textId="77777777" w:rsidR="00CE5A4E" w:rsidRDefault="007D1DB9">
      <w:pPr>
        <w:pStyle w:val="Normal1"/>
        <w:spacing w:line="480" w:lineRule="auto"/>
        <w:rPr>
          <w:rFonts w:ascii="Arial" w:eastAsia="Courier" w:hAnsi="Arial" w:cs="Arial"/>
          <w:bCs/>
          <w:i/>
          <w:color w:val="000000"/>
        </w:rPr>
      </w:pPr>
      <w:proofErr w:type="spellStart"/>
      <w:r>
        <w:rPr>
          <w:rFonts w:ascii="Arial" w:eastAsia="Courier" w:hAnsi="Arial" w:cs="Arial"/>
          <w:bCs/>
          <w:i/>
          <w:color w:val="000000"/>
        </w:rPr>
        <w:t>Sporozoite</w:t>
      </w:r>
      <w:proofErr w:type="spellEnd"/>
      <w:r>
        <w:rPr>
          <w:rFonts w:ascii="Arial" w:eastAsia="Courier" w:hAnsi="Arial" w:cs="Arial"/>
          <w:bCs/>
          <w:i/>
          <w:color w:val="000000"/>
        </w:rPr>
        <w:t xml:space="preserve"> isolation</w:t>
      </w:r>
    </w:p>
    <w:p w14:paraId="7632606B" w14:textId="77777777" w:rsidR="00CE5A4E" w:rsidRDefault="007D1DB9">
      <w:pPr>
        <w:pStyle w:val="Normal1"/>
        <w:spacing w:line="480" w:lineRule="auto"/>
      </w:pPr>
      <w:proofErr w:type="spellStart"/>
      <w:r>
        <w:rPr>
          <w:rFonts w:ascii="Arial" w:eastAsia="Courier" w:hAnsi="Arial" w:cs="Arial"/>
          <w:color w:val="000000"/>
        </w:rPr>
        <w:t>Sporozoites</w:t>
      </w:r>
      <w:proofErr w:type="spellEnd"/>
      <w:r>
        <w:rPr>
          <w:rFonts w:ascii="Arial" w:eastAsia="Courier" w:hAnsi="Arial" w:cs="Arial"/>
          <w:color w:val="000000"/>
        </w:rPr>
        <w:t xml:space="preserve"> were isolated from </w:t>
      </w:r>
      <w:proofErr w:type="spellStart"/>
      <w:r>
        <w:rPr>
          <w:rFonts w:ascii="Arial" w:eastAsia="Courier" w:hAnsi="Arial" w:cs="Arial"/>
          <w:color w:val="000000"/>
        </w:rPr>
        <w:t>sporocysts</w:t>
      </w:r>
      <w:proofErr w:type="spellEnd"/>
      <w:r>
        <w:rPr>
          <w:rFonts w:ascii="Arial" w:eastAsia="Courier" w:hAnsi="Arial" w:cs="Arial"/>
          <w:color w:val="000000"/>
        </w:rPr>
        <w:t xml:space="preserve"> by in vitro </w:t>
      </w:r>
      <w:proofErr w:type="spellStart"/>
      <w:r>
        <w:rPr>
          <w:rFonts w:ascii="Arial" w:eastAsia="Courier" w:hAnsi="Arial" w:cs="Arial"/>
          <w:color w:val="000000"/>
        </w:rPr>
        <w:t>excystation</w:t>
      </w:r>
      <w:proofErr w:type="spellEnd"/>
      <w:r>
        <w:rPr>
          <w:rFonts w:ascii="Arial" w:eastAsia="Courier" w:hAnsi="Arial" w:cs="Arial"/>
          <w:color w:val="000000"/>
        </w:rPr>
        <w:t xml:space="preserve">. For this, </w:t>
      </w:r>
      <w:proofErr w:type="spellStart"/>
      <w:r>
        <w:rPr>
          <w:rFonts w:ascii="Arial" w:eastAsia="Courier" w:hAnsi="Arial" w:cs="Arial"/>
          <w:color w:val="000000"/>
        </w:rPr>
        <w:t>sporocysts</w:t>
      </w:r>
      <w:proofErr w:type="spellEnd"/>
      <w:r>
        <w:rPr>
          <w:rFonts w:ascii="Arial" w:eastAsia="Courier" w:hAnsi="Arial" w:cs="Arial"/>
          <w:color w:val="000000"/>
        </w:rPr>
        <w:t xml:space="preserve"> were incubated at 37°C in DMEM containing 0.04% </w:t>
      </w:r>
      <w:proofErr w:type="spellStart"/>
      <w:r>
        <w:rPr>
          <w:rFonts w:ascii="Arial" w:eastAsia="Courier" w:hAnsi="Arial" w:cs="Arial"/>
          <w:color w:val="000000"/>
        </w:rPr>
        <w:t>tauroglycocholate</w:t>
      </w:r>
      <w:proofErr w:type="spellEnd"/>
      <w:r>
        <w:rPr>
          <w:rFonts w:ascii="Arial" w:eastAsia="Courier" w:hAnsi="Arial" w:cs="Arial"/>
          <w:color w:val="000000"/>
        </w:rPr>
        <w:t xml:space="preserve"> (MP </w:t>
      </w:r>
      <w:proofErr w:type="spellStart"/>
      <w:r>
        <w:rPr>
          <w:rFonts w:ascii="Arial" w:eastAsia="Courier" w:hAnsi="Arial" w:cs="Arial"/>
          <w:color w:val="000000"/>
        </w:rPr>
        <w:t>Biomedicals</w:t>
      </w:r>
      <w:proofErr w:type="spellEnd"/>
      <w:r>
        <w:rPr>
          <w:rFonts w:ascii="Arial" w:eastAsia="Courier" w:hAnsi="Arial" w:cs="Arial"/>
          <w:color w:val="000000"/>
        </w:rPr>
        <w:t>) and 0.25% trypsin (</w:t>
      </w:r>
      <w:proofErr w:type="spellStart"/>
      <w:r>
        <w:rPr>
          <w:rFonts w:ascii="Arial" w:eastAsia="Courier" w:hAnsi="Arial" w:cs="Arial"/>
          <w:color w:val="000000"/>
        </w:rPr>
        <w:t>Applichem</w:t>
      </w:r>
      <w:proofErr w:type="spellEnd"/>
      <w:r>
        <w:rPr>
          <w:rFonts w:ascii="Arial" w:eastAsia="Courier" w:hAnsi="Arial" w:cs="Arial"/>
          <w:color w:val="000000"/>
        </w:rPr>
        <w:t xml:space="preserve">) for 30 min. </w:t>
      </w:r>
      <w:proofErr w:type="spellStart"/>
      <w:r>
        <w:rPr>
          <w:rFonts w:ascii="Arial" w:eastAsia="Courier" w:hAnsi="Arial" w:cs="Arial"/>
          <w:color w:val="000000"/>
        </w:rPr>
        <w:t>Sporozoites</w:t>
      </w:r>
      <w:proofErr w:type="spellEnd"/>
      <w:r>
        <w:rPr>
          <w:rFonts w:ascii="Arial" w:eastAsia="Courier" w:hAnsi="Arial" w:cs="Arial"/>
          <w:color w:val="000000"/>
        </w:rPr>
        <w:t xml:space="preserve"> were purified in cellulose columns as described by </w:t>
      </w:r>
      <w:proofErr w:type="spellStart"/>
      <w:r>
        <w:rPr>
          <w:rFonts w:ascii="Arial" w:eastAsia="Courier" w:hAnsi="Arial" w:cs="Arial"/>
          <w:color w:val="000000"/>
        </w:rPr>
        <w:t>Schmatz</w:t>
      </w:r>
      <w:proofErr w:type="spellEnd"/>
      <w:r>
        <w:rPr>
          <w:rFonts w:ascii="Arial" w:eastAsia="Courier" w:hAnsi="Arial" w:cs="Arial"/>
          <w:color w:val="000000"/>
        </w:rPr>
        <w:t xml:space="preserve"> et al. </w:t>
      </w:r>
      <w:r>
        <w:fldChar w:fldCharType="begin"/>
      </w:r>
      <w:r>
        <w:instrText>ADDIN ZOTERO_ITEM CSL_CITATION {"citationID":"PLPE1qer","properties":{"formattedCitation":"(Schmatz 1997)","plainCitation":"(Schmatz 1997)"},"citationItems":[{"id":511,"uris":["http://zotero.org/users/2947270/items/MFS253DD"],"uri":["http://zotero.org/users/2947270/items/MFS253DD"],"itemData":{"id":511,"type":"article-journal","title":"The mannitol cycle in Eimeria.","container-title":"Parasitology","page":"S81–S89","volume":"114 Suppl","abstract":"A metabolic pathway known as the mannitol cycle has been identified in Eimerian parasites. The pathway is a shunt off of the glycolytic pathway at fructose-6-phosphate (F6P). Two enzymes convert F6P to mannitol and two other enzymes are responsible for converting mannitol back to F6P when it is utilized. Although the pathway is present in various stages of the parasite the most apparent role of this pathway is in the sexual portion of the life cycle, particularly in the formation of oocysts. Extremely high concentrations of mannitol, approaching 0.3 M, are present in unsporulated oocysts. Mannitol functions as the endogenous energy source for oocysts to sporulate in the environment outside of the host. An inhibitory protein which inactivates the first enzyme of the mannitol cycle has been isolated from an oocyst derived inhibited enzyme complex and is believed to prevent the futile cycling of F6P during the maturation of oocysts. Evidence of the vital role of mannitol in the development and maturation of Eimeria tenella oocysts has been facilitated through the use of the drug Nitrophenide, a known anticoccidial which has now been found to be an inhibitor of one of the enzymes responsible for the biosynthesis of mannitol in the parasite. This compound prevents the formation of oocysts and at lower doses reduces mannitol levels in shed oocysts. In addition, oocysts with reduced mannitol levels fail to complete the sporulation process lending further evidence for this polyol's role in the parasite.","ISSN":"0031-1820","note":"PMID: 9309770","author":[{"family":"Schmatz","given":"D M"}],"issued":{"date-parts":[["1997"]]}}}],"schema":"https://github.com/citation-style-language/schema/raw/master/csl-citation.json"}</w:instrText>
      </w:r>
      <w:r>
        <w:fldChar w:fldCharType="separate"/>
      </w:r>
      <w:bookmarkStart w:id="463" w:name="__Fieldmark__3063_1687872407"/>
      <w:r>
        <w:rPr>
          <w:rFonts w:ascii="Arial" w:eastAsia="Courier" w:hAnsi="Arial" w:cs="Arial"/>
          <w:color w:val="000000"/>
        </w:rPr>
        <w:t>(</w:t>
      </w:r>
      <w:bookmarkStart w:id="464" w:name="__Fieldmark__2760_1000178020"/>
      <w:r>
        <w:rPr>
          <w:rFonts w:ascii="Arial" w:eastAsia="Courier" w:hAnsi="Arial" w:cs="Arial"/>
          <w:color w:val="000000"/>
        </w:rPr>
        <w:t>S</w:t>
      </w:r>
      <w:bookmarkStart w:id="465" w:name="__Fieldmark__2629_46473882"/>
      <w:r>
        <w:rPr>
          <w:rFonts w:ascii="Arial" w:eastAsia="Courier" w:hAnsi="Arial" w:cs="Arial"/>
          <w:color w:val="000000"/>
        </w:rPr>
        <w:t>c</w:t>
      </w:r>
      <w:bookmarkStart w:id="466" w:name="__Fieldmark__2540_1506500677"/>
      <w:r>
        <w:rPr>
          <w:rFonts w:ascii="Arial" w:eastAsia="Courier" w:hAnsi="Arial" w:cs="Arial"/>
          <w:color w:val="000000"/>
        </w:rPr>
        <w:t>h</w:t>
      </w:r>
      <w:bookmarkStart w:id="467" w:name="__Fieldmark__1364_2112764151"/>
      <w:r>
        <w:rPr>
          <w:rFonts w:ascii="Arial" w:eastAsia="Courier" w:hAnsi="Arial" w:cs="Arial"/>
          <w:color w:val="000000"/>
        </w:rPr>
        <w:t>m</w:t>
      </w:r>
      <w:bookmarkStart w:id="468" w:name="__Fieldmark__1207_378019444"/>
      <w:r>
        <w:rPr>
          <w:rFonts w:ascii="Arial" w:eastAsia="Courier" w:hAnsi="Arial" w:cs="Arial"/>
          <w:color w:val="000000"/>
        </w:rPr>
        <w:t>a</w:t>
      </w:r>
      <w:bookmarkStart w:id="469" w:name="__Fieldmark__768_39192179"/>
      <w:r>
        <w:rPr>
          <w:rFonts w:ascii="Arial" w:eastAsia="Courier" w:hAnsi="Arial" w:cs="Arial"/>
          <w:color w:val="000000"/>
        </w:rPr>
        <w:t>t</w:t>
      </w:r>
      <w:bookmarkStart w:id="470" w:name="__Fieldmark__2716_24551482"/>
      <w:r>
        <w:rPr>
          <w:rFonts w:ascii="Arial" w:eastAsia="Courier" w:hAnsi="Arial" w:cs="Arial"/>
          <w:color w:val="000000"/>
        </w:rPr>
        <w:t>z 1997)</w:t>
      </w:r>
      <w:r>
        <w:fldChar w:fldCharType="end"/>
      </w:r>
      <w:bookmarkEnd w:id="463"/>
      <w:bookmarkEnd w:id="464"/>
      <w:bookmarkEnd w:id="465"/>
      <w:bookmarkEnd w:id="466"/>
      <w:bookmarkEnd w:id="467"/>
      <w:bookmarkEnd w:id="468"/>
      <w:bookmarkEnd w:id="469"/>
      <w:bookmarkEnd w:id="470"/>
      <w:r>
        <w:rPr>
          <w:rFonts w:ascii="Arial" w:eastAsia="Courier" w:hAnsi="Arial" w:cs="Arial"/>
          <w:color w:val="000000"/>
        </w:rPr>
        <w:t>.</w:t>
      </w:r>
    </w:p>
    <w:p w14:paraId="05A9D033" w14:textId="77777777" w:rsidR="00CE5A4E" w:rsidRDefault="00CE5A4E">
      <w:pPr>
        <w:pStyle w:val="Normal1"/>
        <w:spacing w:line="480" w:lineRule="auto"/>
        <w:rPr>
          <w:rFonts w:ascii="Arial" w:eastAsia="Courier" w:hAnsi="Arial" w:cs="Arial"/>
          <w:b/>
          <w:color w:val="000000"/>
        </w:rPr>
      </w:pPr>
    </w:p>
    <w:p w14:paraId="5EA4FA95"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t>RNA extraction</w:t>
      </w:r>
    </w:p>
    <w:p w14:paraId="7A2E1FF6" w14:textId="77777777" w:rsidR="00CE5A4E" w:rsidRDefault="007D1DB9">
      <w:pPr>
        <w:pStyle w:val="Normal1"/>
        <w:spacing w:line="480" w:lineRule="auto"/>
      </w:pPr>
      <w:r>
        <w:rPr>
          <w:rFonts w:ascii="Arial" w:eastAsia="Courier" w:hAnsi="Arial" w:cs="Arial"/>
          <w:color w:val="000000"/>
        </w:rPr>
        <w:t xml:space="preserve">Total RNA was isolated from infected epithelial cells, </w:t>
      </w:r>
      <w:proofErr w:type="spellStart"/>
      <w:r>
        <w:rPr>
          <w:rFonts w:ascii="Arial" w:eastAsia="Courier" w:hAnsi="Arial" w:cs="Arial"/>
          <w:color w:val="000000"/>
        </w:rPr>
        <w:t>sporozoites</w:t>
      </w:r>
      <w:proofErr w:type="spellEnd"/>
      <w:r>
        <w:rPr>
          <w:rFonts w:ascii="Arial" w:eastAsia="Courier" w:hAnsi="Arial" w:cs="Arial"/>
          <w:color w:val="000000"/>
        </w:rPr>
        <w:t xml:space="preserve">, and </w:t>
      </w:r>
      <w:proofErr w:type="spellStart"/>
      <w:r>
        <w:rPr>
          <w:rFonts w:ascii="Arial" w:eastAsia="Courier" w:hAnsi="Arial" w:cs="Arial"/>
          <w:color w:val="000000"/>
        </w:rPr>
        <w:t>sporulated</w:t>
      </w:r>
      <w:proofErr w:type="spellEnd"/>
      <w:r>
        <w:rPr>
          <w:rFonts w:ascii="Arial" w:eastAsia="Courier" w:hAnsi="Arial" w:cs="Arial"/>
          <w:color w:val="000000"/>
        </w:rPr>
        <w:t xml:space="preserve"> oocysts using </w:t>
      </w:r>
      <w:proofErr w:type="spellStart"/>
      <w:r>
        <w:rPr>
          <w:rFonts w:ascii="Arial" w:eastAsia="Courier" w:hAnsi="Arial" w:cs="Arial"/>
          <w:color w:val="000000"/>
        </w:rPr>
        <w:t>Trizol</w:t>
      </w:r>
      <w:proofErr w:type="spellEnd"/>
      <w:r>
        <w:rPr>
          <w:rFonts w:ascii="Arial" w:eastAsia="Courier" w:hAnsi="Arial" w:cs="Arial"/>
          <w:color w:val="000000"/>
        </w:rPr>
        <w:t xml:space="preserve"> according to the manufacturer’s protocol (Invitrogen). Purified RNA was used to produce an mRNA library using the Illumina’s </w:t>
      </w:r>
      <w:proofErr w:type="spellStart"/>
      <w:r>
        <w:rPr>
          <w:rFonts w:ascii="Arial" w:eastAsia="Courier" w:hAnsi="Arial" w:cs="Arial"/>
          <w:color w:val="000000"/>
        </w:rPr>
        <w:t>TruSeq</w:t>
      </w:r>
      <w:proofErr w:type="spellEnd"/>
      <w:r>
        <w:rPr>
          <w:rFonts w:ascii="Arial" w:eastAsia="Courier" w:hAnsi="Arial" w:cs="Arial"/>
          <w:color w:val="000000"/>
        </w:rPr>
        <w:t xml:space="preserve"> RNA Sample Preparation guide. </w:t>
      </w:r>
      <w:proofErr w:type="spellStart"/>
      <w:r>
        <w:rPr>
          <w:rFonts w:ascii="Arial" w:eastAsia="Courier" w:hAnsi="Arial" w:cs="Arial"/>
          <w:color w:val="000000"/>
        </w:rPr>
        <w:t>Sporozoites</w:t>
      </w:r>
      <w:proofErr w:type="spellEnd"/>
      <w:r>
        <w:rPr>
          <w:rFonts w:ascii="Arial" w:eastAsia="Courier" w:hAnsi="Arial" w:cs="Arial"/>
          <w:color w:val="000000"/>
        </w:rPr>
        <w:t xml:space="preserve"> were stored in 1 mL </w:t>
      </w:r>
      <w:proofErr w:type="spellStart"/>
      <w:r>
        <w:rPr>
          <w:rFonts w:ascii="Arial" w:eastAsia="Courier" w:hAnsi="Arial" w:cs="Arial"/>
          <w:color w:val="000000"/>
        </w:rPr>
        <w:t>Trizol</w:t>
      </w:r>
      <w:proofErr w:type="spellEnd"/>
      <w:r>
        <w:rPr>
          <w:rFonts w:ascii="Arial" w:eastAsia="Courier" w:hAnsi="Arial" w:cs="Arial"/>
          <w:color w:val="000000"/>
        </w:rPr>
        <w:t xml:space="preserve"> until RNA-isolation. Total RNA was isolated using the </w:t>
      </w:r>
      <w:proofErr w:type="spellStart"/>
      <w:r>
        <w:rPr>
          <w:rFonts w:ascii="Arial" w:eastAsia="Courier" w:hAnsi="Arial" w:cs="Arial"/>
          <w:color w:val="000000"/>
        </w:rPr>
        <w:t>PureLink</w:t>
      </w:r>
      <w:proofErr w:type="spellEnd"/>
      <w:r>
        <w:rPr>
          <w:rFonts w:ascii="Arial" w:eastAsia="Courier" w:hAnsi="Arial" w:cs="Arial"/>
          <w:color w:val="000000"/>
        </w:rPr>
        <w:t xml:space="preserve"> RNA Mini Kit (Invitrogen) and reverse transcribed into cDNA. </w:t>
      </w:r>
      <w:proofErr w:type="spellStart"/>
      <w:proofErr w:type="gramStart"/>
      <w:r>
        <w:rPr>
          <w:rFonts w:ascii="Arial" w:eastAsia="Courier" w:hAnsi="Arial" w:cs="Arial"/>
          <w:color w:val="FF0000"/>
        </w:rPr>
        <w:t>polyA</w:t>
      </w:r>
      <w:proofErr w:type="spellEnd"/>
      <w:proofErr w:type="gramEnd"/>
      <w:r>
        <w:rPr>
          <w:rFonts w:ascii="Arial" w:eastAsia="Courier" w:hAnsi="Arial" w:cs="Arial"/>
          <w:color w:val="FF0000"/>
        </w:rPr>
        <w:t xml:space="preserve"> selection… Simone add?</w:t>
      </w:r>
      <w:ins w:id="471" w:author="Emanuel Heitlinger" w:date="2016-12-22T11:16:00Z">
        <w:r>
          <w:rPr>
            <w:rFonts w:ascii="Arial" w:eastAsia="Courier" w:hAnsi="Arial" w:cs="Arial"/>
            <w:color w:val="000000"/>
          </w:rPr>
          <w:commentReference w:id="472"/>
        </w:r>
      </w:ins>
    </w:p>
    <w:p w14:paraId="568D078B" w14:textId="77777777" w:rsidR="00CE5A4E" w:rsidRDefault="00CE5A4E">
      <w:pPr>
        <w:pStyle w:val="Normal1"/>
        <w:spacing w:line="480" w:lineRule="auto"/>
        <w:rPr>
          <w:rFonts w:ascii="Arial" w:eastAsia="Courier" w:hAnsi="Arial" w:cs="Arial"/>
          <w:color w:val="000000"/>
        </w:rPr>
      </w:pPr>
    </w:p>
    <w:p w14:paraId="7B673DFA"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t>Sequencing and quality assessment</w:t>
      </w:r>
    </w:p>
    <w:p w14:paraId="42C1A1E5" w14:textId="77777777" w:rsidR="00CE5A4E" w:rsidRDefault="007D1DB9">
      <w:pPr>
        <w:pStyle w:val="Normal1"/>
        <w:spacing w:line="480" w:lineRule="auto"/>
      </w:pPr>
      <w:proofErr w:type="gramStart"/>
      <w:r>
        <w:rPr>
          <w:rFonts w:ascii="Arial" w:eastAsia="Courier" w:hAnsi="Arial" w:cs="Arial"/>
          <w:color w:val="000000"/>
        </w:rPr>
        <w:t>cDNA</w:t>
      </w:r>
      <w:proofErr w:type="gramEnd"/>
      <w:r>
        <w:rPr>
          <w:rFonts w:ascii="Arial" w:eastAsia="Courier" w:hAnsi="Arial" w:cs="Arial"/>
          <w:color w:val="000000"/>
        </w:rPr>
        <w:t xml:space="preserve"> samples were sequenced by either GAIIX (13 samples) or Illumina </w:t>
      </w:r>
      <w:proofErr w:type="spellStart"/>
      <w:r>
        <w:rPr>
          <w:rFonts w:ascii="Arial" w:eastAsia="Courier" w:hAnsi="Arial" w:cs="Arial"/>
          <w:color w:val="000000"/>
        </w:rPr>
        <w:t>Hiseq</w:t>
      </w:r>
      <w:proofErr w:type="spellEnd"/>
      <w:r>
        <w:rPr>
          <w:rFonts w:ascii="Arial" w:eastAsia="Courier" w:hAnsi="Arial" w:cs="Arial"/>
          <w:color w:val="000000"/>
        </w:rPr>
        <w:t xml:space="preserve"> 2000 (14 samples) as specified in Table 1 (both </w:t>
      </w:r>
      <w:proofErr w:type="spellStart"/>
      <w:r>
        <w:rPr>
          <w:rFonts w:ascii="Arial" w:eastAsia="Courier" w:hAnsi="Arial" w:cs="Arial"/>
          <w:color w:val="000000"/>
        </w:rPr>
        <w:t>unstranded</w:t>
      </w:r>
      <w:proofErr w:type="spellEnd"/>
      <w:r>
        <w:rPr>
          <w:rFonts w:ascii="Arial" w:eastAsia="Courier" w:hAnsi="Arial" w:cs="Arial"/>
          <w:color w:val="000000"/>
        </w:rPr>
        <w:t xml:space="preserve">). A </w:t>
      </w:r>
      <w:proofErr w:type="spellStart"/>
      <w:r>
        <w:rPr>
          <w:rFonts w:ascii="Arial" w:eastAsia="Courier" w:hAnsi="Arial" w:cs="Arial"/>
          <w:color w:val="000000"/>
        </w:rPr>
        <w:t>fastq_quality_filter</w:t>
      </w:r>
      <w:proofErr w:type="spellEnd"/>
      <w:r>
        <w:rPr>
          <w:rFonts w:ascii="Arial" w:eastAsia="Courier" w:hAnsi="Arial" w:cs="Arial"/>
          <w:color w:val="000000"/>
        </w:rPr>
        <w:t xml:space="preserve"> (FASTQ-toolkit, version 0.0.14, available at https://github.com/agordon/fastx_toolkit.git) was applied to Illumina </w:t>
      </w:r>
      <w:proofErr w:type="spellStart"/>
      <w:r>
        <w:rPr>
          <w:rFonts w:ascii="Arial" w:eastAsia="Courier" w:hAnsi="Arial" w:cs="Arial"/>
          <w:color w:val="000000"/>
        </w:rPr>
        <w:lastRenderedPageBreak/>
        <w:t>Hiseq</w:t>
      </w:r>
      <w:proofErr w:type="spellEnd"/>
      <w:r>
        <w:rPr>
          <w:rFonts w:ascii="Arial" w:eastAsia="Courier" w:hAnsi="Arial" w:cs="Arial"/>
          <w:color w:val="000000"/>
        </w:rPr>
        <w:t xml:space="preserve"> 2000 samples using a </w:t>
      </w:r>
      <w:proofErr w:type="spellStart"/>
      <w:r>
        <w:rPr>
          <w:rFonts w:ascii="Arial" w:eastAsia="Courier" w:hAnsi="Arial" w:cs="Arial"/>
          <w:color w:val="000000"/>
        </w:rPr>
        <w:t>phred</w:t>
      </w:r>
      <w:proofErr w:type="spellEnd"/>
      <w:r>
        <w:rPr>
          <w:rFonts w:ascii="Arial" w:eastAsia="Courier" w:hAnsi="Arial" w:cs="Arial"/>
          <w:color w:val="000000"/>
        </w:rPr>
        <w:t xml:space="preserve"> score of 10. We intentionally did not use a stringent trimming before mapping to genome assemblies as the mapping process itself has been shown to be a superior quality control</w:t>
      </w:r>
      <w:r w:rsidR="00545F35">
        <w:rPr>
          <w:rFonts w:ascii="Arial" w:eastAsia="Courier" w:hAnsi="Arial" w:cs="Arial"/>
          <w:color w:val="000000"/>
        </w:rPr>
        <w:t xml:space="preserve"> </w:t>
      </w:r>
      <w:r w:rsidR="00545F35">
        <w:rPr>
          <w:rFonts w:ascii="Arial" w:eastAsia="Courier" w:hAnsi="Arial" w:cs="Arial"/>
          <w:color w:val="000000"/>
        </w:rPr>
        <w:fldChar w:fldCharType="begin"/>
      </w:r>
      <w:r w:rsidR="00545F35">
        <w:rPr>
          <w:rFonts w:ascii="Arial" w:eastAsia="Courier" w:hAnsi="Arial" w:cs="Arial"/>
          <w:color w:val="000000"/>
        </w:rPr>
        <w:instrText xml:space="preserve"> ADDIN ZOTERO_ITEM CSL_CITATION {"citationID":"umT9BwmL","properties":{"formattedCitation":"(MacManes 2014)","plainCitation":"(MacManes 2014)"},"citationItems":[{"id":1905,"uris":["http://zotero.org/groups/484592/items/Z3E3ZRPT"],"uri":["http://zotero.org/groups/484592/items/Z3E3ZRPT"],"itemData":{"id":1905,"type":"article-journal","title":"On the optimal trimming of high-throughput mRNA sequence data","container-title":"Frontiers in Genetics","volume":"5","source":"Frontiers","abstract":"The widespread and rapid adoption of high-throughput sequencing technologies has afforded researchers the opportunity to gain a deep understanding of genome level processes that underlie evolutionary change, and perhaps more importantly, the links between genotype and phenotype. In particular, researchers interested in functional biology and adaptation have used these technologies to sequence mRNA transcriptomes of specific tissues, which in turn are often compared to other tissues, or other individuals with different phenotypes. While these techniques are extremely powerful, careful attention to data quality is required. In particular, because high-throughput sequencing is more error-prone than traditional Sanger sequencing, quality trimming of sequence reads should be an important step in all data processing pipelines. While several software packages for quality trimming exist, no general guidelines for the specifics of trimming have been developed. Here, using empirically derived sequence data, I provide general recommendations regarding the optimal strength of trimming, specifically in mRNA-Seq studies. Although very aggressive quality trimming is common, this study suggests that a more gentle trimming, specifically of those nucleotides whose Phred score &lt; 2 or &lt; 5, is optimal for most studies across a wide variety of metrics.","URL":"http://journal.frontiersin.org/article/10.3389/fgene.2014.00013/abstract","DOI":"10.3389/fgene.2014.00013","ISSN":"1664-8021","journalAbbreviation":"Front. Genet.","language":"English","author":[{"family":"MacManes","given":"Matthew D."}],"issued":{"date-parts":[["2014"]]},"accessed":{"date-parts":[["2016",12,29]]}}}],"schema":"https://github.com/citation-style-language/schema/raw/master/csl-citation.json"} </w:instrText>
      </w:r>
      <w:r w:rsidR="00545F35">
        <w:rPr>
          <w:rFonts w:ascii="Arial" w:eastAsia="Courier" w:hAnsi="Arial" w:cs="Arial"/>
          <w:color w:val="000000"/>
        </w:rPr>
        <w:fldChar w:fldCharType="separate"/>
      </w:r>
      <w:r w:rsidR="00545F35" w:rsidRPr="00545F35">
        <w:rPr>
          <w:rFonts w:ascii="Arial" w:hAnsi="Arial" w:cs="Arial"/>
        </w:rPr>
        <w:t>(MacManes 2014)</w:t>
      </w:r>
      <w:r w:rsidR="00545F35">
        <w:rPr>
          <w:rFonts w:ascii="Arial" w:eastAsia="Courier" w:hAnsi="Arial" w:cs="Arial"/>
          <w:color w:val="000000"/>
        </w:rPr>
        <w:fldChar w:fldCharType="end"/>
      </w:r>
      <w:r w:rsidR="00545F35">
        <w:rPr>
          <w:rFonts w:ascii="Arial" w:eastAsia="Courier" w:hAnsi="Arial" w:cs="Arial"/>
          <w:color w:val="000000"/>
        </w:rPr>
        <w:t>.</w:t>
      </w:r>
      <w:r>
        <w:rPr>
          <w:rFonts w:ascii="Arial" w:eastAsia="Courier" w:hAnsi="Arial" w:cs="Arial"/>
          <w:color w:val="000000"/>
        </w:rPr>
        <w:t xml:space="preserve"> </w:t>
      </w:r>
    </w:p>
    <w:p w14:paraId="196CB49F" w14:textId="77777777" w:rsidR="00CE5A4E" w:rsidRDefault="00CE5A4E">
      <w:pPr>
        <w:pStyle w:val="Normal1"/>
        <w:spacing w:line="480" w:lineRule="auto"/>
        <w:rPr>
          <w:rFonts w:ascii="Arial" w:eastAsia="Courier" w:hAnsi="Arial" w:cs="Arial"/>
          <w:color w:val="000000"/>
        </w:rPr>
      </w:pPr>
    </w:p>
    <w:p w14:paraId="7A59F6D9" w14:textId="77777777" w:rsidR="00CE5A4E" w:rsidRDefault="007D1DB9">
      <w:pPr>
        <w:pStyle w:val="Normal1"/>
        <w:spacing w:line="480" w:lineRule="auto"/>
        <w:rPr>
          <w:rFonts w:ascii="Arial" w:eastAsia="Courier" w:hAnsi="Arial" w:cs="Arial"/>
          <w:bCs/>
          <w:i/>
          <w:color w:val="000000"/>
        </w:rPr>
      </w:pPr>
      <w:r>
        <w:rPr>
          <w:rFonts w:ascii="Arial" w:eastAsia="Courier" w:hAnsi="Arial" w:cs="Arial"/>
          <w:bCs/>
          <w:i/>
          <w:color w:val="000000"/>
        </w:rPr>
        <w:t>Alignment and reference genomes</w:t>
      </w:r>
    </w:p>
    <w:p w14:paraId="685FE0C9" w14:textId="77777777" w:rsidR="00CE5A4E" w:rsidRDefault="007D1DB9">
      <w:pPr>
        <w:pStyle w:val="Normal1"/>
        <w:spacing w:line="480" w:lineRule="auto"/>
        <w:rPr>
          <w:rFonts w:ascii="Arial" w:eastAsia="Courier" w:hAnsi="Arial" w:cs="Arial"/>
          <w:bCs/>
          <w:color w:val="000000"/>
        </w:rPr>
      </w:pPr>
      <w:r>
        <w:rPr>
          <w:rFonts w:ascii="Arial" w:eastAsia="Courier" w:hAnsi="Arial" w:cs="Arial"/>
          <w:bCs/>
          <w:color w:val="000000"/>
        </w:rPr>
        <w:t xml:space="preserve">The </w:t>
      </w:r>
      <w:r w:rsidRPr="00545F35">
        <w:rPr>
          <w:rFonts w:ascii="Arial" w:eastAsia="Courier" w:hAnsi="Arial" w:cs="Arial"/>
          <w:bCs/>
          <w:i/>
          <w:color w:val="000000"/>
        </w:rPr>
        <w:t xml:space="preserve">Mus </w:t>
      </w:r>
      <w:proofErr w:type="spellStart"/>
      <w:r w:rsidRPr="00545F35">
        <w:rPr>
          <w:rFonts w:ascii="Arial" w:eastAsia="Courier" w:hAnsi="Arial" w:cs="Arial"/>
          <w:bCs/>
          <w:i/>
          <w:color w:val="000000"/>
        </w:rPr>
        <w:t>musculus</w:t>
      </w:r>
      <w:proofErr w:type="spellEnd"/>
      <w:r>
        <w:rPr>
          <w:rFonts w:ascii="Arial" w:eastAsia="Courier" w:hAnsi="Arial" w:cs="Arial"/>
          <w:bCs/>
          <w:color w:val="000000"/>
        </w:rPr>
        <w:t xml:space="preserve"> mm10 assembly (Genome Reference Consortium Mouse Build 38, GCA_000001635.2) was used as reference genome for mapping and corresponding annotations for downstream analyses. The </w:t>
      </w:r>
      <w:r w:rsidRPr="00492AF4">
        <w:rPr>
          <w:rFonts w:ascii="Arial" w:eastAsia="Courier" w:hAnsi="Arial" w:cs="Arial"/>
          <w:bCs/>
          <w:i/>
          <w:color w:val="000000"/>
        </w:rPr>
        <w:t xml:space="preserve">E. </w:t>
      </w:r>
      <w:proofErr w:type="spellStart"/>
      <w:r w:rsidRPr="00492AF4">
        <w:rPr>
          <w:rFonts w:ascii="Arial" w:eastAsia="Courier" w:hAnsi="Arial" w:cs="Arial"/>
          <w:bCs/>
          <w:i/>
          <w:color w:val="000000"/>
        </w:rPr>
        <w:t>falciformis</w:t>
      </w:r>
      <w:proofErr w:type="spellEnd"/>
      <w:r>
        <w:rPr>
          <w:rFonts w:ascii="Arial" w:eastAsia="Courier" w:hAnsi="Arial" w:cs="Arial"/>
          <w:bCs/>
          <w:color w:val="000000"/>
        </w:rPr>
        <w:t xml:space="preserve"> genome </w:t>
      </w:r>
      <w:r>
        <w:fldChar w:fldCharType="begin"/>
      </w:r>
      <w:r>
        <w:instrText>ADDIN ZOTERO_ITEM CSL_CITATION {"citationID":"3rd1ll7r3","properties":{"formattedCitation":"(Heitlinger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473" w:name="__Fieldmark__3106_1687872407"/>
      <w:r>
        <w:rPr>
          <w:rFonts w:ascii="Arial" w:eastAsia="Courier" w:hAnsi="Arial" w:cs="Arial"/>
          <w:bCs/>
          <w:color w:val="000000"/>
        </w:rPr>
        <w:t>(</w:t>
      </w:r>
      <w:bookmarkStart w:id="474" w:name="__Fieldmark__2800_1000178020"/>
      <w:proofErr w:type="spellStart"/>
      <w:r>
        <w:rPr>
          <w:rFonts w:ascii="Arial" w:eastAsia="Courier" w:hAnsi="Arial" w:cs="Arial"/>
          <w:bCs/>
          <w:color w:val="000000"/>
        </w:rPr>
        <w:t>H</w:t>
      </w:r>
      <w:bookmarkStart w:id="475" w:name="__Fieldmark__2665_46473882"/>
      <w:r>
        <w:rPr>
          <w:rFonts w:ascii="Arial" w:eastAsia="Courier" w:hAnsi="Arial" w:cs="Arial"/>
          <w:bCs/>
          <w:color w:val="000000"/>
        </w:rPr>
        <w:t>e</w:t>
      </w:r>
      <w:bookmarkStart w:id="476" w:name="__Fieldmark__2572_1506500677"/>
      <w:r>
        <w:rPr>
          <w:rFonts w:ascii="Arial" w:eastAsia="Courier" w:hAnsi="Arial" w:cs="Arial"/>
          <w:bCs/>
          <w:color w:val="000000"/>
        </w:rPr>
        <w:t>i</w:t>
      </w:r>
      <w:bookmarkStart w:id="477" w:name="__Fieldmark__1392_2112764151"/>
      <w:r>
        <w:rPr>
          <w:rFonts w:ascii="Arial" w:eastAsia="Courier" w:hAnsi="Arial" w:cs="Arial"/>
          <w:bCs/>
          <w:color w:val="000000"/>
        </w:rPr>
        <w:t>t</w:t>
      </w:r>
      <w:bookmarkStart w:id="478" w:name="__Fieldmark__1230_378019444"/>
      <w:r>
        <w:rPr>
          <w:rFonts w:ascii="Arial" w:eastAsia="Courier" w:hAnsi="Arial" w:cs="Arial"/>
          <w:bCs/>
          <w:color w:val="000000"/>
        </w:rPr>
        <w:t>l</w:t>
      </w:r>
      <w:bookmarkStart w:id="479" w:name="__Fieldmark__787_39192179"/>
      <w:r>
        <w:rPr>
          <w:rFonts w:ascii="Arial" w:eastAsia="Courier" w:hAnsi="Arial" w:cs="Arial"/>
          <w:bCs/>
          <w:color w:val="000000"/>
        </w:rPr>
        <w:t>i</w:t>
      </w:r>
      <w:bookmarkStart w:id="480" w:name="__Fieldmark__2748_24551482"/>
      <w:r>
        <w:rPr>
          <w:rFonts w:ascii="Arial" w:eastAsia="Courier" w:hAnsi="Arial" w:cs="Arial"/>
          <w:bCs/>
          <w:color w:val="000000"/>
        </w:rPr>
        <w:t>n</w:t>
      </w:r>
      <w:bookmarkStart w:id="481" w:name="__Fieldmark__1073_617583840"/>
      <w:bookmarkStart w:id="482" w:name="__Fieldmark__391_1004675639"/>
      <w:r>
        <w:rPr>
          <w:rFonts w:ascii="Arial" w:eastAsia="Courier" w:hAnsi="Arial" w:cs="Arial"/>
          <w:bCs/>
          <w:color w:val="000000"/>
        </w:rPr>
        <w:t>ger</w:t>
      </w:r>
      <w:proofErr w:type="spellEnd"/>
      <w:r>
        <w:rPr>
          <w:rFonts w:ascii="Arial" w:eastAsia="Courier" w:hAnsi="Arial" w:cs="Arial"/>
          <w:bCs/>
          <w:color w:val="000000"/>
        </w:rPr>
        <w:t xml:space="preserve"> et al. 2014)</w:t>
      </w:r>
      <w:r>
        <w:fldChar w:fldCharType="end"/>
      </w:r>
      <w:bookmarkEnd w:id="473"/>
      <w:bookmarkEnd w:id="474"/>
      <w:bookmarkEnd w:id="475"/>
      <w:bookmarkEnd w:id="476"/>
      <w:bookmarkEnd w:id="477"/>
      <w:bookmarkEnd w:id="478"/>
      <w:bookmarkEnd w:id="479"/>
      <w:bookmarkEnd w:id="480"/>
      <w:bookmarkEnd w:id="481"/>
      <w:bookmarkEnd w:id="482"/>
      <w:r>
        <w:rPr>
          <w:rFonts w:ascii="Arial" w:eastAsia="Courier" w:hAnsi="Arial" w:cs="Arial"/>
          <w:bCs/>
          <w:color w:val="000000"/>
        </w:rPr>
        <w:t xml:space="preserve"> was downloaded from </w:t>
      </w:r>
      <w:proofErr w:type="spellStart"/>
      <w:r>
        <w:rPr>
          <w:rFonts w:ascii="Arial" w:eastAsia="Courier" w:hAnsi="Arial" w:cs="Arial"/>
          <w:bCs/>
          <w:color w:val="000000"/>
        </w:rPr>
        <w:t>ToxoDB</w:t>
      </w:r>
      <w:proofErr w:type="spellEnd"/>
      <w:r>
        <w:rPr>
          <w:rFonts w:ascii="Arial" w:eastAsia="Courier" w:hAnsi="Arial" w:cs="Arial"/>
          <w:bCs/>
          <w:color w:val="000000"/>
        </w:rPr>
        <w:t xml:space="preserve"> </w:t>
      </w:r>
      <w:r>
        <w:fldChar w:fldCharType="begin"/>
      </w:r>
      <w:r>
        <w:instrText>ADDIN ZOTERO_ITEM CSL_CITATION {"citationID":"2mjh94si73","properties":{"formattedCitation":"(Gajria et al. 2007)","plainCitation":"(Gajria et al. 2007)"},"citationItems":[{"id":625,"uris":["http://zotero.org/users/2947270/items/X3HNT47Q"],"uri":["http://zotero.org/users/2947270/items/X3HNT47Q"],"itemData":{"id":625,"type":"article-journal","title":"ToxoDB: an integrated Toxoplasma gondii database resource","container-title":"Nucleic Acids Research","page":"D553-D556","volume":"36","issue":"Database","source":"CrossRef","DOI":"10.1093/nar/gkm981","ISSN":"0305-1048, 1362-4962","shortTitle":"ToxoDB","language":"en","author":[{"family":"Gajria","given":"B."},{"family":"Bahl","given":"A."},{"family":"Brestelli","given":"J."},{"family":"Dommer","given":"J."},{"family":"Fischer","given":"S."},{"family":"Gao","given":"X."},{"family":"Heiges","given":"M."},{"family":"Iodice","given":"J."},{"family":"Kissinger","given":"J. C."},{"family":"Mackey","given":"A. J."},{"family":"Pinney","given":"D. F."},{"family":"Roos","given":"D. S."},{"family":"Stoeckert","given":"C. J."},{"family":"Wang","given":"H."},{"family":"Brunk","given":"B. P."}],"issued":{"date-parts":[["2007",12,23]]}}}],"schema":"https://github.com/citation-style-language/schema/raw/master/csl-citation.json"}</w:instrText>
      </w:r>
      <w:r>
        <w:fldChar w:fldCharType="separate"/>
      </w:r>
      <w:bookmarkStart w:id="483" w:name="__Fieldmark__3143_1687872407"/>
      <w:r>
        <w:rPr>
          <w:rFonts w:ascii="Arial" w:eastAsia="Courier" w:hAnsi="Arial" w:cs="Arial"/>
          <w:bCs/>
          <w:color w:val="000000"/>
        </w:rPr>
        <w:t>(</w:t>
      </w:r>
      <w:bookmarkStart w:id="484" w:name="__Fieldmark__2833_1000178020"/>
      <w:proofErr w:type="spellStart"/>
      <w:r>
        <w:rPr>
          <w:rFonts w:ascii="Arial" w:eastAsia="Courier" w:hAnsi="Arial" w:cs="Arial"/>
          <w:bCs/>
          <w:color w:val="000000"/>
        </w:rPr>
        <w:t>G</w:t>
      </w:r>
      <w:bookmarkStart w:id="485" w:name="__Fieldmark__2694_46473882"/>
      <w:r>
        <w:rPr>
          <w:rFonts w:ascii="Arial" w:eastAsia="Courier" w:hAnsi="Arial" w:cs="Arial"/>
          <w:bCs/>
          <w:color w:val="000000"/>
        </w:rPr>
        <w:t>a</w:t>
      </w:r>
      <w:bookmarkStart w:id="486" w:name="__Fieldmark__2597_1506500677"/>
      <w:r>
        <w:rPr>
          <w:rFonts w:ascii="Arial" w:eastAsia="Courier" w:hAnsi="Arial" w:cs="Arial"/>
          <w:bCs/>
          <w:color w:val="000000"/>
        </w:rPr>
        <w:t>j</w:t>
      </w:r>
      <w:bookmarkStart w:id="487" w:name="__Fieldmark__1413_2112764151"/>
      <w:r>
        <w:rPr>
          <w:rFonts w:ascii="Arial" w:eastAsia="Courier" w:hAnsi="Arial" w:cs="Arial"/>
          <w:bCs/>
          <w:color w:val="000000"/>
        </w:rPr>
        <w:t>r</w:t>
      </w:r>
      <w:bookmarkStart w:id="488" w:name="__Fieldmark__1247_378019444"/>
      <w:r>
        <w:rPr>
          <w:rFonts w:ascii="Arial" w:eastAsia="Courier" w:hAnsi="Arial" w:cs="Arial"/>
          <w:bCs/>
          <w:color w:val="000000"/>
        </w:rPr>
        <w:t>i</w:t>
      </w:r>
      <w:bookmarkStart w:id="489" w:name="__Fieldmark__800_39192179"/>
      <w:r>
        <w:rPr>
          <w:rFonts w:ascii="Arial" w:eastAsia="Courier" w:hAnsi="Arial" w:cs="Arial"/>
          <w:bCs/>
          <w:color w:val="000000"/>
        </w:rPr>
        <w:t>a</w:t>
      </w:r>
      <w:bookmarkStart w:id="490" w:name="__Fieldmark__2757_24551482"/>
      <w:proofErr w:type="spellEnd"/>
      <w:r>
        <w:rPr>
          <w:rFonts w:ascii="Arial" w:eastAsia="Courier" w:hAnsi="Arial" w:cs="Arial"/>
          <w:bCs/>
          <w:color w:val="000000"/>
        </w:rPr>
        <w:t xml:space="preserve"> </w:t>
      </w:r>
      <w:bookmarkStart w:id="491" w:name="__Fieldmark__1080_617583840"/>
      <w:bookmarkStart w:id="492" w:name="__Fieldmark__396_1004675639"/>
      <w:r>
        <w:rPr>
          <w:rFonts w:ascii="Arial" w:eastAsia="Courier" w:hAnsi="Arial" w:cs="Arial"/>
          <w:bCs/>
          <w:color w:val="000000"/>
        </w:rPr>
        <w:t>et al. 2007)</w:t>
      </w:r>
      <w:r>
        <w:fldChar w:fldCharType="end"/>
      </w:r>
      <w:bookmarkEnd w:id="483"/>
      <w:bookmarkEnd w:id="484"/>
      <w:bookmarkEnd w:id="485"/>
      <w:bookmarkEnd w:id="486"/>
      <w:bookmarkEnd w:id="487"/>
      <w:bookmarkEnd w:id="488"/>
      <w:bookmarkEnd w:id="489"/>
      <w:bookmarkEnd w:id="490"/>
      <w:bookmarkEnd w:id="491"/>
      <w:bookmarkEnd w:id="492"/>
      <w:r>
        <w:rPr>
          <w:rFonts w:ascii="Arial" w:eastAsia="Courier" w:hAnsi="Arial" w:cs="Arial"/>
          <w:bCs/>
          <w:color w:val="000000"/>
        </w:rPr>
        <w:t xml:space="preserve">. For mapping, mouse and parasite genome files were merged into a combined reference genome, and files including mRNA sequences from both species were aligned against this reference using TopHat2, version 2.0.14, </w:t>
      </w:r>
      <w:r>
        <w:fldChar w:fldCharType="begin"/>
      </w:r>
      <w:r>
        <w:instrText>ADDIN ZOTERO_ITEM CSL_CITATION {"citationID":"1sk2tgubdr","properties":{"formattedCitation":"(Trapnell, Pachter, and Salzberg 2009)","plainCitation":"(Trapnell, Pachter, and Salzberg 2009)"},"citationItems":[{"id":45,"uris":["http://zotero.org/groups/484592/items/7TWUT7D6"],"uri":["http://zotero.org/groups/484592/items/7TWUT7D6"],"itemData":{"id":45,"type":"article-journal","title":"TopHat: discovering splice junctions with RNA-Seq","container-title":"Bioinformatics","page":"1105-1111","volume":"25","issue":"9","source":"CrossRef","DOI":"10.1093/bioinformatics/btp120","ISSN":"1367-4803, 1460-2059","shortTitle":"TopHat","language":"en","author":[{"family":"Trapnell","given":"C."},{"family":"Pachter","given":"L."},{"family":"Salzberg","given":"S. L."}],"issued":{"date-parts":[["2009",5,1]]}}}],"schema":"https://github.com/citation-style-language/schema/raw/master/csl-citation.json"}</w:instrText>
      </w:r>
      <w:r>
        <w:fldChar w:fldCharType="separate"/>
      </w:r>
      <w:bookmarkStart w:id="493" w:name="__Fieldmark__3180_1687872407"/>
      <w:r>
        <w:rPr>
          <w:rFonts w:ascii="Arial" w:eastAsia="Courier" w:hAnsi="Arial" w:cs="Arial"/>
          <w:bCs/>
          <w:color w:val="000000"/>
        </w:rPr>
        <w:t>(</w:t>
      </w:r>
      <w:bookmarkStart w:id="494" w:name="__Fieldmark__2866_1000178020"/>
      <w:r>
        <w:rPr>
          <w:rFonts w:ascii="Arial" w:eastAsia="Courier" w:hAnsi="Arial" w:cs="Arial"/>
          <w:bCs/>
          <w:color w:val="000000"/>
        </w:rPr>
        <w:t>T</w:t>
      </w:r>
      <w:bookmarkStart w:id="495" w:name="__Fieldmark__2723_46473882"/>
      <w:r>
        <w:rPr>
          <w:rFonts w:ascii="Arial" w:eastAsia="Courier" w:hAnsi="Arial" w:cs="Arial"/>
          <w:bCs/>
          <w:color w:val="000000"/>
        </w:rPr>
        <w:t>r</w:t>
      </w:r>
      <w:bookmarkStart w:id="496" w:name="__Fieldmark__2622_1506500677"/>
      <w:r>
        <w:rPr>
          <w:rFonts w:ascii="Arial" w:eastAsia="Courier" w:hAnsi="Arial" w:cs="Arial"/>
          <w:bCs/>
          <w:color w:val="000000"/>
        </w:rPr>
        <w:t>a</w:t>
      </w:r>
      <w:bookmarkStart w:id="497" w:name="__Fieldmark__1434_2112764151"/>
      <w:r>
        <w:rPr>
          <w:rFonts w:ascii="Arial" w:eastAsia="Courier" w:hAnsi="Arial" w:cs="Arial"/>
          <w:bCs/>
          <w:color w:val="000000"/>
        </w:rPr>
        <w:t>p</w:t>
      </w:r>
      <w:bookmarkStart w:id="498" w:name="__Fieldmark__1264_378019444"/>
      <w:r>
        <w:rPr>
          <w:rFonts w:ascii="Arial" w:eastAsia="Courier" w:hAnsi="Arial" w:cs="Arial"/>
          <w:bCs/>
          <w:color w:val="000000"/>
        </w:rPr>
        <w:t>n</w:t>
      </w:r>
      <w:bookmarkStart w:id="499" w:name="__Fieldmark__813_39192179"/>
      <w:r>
        <w:rPr>
          <w:rFonts w:ascii="Arial" w:eastAsia="Courier" w:hAnsi="Arial" w:cs="Arial"/>
          <w:bCs/>
          <w:color w:val="000000"/>
        </w:rPr>
        <w:t>e</w:t>
      </w:r>
      <w:bookmarkStart w:id="500" w:name="__Fieldmark__2766_24551482"/>
      <w:r>
        <w:rPr>
          <w:rFonts w:ascii="Arial" w:eastAsia="Courier" w:hAnsi="Arial" w:cs="Arial"/>
          <w:bCs/>
          <w:color w:val="000000"/>
        </w:rPr>
        <w:t>l</w:t>
      </w:r>
      <w:bookmarkStart w:id="501" w:name="__Fieldmark__1091_617583840"/>
      <w:bookmarkStart w:id="502" w:name="__Fieldmark__405_1004675639"/>
      <w:r>
        <w:rPr>
          <w:rFonts w:ascii="Arial" w:eastAsia="Courier" w:hAnsi="Arial" w:cs="Arial"/>
          <w:bCs/>
          <w:color w:val="000000"/>
        </w:rPr>
        <w:t>l, Pachter, and Salzberg 2009)</w:t>
      </w:r>
      <w:r>
        <w:fldChar w:fldCharType="end"/>
      </w:r>
      <w:bookmarkEnd w:id="493"/>
      <w:bookmarkEnd w:id="494"/>
      <w:bookmarkEnd w:id="495"/>
      <w:bookmarkEnd w:id="496"/>
      <w:bookmarkEnd w:id="497"/>
      <w:bookmarkEnd w:id="498"/>
      <w:bookmarkEnd w:id="499"/>
      <w:bookmarkEnd w:id="500"/>
      <w:bookmarkEnd w:id="501"/>
      <w:bookmarkEnd w:id="502"/>
      <w:r>
        <w:rPr>
          <w:rFonts w:ascii="Arial" w:eastAsia="Courier" w:hAnsi="Arial" w:cs="Arial"/>
          <w:bCs/>
          <w:color w:val="000000"/>
        </w:rPr>
        <w:t xml:space="preserve"> with –G specified, and a Bowtie2,  version 1.1.2, </w:t>
      </w:r>
      <w:r>
        <w:fldChar w:fldCharType="begin"/>
      </w:r>
      <w:r>
        <w:instrText>ADDIN ZOTERO_ITEM CSL_CITATION {"citationID":"1bq8bmisru","properties":{"formattedCitation":"(Langmead and Salzberg 2012)","plainCitation":"(Langmead and Salzberg 2012)"},"citationItems":[{"id":233,"uris":["http://zotero.org/groups/484592/items/UUEPSE99"],"uri":["http://zotero.org/groups/484592/items/UUEPSE99"],"itemData":{"id":233,"type":"article-journal","title":"Fast gapped-read alignment with Bowtie 2","container-title":"Nature Methods","page":"357-359","volume":"9","issue":"4","source":"CrossRef","DOI":"10.1038/nmeth.1923","ISSN":"1548-7091, 1548-7105","author":[{"family":"Langmead","given":"Ben"},{"family":"Salzberg","given":"Steven L"}],"issued":{"date-parts":[["2012",3,4]]}}}],"schema":"https://github.com/citation-style-language/schema/raw/master/csl-citation.json"}</w:instrText>
      </w:r>
      <w:r>
        <w:fldChar w:fldCharType="separate"/>
      </w:r>
      <w:bookmarkStart w:id="503" w:name="__Fieldmark__3217_1687872407"/>
      <w:r>
        <w:rPr>
          <w:rFonts w:ascii="Arial" w:eastAsia="Courier" w:hAnsi="Arial" w:cs="Arial"/>
          <w:bCs/>
          <w:color w:val="000000"/>
        </w:rPr>
        <w:t>(</w:t>
      </w:r>
      <w:bookmarkStart w:id="504" w:name="__Fieldmark__2899_1000178020"/>
      <w:r>
        <w:rPr>
          <w:rFonts w:ascii="Arial" w:eastAsia="Courier" w:hAnsi="Arial" w:cs="Arial"/>
          <w:bCs/>
          <w:color w:val="000000"/>
        </w:rPr>
        <w:t>L</w:t>
      </w:r>
      <w:bookmarkStart w:id="505" w:name="__Fieldmark__2752_46473882"/>
      <w:r>
        <w:rPr>
          <w:rFonts w:ascii="Arial" w:eastAsia="Courier" w:hAnsi="Arial" w:cs="Arial"/>
          <w:bCs/>
          <w:color w:val="000000"/>
        </w:rPr>
        <w:t>a</w:t>
      </w:r>
      <w:bookmarkStart w:id="506" w:name="__Fieldmark__2647_1506500677"/>
      <w:r>
        <w:rPr>
          <w:rFonts w:ascii="Arial" w:eastAsia="Courier" w:hAnsi="Arial" w:cs="Arial"/>
          <w:bCs/>
          <w:color w:val="000000"/>
        </w:rPr>
        <w:t>n</w:t>
      </w:r>
      <w:bookmarkStart w:id="507" w:name="__Fieldmark__1455_2112764151"/>
      <w:r>
        <w:rPr>
          <w:rFonts w:ascii="Arial" w:eastAsia="Courier" w:hAnsi="Arial" w:cs="Arial"/>
          <w:bCs/>
          <w:color w:val="000000"/>
        </w:rPr>
        <w:t>g</w:t>
      </w:r>
      <w:bookmarkStart w:id="508" w:name="__Fieldmark__1281_378019444"/>
      <w:r>
        <w:rPr>
          <w:rFonts w:ascii="Arial" w:eastAsia="Courier" w:hAnsi="Arial" w:cs="Arial"/>
          <w:bCs/>
          <w:color w:val="000000"/>
        </w:rPr>
        <w:t>m</w:t>
      </w:r>
      <w:bookmarkStart w:id="509" w:name="__Fieldmark__826_39192179"/>
      <w:r>
        <w:rPr>
          <w:rFonts w:ascii="Arial" w:eastAsia="Courier" w:hAnsi="Arial" w:cs="Arial"/>
          <w:bCs/>
          <w:color w:val="000000"/>
        </w:rPr>
        <w:t>e</w:t>
      </w:r>
      <w:bookmarkStart w:id="510" w:name="__Fieldmark__2777_24551482"/>
      <w:r>
        <w:rPr>
          <w:rFonts w:ascii="Arial" w:eastAsia="Courier" w:hAnsi="Arial" w:cs="Arial"/>
          <w:bCs/>
          <w:color w:val="000000"/>
        </w:rPr>
        <w:t>a</w:t>
      </w:r>
      <w:bookmarkStart w:id="511" w:name="__Fieldmark__1098_617583840"/>
      <w:bookmarkStart w:id="512" w:name="__Fieldmark__413_1004675639"/>
      <w:r>
        <w:rPr>
          <w:rFonts w:ascii="Arial" w:eastAsia="Courier" w:hAnsi="Arial" w:cs="Arial"/>
          <w:bCs/>
          <w:color w:val="000000"/>
        </w:rPr>
        <w:t>d and Salzberg 2012)</w:t>
      </w:r>
      <w:r>
        <w:fldChar w:fldCharType="end"/>
      </w:r>
      <w:bookmarkEnd w:id="503"/>
      <w:bookmarkEnd w:id="504"/>
      <w:bookmarkEnd w:id="505"/>
      <w:bookmarkEnd w:id="506"/>
      <w:bookmarkEnd w:id="507"/>
      <w:bookmarkEnd w:id="508"/>
      <w:bookmarkEnd w:id="509"/>
      <w:bookmarkEnd w:id="510"/>
      <w:bookmarkEnd w:id="511"/>
      <w:bookmarkEnd w:id="512"/>
      <w:r>
        <w:rPr>
          <w:rFonts w:ascii="Arial" w:eastAsia="Courier" w:hAnsi="Arial" w:cs="Arial"/>
          <w:bCs/>
          <w:color w:val="000000"/>
        </w:rPr>
        <w:t xml:space="preserve">. </w:t>
      </w:r>
      <w:r>
        <w:rPr>
          <w:rStyle w:val="Absatz-Standardschriftart1"/>
          <w:rFonts w:ascii="Arial" w:eastAsia="Courier" w:hAnsi="Arial" w:cs="Arial"/>
          <w:color w:val="000000"/>
        </w:rPr>
        <w:t>This was done to avoid spurious mapping in ultra-conserved genomic regions.</w:t>
      </w:r>
      <w:r>
        <w:rPr>
          <w:rFonts w:ascii="Arial" w:eastAsia="Courier" w:hAnsi="Arial" w:cs="Arial"/>
          <w:bCs/>
          <w:color w:val="000000"/>
        </w:rPr>
        <w:t xml:space="preserve"> Single-end and pair-end sequence samples were aligned separately with library type '</w:t>
      </w:r>
      <w:proofErr w:type="spellStart"/>
      <w:r>
        <w:rPr>
          <w:rFonts w:ascii="Arial" w:eastAsia="Courier" w:hAnsi="Arial" w:cs="Arial"/>
          <w:bCs/>
          <w:color w:val="000000"/>
        </w:rPr>
        <w:t>fr-unstranded</w:t>
      </w:r>
      <w:proofErr w:type="spellEnd"/>
      <w:r>
        <w:rPr>
          <w:rFonts w:ascii="Arial" w:eastAsia="Courier" w:hAnsi="Arial" w:cs="Arial"/>
          <w:bCs/>
          <w:color w:val="000000"/>
        </w:rPr>
        <w:t>' specified for pair-end samples. Bam files</w:t>
      </w:r>
      <w:r w:rsidR="00545F35">
        <w:rPr>
          <w:rFonts w:ascii="Arial" w:eastAsia="Courier" w:hAnsi="Arial" w:cs="Arial"/>
          <w:bCs/>
          <w:color w:val="000000"/>
        </w:rPr>
        <w:t xml:space="preserve"> </w:t>
      </w:r>
      <w:r w:rsidR="00545F35">
        <w:rPr>
          <w:rFonts w:ascii="Arial" w:eastAsia="Courier" w:hAnsi="Arial" w:cs="Arial"/>
          <w:bCs/>
          <w:color w:val="000000"/>
        </w:rPr>
        <w:fldChar w:fldCharType="begin"/>
      </w:r>
      <w:r w:rsidR="00545F35">
        <w:rPr>
          <w:rFonts w:ascii="Arial" w:eastAsia="Courier" w:hAnsi="Arial" w:cs="Arial"/>
          <w:bCs/>
          <w:color w:val="000000"/>
        </w:rPr>
        <w:instrText xml:space="preserve"> ADDIN ZOTERO_ITEM CSL_CITATION {"citationID":"gInEcraG","properties":{"formattedCitation":"(Frazee et al. 2015)","plainCitation":"(Frazee et al. 2015)"},"citationItems":[{"id":494,"uris":["http://zotero.org/users/2947270/items/JSEUKKXK"],"uri":["http://zotero.org/users/2947270/items/JSEUKKXK"],"itemData":{"id":494,"type":"article-journal","title":"Ballgown bridges the gap between transcriptome assembly and expression analysis","container-title":"Nature Biotechnology","page":"243–246","volume":"33","issue":"3","DOI":"10.1038/nbt.3172","ISSN":"1087-0156","author":[{"family":"Frazee","given":"Alyssa C"},{"family":"Pertea","given":"Geo"},{"family":"Jaffe","given":"Andrew E"},{"family":"Langmead","given":"Ben"},{"family":"Salzberg","given":"Steven L"},{"family":"Leek","given":"Jeffrey T"}],"issued":{"date-parts":[["2015"]]}}}],"schema":"https://github.com/citation-style-language/schema/raw/master/csl-citation.json"} </w:instrText>
      </w:r>
      <w:r w:rsidR="00545F35">
        <w:rPr>
          <w:rFonts w:ascii="Arial" w:eastAsia="Courier" w:hAnsi="Arial" w:cs="Arial"/>
          <w:bCs/>
          <w:color w:val="000000"/>
        </w:rPr>
        <w:fldChar w:fldCharType="separate"/>
      </w:r>
      <w:r w:rsidR="00545F35" w:rsidRPr="00545F35">
        <w:rPr>
          <w:rFonts w:ascii="Arial" w:hAnsi="Arial" w:cs="Arial"/>
        </w:rPr>
        <w:t>(Frazee et al. 2015)</w:t>
      </w:r>
      <w:r w:rsidR="00545F35">
        <w:rPr>
          <w:rFonts w:ascii="Arial" w:eastAsia="Courier" w:hAnsi="Arial" w:cs="Arial"/>
          <w:bCs/>
          <w:color w:val="000000"/>
        </w:rPr>
        <w:fldChar w:fldCharType="end"/>
      </w:r>
      <w:r>
        <w:rPr>
          <w:rFonts w:ascii="Arial" w:eastAsia="Courier" w:hAnsi="Arial" w:cs="Arial"/>
          <w:bCs/>
          <w:color w:val="000000"/>
        </w:rPr>
        <w:t xml:space="preserve"> were used </w:t>
      </w:r>
      <w:r w:rsidR="00545F35">
        <w:rPr>
          <w:rFonts w:ascii="Arial" w:eastAsia="Courier" w:hAnsi="Arial" w:cs="Arial"/>
          <w:bCs/>
          <w:color w:val="000000"/>
        </w:rPr>
        <w:t>a</w:t>
      </w:r>
      <w:r>
        <w:rPr>
          <w:rFonts w:ascii="Arial" w:eastAsia="Courier" w:hAnsi="Arial" w:cs="Arial"/>
          <w:bCs/>
          <w:color w:val="000000"/>
        </w:rPr>
        <w:t>s input for the function “</w:t>
      </w:r>
      <w:proofErr w:type="spellStart"/>
      <w:r>
        <w:rPr>
          <w:rFonts w:ascii="Arial" w:eastAsia="Courier" w:hAnsi="Arial" w:cs="Arial"/>
          <w:bCs/>
          <w:color w:val="000000"/>
        </w:rPr>
        <w:t>featureCounts</w:t>
      </w:r>
      <w:proofErr w:type="spellEnd"/>
      <w:r>
        <w:rPr>
          <w:rFonts w:ascii="Arial" w:eastAsia="Courier" w:hAnsi="Arial" w:cs="Arial"/>
          <w:bCs/>
          <w:color w:val="000000"/>
        </w:rPr>
        <w:t>” from of the R package “</w:t>
      </w:r>
      <w:proofErr w:type="spellStart"/>
      <w:r>
        <w:rPr>
          <w:rFonts w:ascii="Arial" w:eastAsia="Courier" w:hAnsi="Arial" w:cs="Arial"/>
          <w:bCs/>
          <w:color w:val="000000"/>
        </w:rPr>
        <w:t>Rsubread</w:t>
      </w:r>
      <w:proofErr w:type="spellEnd"/>
      <w:r>
        <w:rPr>
          <w:rFonts w:ascii="Arial" w:eastAsia="Courier" w:hAnsi="Arial" w:cs="Arial"/>
          <w:bCs/>
          <w:color w:val="000000"/>
        </w:rPr>
        <w:t xml:space="preserve">” </w:t>
      </w:r>
      <w:r>
        <w:fldChar w:fldCharType="begin"/>
      </w:r>
      <w:r>
        <w:instrText>ADDIN ZOTERO_ITEM CSL_CITATION {"citationID":"kpd925tie","properties":{"formattedCitation":"(Liao, Smyth, and Shi 2014)","plainCitation":"(Liao, Smyth, and Shi 2014)"},"citationItems":[{"id":85,"uris":["http://zotero.org/groups/484592/items/BKFZ5SW9"],"uri":["http://zotero.org/groups/484592/items/BKFZ5SW9"],"itemData":{"id":85,"type":"article-journal","title":"featureCounts: an efficient general purpose program for assigning sequence reads to genomic features","container-title":"Bioinformatics","page":"923-930","volume":"30","issue":"7","source":"bioinformatics.oxfordjournals.org","abstract":"Motivation: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literature.\nResults: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applications.\nAvailability and implementation: featureCounts is available under GNU General Public License as part of the Subread (http://subread.sourceforge.net) or Rsubread (http://www.bioconductor.org) software packages.\nContact: shi@wehi.edu.au","DOI":"10.1093/bioinformatics/btt656","ISSN":"1367-4803, 1460-2059","note":"PMID: 24227677","shortTitle":"featureCounts","journalAbbreviation":"Bioinformatics","language":"en","author":[{"family":"Liao","given":"Yang"},{"family":"Smyth","given":"Gordon K."},{"family":"Shi","given":"Wei"}],"issued":{"date-parts":[["2014",1,4]]}}}],"schema":"https://github.com/citation-style-language/schema/raw/master/csl-citation.json"}</w:instrText>
      </w:r>
      <w:r>
        <w:fldChar w:fldCharType="separate"/>
      </w:r>
      <w:bookmarkStart w:id="513" w:name="__Fieldmark__3296_1687872407"/>
      <w:r>
        <w:rPr>
          <w:rFonts w:ascii="Arial" w:eastAsia="Courier" w:hAnsi="Arial" w:cs="Arial"/>
          <w:bCs/>
          <w:color w:val="000000"/>
        </w:rPr>
        <w:t>(</w:t>
      </w:r>
      <w:bookmarkStart w:id="514" w:name="__Fieldmark__2966_1000178020"/>
      <w:r>
        <w:rPr>
          <w:rFonts w:ascii="Arial" w:eastAsia="Courier" w:hAnsi="Arial" w:cs="Arial"/>
          <w:bCs/>
          <w:color w:val="000000"/>
        </w:rPr>
        <w:t>Liao, Smyth, and Shi 2014)</w:t>
      </w:r>
      <w:r>
        <w:fldChar w:fldCharType="end"/>
      </w:r>
      <w:bookmarkStart w:id="515" w:name="__Fieldmark__857_39192179"/>
      <w:bookmarkStart w:id="516" w:name="__Fieldmark__2698_1506500677"/>
      <w:bookmarkStart w:id="517" w:name="__Fieldmark__419_1004675639"/>
      <w:bookmarkStart w:id="518" w:name="__Fieldmark__1498_2112764151"/>
      <w:bookmarkStart w:id="519" w:name="__Fieldmark__1117_617583840"/>
      <w:bookmarkStart w:id="520" w:name="__Fieldmark__1320_378019444"/>
      <w:bookmarkStart w:id="521" w:name="__Fieldmark__2801_24551482"/>
      <w:bookmarkStart w:id="522" w:name="__Fieldmark__2811_46473882"/>
      <w:bookmarkEnd w:id="513"/>
      <w:bookmarkEnd w:id="514"/>
      <w:bookmarkEnd w:id="515"/>
      <w:bookmarkEnd w:id="516"/>
      <w:bookmarkEnd w:id="517"/>
      <w:bookmarkEnd w:id="518"/>
      <w:bookmarkEnd w:id="519"/>
      <w:bookmarkEnd w:id="520"/>
      <w:bookmarkEnd w:id="521"/>
      <w:bookmarkEnd w:id="522"/>
      <w:r>
        <w:rPr>
          <w:rFonts w:ascii="Arial" w:eastAsia="Courier" w:hAnsi="Arial" w:cs="Arial"/>
          <w:bCs/>
          <w:color w:val="000000"/>
        </w:rPr>
        <w:t xml:space="preserve">. </w:t>
      </w:r>
    </w:p>
    <w:p w14:paraId="413F65E5" w14:textId="77777777" w:rsidR="00CE5A4E" w:rsidRDefault="00CE5A4E">
      <w:pPr>
        <w:pStyle w:val="Normal1"/>
        <w:spacing w:line="480" w:lineRule="auto"/>
      </w:pPr>
    </w:p>
    <w:p w14:paraId="3834EB18" w14:textId="77777777" w:rsidR="00E2553D" w:rsidRDefault="00E2553D">
      <w:pPr>
        <w:pStyle w:val="Normal1"/>
        <w:spacing w:line="480" w:lineRule="auto"/>
        <w:rPr>
          <w:rFonts w:ascii="Arial" w:eastAsia="Courier" w:hAnsi="Arial" w:cs="Arial"/>
          <w:color w:val="000000"/>
        </w:rPr>
      </w:pPr>
    </w:p>
    <w:p w14:paraId="612BB695" w14:textId="77777777" w:rsidR="00CE5A4E" w:rsidRDefault="007D1DB9">
      <w:pPr>
        <w:pStyle w:val="Normal1"/>
        <w:spacing w:line="480" w:lineRule="auto"/>
      </w:pPr>
      <w:r>
        <w:rPr>
          <w:rStyle w:val="Absatz-Standardschriftart1"/>
          <w:rFonts w:ascii="Arial" w:eastAsia="Courier" w:hAnsi="Arial" w:cs="Arial"/>
          <w:bCs/>
          <w:i/>
          <w:color w:val="000000"/>
        </w:rPr>
        <w:t>Differential mRNA abundance, data normalization and sample exclusions</w:t>
      </w:r>
    </w:p>
    <w:p w14:paraId="65085B2D" w14:textId="77777777" w:rsidR="00CE5A4E" w:rsidRDefault="007D1DB9">
      <w:pPr>
        <w:pStyle w:val="Normal1"/>
        <w:spacing w:line="480" w:lineRule="auto"/>
      </w:pPr>
      <w:r>
        <w:rPr>
          <w:rFonts w:ascii="Arial" w:eastAsia="Courier" w:hAnsi="Arial" w:cs="Arial"/>
          <w:color w:val="000000"/>
        </w:rPr>
        <w:t>After import of data to R, mouse and parasite data was separated using transcript IDs and analyzed</w:t>
      </w:r>
      <w:r w:rsidR="00E2553D">
        <w:rPr>
          <w:rFonts w:ascii="Arial" w:eastAsia="Courier" w:hAnsi="Arial" w:cs="Arial"/>
          <w:color w:val="000000"/>
        </w:rPr>
        <w:t>,</w:t>
      </w:r>
      <w:r>
        <w:rPr>
          <w:rFonts w:ascii="Arial" w:eastAsia="Courier" w:hAnsi="Arial" w:cs="Arial"/>
          <w:color w:val="000000"/>
        </w:rPr>
        <w:t xml:space="preserve"> </w:t>
      </w:r>
      <w:r w:rsidR="00E2553D">
        <w:rPr>
          <w:rFonts w:ascii="Arial" w:eastAsia="Courier" w:hAnsi="Arial" w:cs="Arial"/>
          <w:color w:val="000000"/>
        </w:rPr>
        <w:t>including normalization,</w:t>
      </w:r>
      <w:r>
        <w:rPr>
          <w:rFonts w:ascii="Arial" w:eastAsia="Courier" w:hAnsi="Arial" w:cs="Arial"/>
          <w:color w:val="000000"/>
        </w:rPr>
        <w:t xml:space="preserve"> separately. For each species, count data was normalized using the R-package </w:t>
      </w:r>
      <w:proofErr w:type="spellStart"/>
      <w:r>
        <w:rPr>
          <w:rFonts w:ascii="Arial" w:eastAsia="Courier" w:hAnsi="Arial" w:cs="Arial"/>
          <w:color w:val="000000"/>
        </w:rPr>
        <w:t>edgeR</w:t>
      </w:r>
      <w:proofErr w:type="spellEnd"/>
      <w:r>
        <w:rPr>
          <w:rFonts w:ascii="Arial" w:eastAsia="Courier" w:hAnsi="Arial" w:cs="Arial"/>
          <w:color w:val="000000"/>
        </w:rPr>
        <w:t xml:space="preserve"> (version 3.14.0; cite) with the </w:t>
      </w:r>
      <w:proofErr w:type="spellStart"/>
      <w:r>
        <w:rPr>
          <w:rFonts w:ascii="Arial" w:eastAsia="Courier" w:hAnsi="Arial" w:cs="Arial"/>
          <w:color w:val="000000"/>
        </w:rPr>
        <w:t>upperquartile</w:t>
      </w:r>
      <w:proofErr w:type="spellEnd"/>
      <w:r>
        <w:rPr>
          <w:rFonts w:ascii="Arial" w:eastAsia="Courier" w:hAnsi="Arial" w:cs="Arial"/>
          <w:color w:val="000000"/>
        </w:rPr>
        <w:t xml:space="preserve"> normalization method. </w:t>
      </w:r>
      <w:r>
        <w:rPr>
          <w:rFonts w:ascii="Arial" w:eastAsia="Courier" w:hAnsi="Arial" w:cs="Arial"/>
          <w:color w:val="000000"/>
        </w:rPr>
        <w:lastRenderedPageBreak/>
        <w:t xml:space="preserve">Briefly, genes with below </w:t>
      </w:r>
      <w:proofErr w:type="gramStart"/>
      <w:r>
        <w:rPr>
          <w:rFonts w:ascii="Arial" w:eastAsia="Courier" w:hAnsi="Arial" w:cs="Arial"/>
          <w:color w:val="000000"/>
        </w:rPr>
        <w:t>a an</w:t>
      </w:r>
      <w:proofErr w:type="gramEnd"/>
      <w:r>
        <w:rPr>
          <w:rFonts w:ascii="Arial" w:eastAsia="Courier" w:hAnsi="Arial" w:cs="Arial"/>
          <w:color w:val="000000"/>
        </w:rPr>
        <w:t xml:space="preserve"> overall of 3000 (mouse) </w:t>
      </w:r>
      <w:r w:rsidRPr="00E2553D">
        <w:rPr>
          <w:rFonts w:ascii="Arial" w:eastAsia="Courier" w:hAnsi="Arial" w:cs="Arial"/>
          <w:color w:val="000000"/>
        </w:rPr>
        <w:t xml:space="preserve">and </w:t>
      </w:r>
      <w:r>
        <w:rPr>
          <w:rFonts w:ascii="Arial" w:eastAsia="Courier" w:hAnsi="Arial" w:cs="Arial"/>
          <w:color w:val="000000"/>
        </w:rPr>
        <w:t xml:space="preserve">100 </w:t>
      </w:r>
      <w:r w:rsidRPr="00E2553D">
        <w:rPr>
          <w:rFonts w:ascii="Arial" w:eastAsia="Courier" w:hAnsi="Arial" w:cs="Arial"/>
          <w:color w:val="000000"/>
        </w:rPr>
        <w:t>(</w:t>
      </w:r>
      <w:proofErr w:type="spellStart"/>
      <w:r>
        <w:rPr>
          <w:rFonts w:ascii="Arial" w:eastAsia="Courier" w:hAnsi="Arial" w:cs="Arial"/>
          <w:color w:val="000000"/>
        </w:rPr>
        <w:t>E.falciformis</w:t>
      </w:r>
      <w:proofErr w:type="spellEnd"/>
      <w:r>
        <w:rPr>
          <w:rFonts w:ascii="Arial" w:eastAsia="Courier" w:hAnsi="Arial" w:cs="Arial"/>
          <w:color w:val="000000"/>
        </w:rPr>
        <w:t>) reads summed over all samples (libraries) were removed and normalization factors were calculated for the 75% quantile for each library. This normalization is suitable for densities of mapping read counts following a negative binomial distribution</w:t>
      </w:r>
      <w:r w:rsidR="00E2553D">
        <w:rPr>
          <w:rFonts w:ascii="Arial" w:eastAsia="Courier" w:hAnsi="Arial" w:cs="Arial"/>
          <w:color w:val="000000"/>
        </w:rPr>
        <w:t xml:space="preserve"> (SI </w:t>
      </w:r>
      <w:r w:rsidR="00E2553D" w:rsidRPr="00E2553D">
        <w:rPr>
          <w:rFonts w:ascii="Arial" w:eastAsia="Courier" w:hAnsi="Arial" w:cs="Arial"/>
          <w:color w:val="FF0000"/>
        </w:rPr>
        <w:t>XX</w:t>
      </w:r>
      <w:r w:rsidR="00E2553D">
        <w:rPr>
          <w:rFonts w:ascii="Arial" w:eastAsia="Courier" w:hAnsi="Arial" w:cs="Arial"/>
          <w:color w:val="000000"/>
        </w:rPr>
        <w:t>)</w:t>
      </w:r>
      <w:r>
        <w:rPr>
          <w:rFonts w:ascii="Arial" w:eastAsia="Courier" w:hAnsi="Arial" w:cs="Arial"/>
          <w:color w:val="000000"/>
        </w:rPr>
        <w:t>. We excluded samples NMRI_2nd_3days post infection _rep1 and NMRI_2nd_5days post infection _rep2 due to low parasite contribution (0.012% and 0.023%) to the overall transcriptome. Technically, this exclusion made it possible to obtain parasite read counts in agreement with a nega</w:t>
      </w:r>
      <w:r w:rsidR="009D35C7">
        <w:rPr>
          <w:rFonts w:ascii="Arial" w:eastAsia="Courier" w:hAnsi="Arial" w:cs="Arial"/>
          <w:color w:val="000000"/>
        </w:rPr>
        <w:t>tive binomial distribution (SI</w:t>
      </w:r>
      <w:r>
        <w:rPr>
          <w:rFonts w:ascii="Arial" w:eastAsia="Courier" w:hAnsi="Arial" w:cs="Arial"/>
          <w:color w:val="000000"/>
        </w:rPr>
        <w:t xml:space="preserve"> </w:t>
      </w:r>
      <w:r>
        <w:rPr>
          <w:rFonts w:ascii="Arial" w:eastAsia="Courier" w:hAnsi="Arial" w:cs="Arial"/>
          <w:color w:val="FF0000"/>
        </w:rPr>
        <w:t>x</w:t>
      </w:r>
      <w:commentRangeStart w:id="523"/>
      <w:r>
        <w:rPr>
          <w:rFonts w:ascii="Arial" w:eastAsia="Courier" w:hAnsi="Arial" w:cs="Arial"/>
          <w:color w:val="000000"/>
        </w:rPr>
        <w:t xml:space="preserve">). It is likely that the number of reads in the excluded samples would have been insufficient to fully normalize these datasets to those with the highest parasite contributions. </w:t>
      </w:r>
      <w:commentRangeEnd w:id="523"/>
      <w:r>
        <w:commentReference w:id="523"/>
      </w:r>
      <w:r>
        <w:rPr>
          <w:rFonts w:ascii="Arial" w:eastAsia="Courier" w:hAnsi="Arial" w:cs="Arial"/>
          <w:color w:val="000000"/>
        </w:rPr>
        <w:t xml:space="preserve">Both excluded samples are from challenge infection and it is likely that the infected mice were immune to re-infection. One additional sample (NMRI_1stInf_0days post infection _rep1) was excluded because the uninfected control showed unexpected mapping of reads to the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genome (0.033%). </w:t>
      </w:r>
      <w:r>
        <w:rPr>
          <w:rStyle w:val="Absatz-Standardschriftart1"/>
          <w:rFonts w:ascii="Arial" w:eastAsia="Courier" w:hAnsi="Arial" w:cs="Arial"/>
          <w:color w:val="000000"/>
        </w:rPr>
        <w:t xml:space="preserve">As samples and individual replicates were sequenced in batches to different depth and using different instrumentation (Table 1) we performed multidimensional scaling of samples as quality controls using the function provided in the package </w:t>
      </w:r>
      <w:proofErr w:type="spellStart"/>
      <w:r>
        <w:rPr>
          <w:rStyle w:val="Absatz-Standardschriftart1"/>
          <w:rFonts w:ascii="Arial" w:eastAsia="Courier" w:hAnsi="Arial" w:cs="Arial"/>
          <w:color w:val="000000"/>
        </w:rPr>
        <w:t>EdgeR</w:t>
      </w:r>
      <w:proofErr w:type="spellEnd"/>
      <w:r>
        <w:rPr>
          <w:rStyle w:val="Absatz-Standardschriftart1"/>
          <w:rFonts w:ascii="Arial" w:eastAsia="Courier" w:hAnsi="Arial" w:cs="Arial"/>
          <w:color w:val="000000"/>
        </w:rPr>
        <w:t xml:space="preserve"> (additional files </w:t>
      </w:r>
      <w:r>
        <w:rPr>
          <w:rStyle w:val="Absatz-Standardschriftart1"/>
          <w:rFonts w:ascii="Arial" w:eastAsia="Courier" w:hAnsi="Arial" w:cs="Arial"/>
          <w:color w:val="FF0000"/>
        </w:rPr>
        <w:t>xyz</w:t>
      </w:r>
      <w:r>
        <w:rPr>
          <w:rStyle w:val="Absatz-Standardschriftart1"/>
          <w:rFonts w:ascii="Arial" w:eastAsia="Courier" w:hAnsi="Arial" w:cs="Arial"/>
          <w:color w:val="000000"/>
        </w:rPr>
        <w:t xml:space="preserve">). </w:t>
      </w:r>
    </w:p>
    <w:p w14:paraId="0C9EC084" w14:textId="77777777" w:rsidR="00CE5A4E" w:rsidRDefault="00CE5A4E">
      <w:pPr>
        <w:pStyle w:val="Normal1"/>
        <w:spacing w:line="480" w:lineRule="auto"/>
        <w:rPr>
          <w:rFonts w:ascii="Arial" w:eastAsia="Courier" w:hAnsi="Arial" w:cs="Arial"/>
          <w:color w:val="000000"/>
        </w:rPr>
      </w:pPr>
    </w:p>
    <w:p w14:paraId="414C4266" w14:textId="77777777" w:rsidR="00CE5A4E" w:rsidRDefault="007D1DB9">
      <w:pPr>
        <w:pStyle w:val="Normal1"/>
        <w:spacing w:line="480" w:lineRule="auto"/>
      </w:pPr>
      <w:r>
        <w:rPr>
          <w:rFonts w:ascii="Arial" w:eastAsia="Courier" w:hAnsi="Arial" w:cs="Arial"/>
          <w:bCs/>
          <w:i/>
          <w:color w:val="000000"/>
        </w:rPr>
        <w:t>Testing of differentially abundant mRNAs and hierarchical clustering</w:t>
      </w:r>
    </w:p>
    <w:p w14:paraId="259C109B" w14:textId="7C83E901" w:rsidR="00CE5A4E" w:rsidRDefault="007D1DB9">
      <w:pPr>
        <w:pStyle w:val="Normal1"/>
        <w:spacing w:line="480" w:lineRule="auto"/>
      </w:pPr>
      <w:r>
        <w:rPr>
          <w:rFonts w:ascii="Arial" w:eastAsia="Courier" w:hAnsi="Arial" w:cs="Arial"/>
          <w:color w:val="000000"/>
        </w:rPr>
        <w:t xml:space="preserve">We used </w:t>
      </w:r>
      <w:proofErr w:type="spellStart"/>
      <w:r>
        <w:rPr>
          <w:rFonts w:ascii="Arial" w:eastAsia="Courier" w:hAnsi="Arial" w:cs="Arial"/>
          <w:color w:val="000000"/>
        </w:rPr>
        <w:t>EdgeR</w:t>
      </w:r>
      <w:proofErr w:type="spellEnd"/>
      <w:r>
        <w:rPr>
          <w:rFonts w:ascii="Arial" w:eastAsia="Courier" w:hAnsi="Arial" w:cs="Arial"/>
          <w:color w:val="000000"/>
        </w:rPr>
        <w:t xml:space="preserve"> (v </w:t>
      </w:r>
      <w:proofErr w:type="gramStart"/>
      <w:r>
        <w:rPr>
          <w:rFonts w:ascii="Arial" w:eastAsia="Courier" w:hAnsi="Arial" w:cs="Arial"/>
          <w:color w:val="000000"/>
        </w:rPr>
        <w:t>3.16.2 )to</w:t>
      </w:r>
      <w:proofErr w:type="gramEnd"/>
      <w:r>
        <w:rPr>
          <w:rFonts w:ascii="Arial" w:eastAsia="Courier" w:hAnsi="Arial" w:cs="Arial"/>
          <w:color w:val="000000"/>
        </w:rPr>
        <w:t xml:space="preserve"> fit generalized linear models (GLMs with a negative binomial link function) for each gene (</w:t>
      </w:r>
      <w:proofErr w:type="spellStart"/>
      <w:r>
        <w:rPr>
          <w:rFonts w:ascii="Arial" w:eastAsia="Courier" w:hAnsi="Arial" w:cs="Arial"/>
          <w:color w:val="000000"/>
        </w:rPr>
        <w:t>glmFit</w:t>
      </w:r>
      <w:proofErr w:type="spellEnd"/>
      <w:r>
        <w:rPr>
          <w:rFonts w:ascii="Arial" w:eastAsia="Courier" w:hAnsi="Arial" w:cs="Arial"/>
          <w:color w:val="000000"/>
        </w:rPr>
        <w:t>) and to perform likelihood ratio tests for models with or without a focal factor (</w:t>
      </w:r>
      <w:proofErr w:type="spellStart"/>
      <w:r>
        <w:rPr>
          <w:rFonts w:ascii="Arial" w:eastAsia="Courier" w:hAnsi="Arial" w:cs="Arial"/>
          <w:color w:val="000000"/>
        </w:rPr>
        <w:t>glmLRT</w:t>
      </w:r>
      <w:proofErr w:type="spellEnd"/>
      <w:r>
        <w:rPr>
          <w:rFonts w:ascii="Arial" w:eastAsia="Courier" w:hAnsi="Arial" w:cs="Arial"/>
          <w:color w:val="000000"/>
        </w:rPr>
        <w:t>) using the “</w:t>
      </w:r>
      <w:proofErr w:type="spellStart"/>
      <w:r>
        <w:rPr>
          <w:rFonts w:ascii="Arial" w:eastAsia="Courier" w:hAnsi="Arial" w:cs="Arial"/>
          <w:color w:val="000000"/>
        </w:rPr>
        <w:t>alternat</w:t>
      </w:r>
      <w:proofErr w:type="spellEnd"/>
      <w:r>
        <w:rPr>
          <w:rFonts w:ascii="Arial" w:eastAsia="Courier" w:hAnsi="Arial" w:cs="Arial"/>
          <w:color w:val="000000"/>
        </w:rPr>
        <w:t xml:space="preserve"> design matrix” approach s</w:t>
      </w:r>
      <w:r w:rsidR="009D35C7">
        <w:rPr>
          <w:rFonts w:ascii="Arial" w:eastAsia="Courier" w:hAnsi="Arial" w:cs="Arial"/>
          <w:color w:val="000000"/>
        </w:rPr>
        <w:t>p</w:t>
      </w:r>
      <w:r>
        <w:rPr>
          <w:rFonts w:ascii="Arial" w:eastAsia="Courier" w:hAnsi="Arial" w:cs="Arial"/>
          <w:color w:val="000000"/>
        </w:rPr>
        <w:t xml:space="preserve">ecifying focal contrasts individually. Tested contrasts comprised for the mouse a) infections at each </w:t>
      </w:r>
      <w:r w:rsidR="00DB50F1">
        <w:rPr>
          <w:rFonts w:ascii="Arial" w:eastAsia="Courier" w:hAnsi="Arial" w:cs="Arial"/>
          <w:color w:val="000000"/>
        </w:rPr>
        <w:t>time-point</w:t>
      </w:r>
      <w:r>
        <w:rPr>
          <w:rFonts w:ascii="Arial" w:eastAsia="Courier" w:hAnsi="Arial" w:cs="Arial"/>
          <w:color w:val="000000"/>
        </w:rPr>
        <w:t xml:space="preserve"> vs. uninfected controls b) corresponding </w:t>
      </w:r>
      <w:r w:rsidR="00DB50F1">
        <w:rPr>
          <w:rFonts w:ascii="Arial" w:eastAsia="Courier" w:hAnsi="Arial" w:cs="Arial"/>
          <w:color w:val="000000"/>
        </w:rPr>
        <w:t>time-point</w:t>
      </w:r>
      <w:r>
        <w:rPr>
          <w:rFonts w:ascii="Arial" w:eastAsia="Courier" w:hAnsi="Arial" w:cs="Arial"/>
          <w:color w:val="000000"/>
        </w:rPr>
        <w:t xml:space="preserve">s between different mouse strains and c) </w:t>
      </w:r>
      <w:r>
        <w:rPr>
          <w:rFonts w:ascii="Arial" w:eastAsia="Courier" w:hAnsi="Arial" w:cs="Arial"/>
          <w:color w:val="000000"/>
        </w:rPr>
        <w:lastRenderedPageBreak/>
        <w:t xml:space="preserve">corresponding </w:t>
      </w:r>
      <w:r w:rsidR="00DB50F1">
        <w:rPr>
          <w:rFonts w:ascii="Arial" w:eastAsia="Courier" w:hAnsi="Arial" w:cs="Arial"/>
          <w:color w:val="000000"/>
        </w:rPr>
        <w:t>time-point</w:t>
      </w:r>
      <w:r>
        <w:rPr>
          <w:rFonts w:ascii="Arial" w:eastAsia="Courier" w:hAnsi="Arial" w:cs="Arial"/>
          <w:color w:val="000000"/>
        </w:rPr>
        <w:t xml:space="preserve">s and mouse strains for first and challenge infection. For the parasite contrasts were set between a) all different stages of the </w:t>
      </w:r>
      <w:r w:rsidR="00E43A9D" w:rsidRPr="00E43A9D">
        <w:rPr>
          <w:rFonts w:ascii="Arial" w:eastAsia="Courier" w:hAnsi="Arial" w:cs="Arial"/>
          <w:color w:val="000000"/>
        </w:rPr>
        <w:t>lifecycle</w:t>
      </w:r>
      <w:r>
        <w:rPr>
          <w:rFonts w:ascii="Arial" w:eastAsia="Courier" w:hAnsi="Arial" w:cs="Arial"/>
          <w:color w:val="000000"/>
        </w:rPr>
        <w:t>, as well as b) and c) as above (see also results, table 2).</w:t>
      </w:r>
    </w:p>
    <w:p w14:paraId="6F35E412" w14:textId="77777777" w:rsidR="00CE5A4E" w:rsidRDefault="00CE5A4E">
      <w:pPr>
        <w:pStyle w:val="Normal1"/>
        <w:spacing w:line="480" w:lineRule="auto"/>
      </w:pPr>
    </w:p>
    <w:p w14:paraId="017B779C" w14:textId="19DF8EED" w:rsidR="00CE5A4E" w:rsidRDefault="007D1DB9">
      <w:pPr>
        <w:pStyle w:val="Normal1"/>
        <w:spacing w:line="480" w:lineRule="auto"/>
      </w:pPr>
      <w:r>
        <w:rPr>
          <w:rFonts w:ascii="Arial" w:eastAsia="Courier" w:hAnsi="Arial" w:cs="Arial"/>
          <w:color w:val="000000"/>
        </w:rPr>
        <w:t xml:space="preserve">Mouse mRNAs responding to infection or differently abundant at different </w:t>
      </w:r>
      <w:r w:rsidR="00DB50F1">
        <w:rPr>
          <w:rFonts w:ascii="Arial" w:eastAsia="Courier" w:hAnsi="Arial" w:cs="Arial"/>
          <w:color w:val="000000"/>
        </w:rPr>
        <w:t>time-point</w:t>
      </w:r>
      <w:r>
        <w:rPr>
          <w:rFonts w:ascii="Arial" w:eastAsia="Courier" w:hAnsi="Arial" w:cs="Arial"/>
          <w:color w:val="000000"/>
        </w:rPr>
        <w:t xml:space="preserve">s of infection (0 vs “any days post </w:t>
      </w:r>
      <w:proofErr w:type="gramStart"/>
      <w:r>
        <w:rPr>
          <w:rFonts w:ascii="Arial" w:eastAsia="Courier" w:hAnsi="Arial" w:cs="Arial"/>
          <w:color w:val="000000"/>
        </w:rPr>
        <w:t>infection ”</w:t>
      </w:r>
      <w:proofErr w:type="gramEnd"/>
      <w:r>
        <w:rPr>
          <w:rFonts w:ascii="Arial" w:eastAsia="Courier" w:hAnsi="Arial" w:cs="Arial"/>
          <w:color w:val="000000"/>
        </w:rPr>
        <w:t xml:space="preserve"> or “any days post infection ” vs “any days post infection ”; see Table 2) and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genes showing differences between any </w:t>
      </w:r>
      <w:r w:rsidR="00E43A9D" w:rsidRPr="00E43A9D">
        <w:rPr>
          <w:rFonts w:ascii="Arial" w:eastAsia="Courier" w:hAnsi="Arial" w:cs="Arial"/>
          <w:color w:val="000000"/>
        </w:rPr>
        <w:t>lifecycle</w:t>
      </w:r>
      <w:r>
        <w:rPr>
          <w:rFonts w:ascii="Arial" w:eastAsia="Courier" w:hAnsi="Arial" w:cs="Arial"/>
          <w:color w:val="000000"/>
        </w:rPr>
        <w:t xml:space="preserve"> stage (oocysts vs </w:t>
      </w:r>
      <w:proofErr w:type="spellStart"/>
      <w:r>
        <w:rPr>
          <w:rFonts w:ascii="Arial" w:eastAsia="Courier" w:hAnsi="Arial" w:cs="Arial"/>
          <w:color w:val="000000"/>
        </w:rPr>
        <w:t>sporozoites</w:t>
      </w:r>
      <w:proofErr w:type="spellEnd"/>
      <w:r>
        <w:rPr>
          <w:rFonts w:ascii="Arial" w:eastAsia="Courier" w:hAnsi="Arial" w:cs="Arial"/>
          <w:color w:val="000000"/>
        </w:rPr>
        <w:t>, or any of those vs. “any days post infection ” or “any days post infection ” vs. “any days post infection ”) were selected and used for hierarchical clustering. Hierarchical clustering was performed using the complete linkage method based on Euclidean distances between Z-scores (mRNA abundance values scaled for differences from mean of each gene in units of standard deviations).</w:t>
      </w:r>
    </w:p>
    <w:p w14:paraId="78A852E4" w14:textId="77777777" w:rsidR="00CE5A4E" w:rsidRDefault="00CE5A4E">
      <w:pPr>
        <w:pStyle w:val="Normal1"/>
        <w:spacing w:line="480" w:lineRule="auto"/>
      </w:pPr>
    </w:p>
    <w:p w14:paraId="6C80F002" w14:textId="77777777" w:rsidR="00CE5A4E" w:rsidRDefault="007D1DB9">
      <w:pPr>
        <w:pStyle w:val="Normal1"/>
        <w:spacing w:line="480" w:lineRule="auto"/>
      </w:pPr>
      <w:r>
        <w:rPr>
          <w:rFonts w:ascii="Arial" w:eastAsia="Courier" w:hAnsi="Arial" w:cs="Arial"/>
          <w:bCs/>
          <w:i/>
          <w:color w:val="000000"/>
        </w:rPr>
        <w:t xml:space="preserve">Enrichment tests </w:t>
      </w:r>
    </w:p>
    <w:p w14:paraId="298479C9" w14:textId="77777777" w:rsidR="00CE5A4E" w:rsidRDefault="007D1DB9">
      <w:pPr>
        <w:pStyle w:val="Normal1"/>
        <w:spacing w:line="480" w:lineRule="auto"/>
      </w:pPr>
      <w:r>
        <w:rPr>
          <w:rFonts w:ascii="Arial" w:eastAsia="Courier" w:hAnsi="Arial" w:cs="Arial"/>
          <w:color w:val="000000"/>
        </w:rPr>
        <w:t xml:space="preserve">Gene Ontology (GO) enrichment analysis was performed using the R-package </w:t>
      </w:r>
      <w:proofErr w:type="spellStart"/>
      <w:r>
        <w:rPr>
          <w:rFonts w:ascii="Arial" w:eastAsia="Courier" w:hAnsi="Arial" w:cs="Arial"/>
          <w:color w:val="000000"/>
        </w:rPr>
        <w:t>topGO</w:t>
      </w:r>
      <w:proofErr w:type="spellEnd"/>
      <w:r>
        <w:rPr>
          <w:rFonts w:ascii="Arial" w:eastAsia="Courier" w:hAnsi="Arial" w:cs="Arial"/>
          <w:color w:val="000000"/>
        </w:rPr>
        <w:t xml:space="preserve"> with the “weight01” algorithm and Fisher's exact tests. We additionally performed a correction for multiple testing on the returned p-values (</w:t>
      </w:r>
      <w:proofErr w:type="spellStart"/>
      <w:r>
        <w:rPr>
          <w:rFonts w:ascii="Arial" w:eastAsia="Courier" w:hAnsi="Arial" w:cs="Arial"/>
          <w:color w:val="000000"/>
        </w:rPr>
        <w:t>p.adjust</w:t>
      </w:r>
      <w:proofErr w:type="spellEnd"/>
      <w:r>
        <w:rPr>
          <w:rFonts w:ascii="Arial" w:eastAsia="Courier" w:hAnsi="Arial" w:cs="Arial"/>
          <w:color w:val="000000"/>
        </w:rPr>
        <w:t xml:space="preserve"> using the BH-method). Similarly, a Fisher's exact test and corrections for multiple testing were also used to test for an overrepresentation of transcripts with a signal sequence for entering the secretory pathway or with transmembrane domains (as inferred using Signal P) which are predicted for the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genome </w:t>
      </w:r>
      <w:r>
        <w:fldChar w:fldCharType="begin"/>
      </w:r>
      <w:r>
        <w:instrText>ADDIN ZOTERO_ITEM CSL_CITATION {"citationID":"LjMH3R5e","properties":{"formattedCitation":"(Heitlinger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w:instrText>
      </w:r>
      <w:r>
        <w:fldChar w:fldCharType="separate"/>
      </w:r>
      <w:bookmarkStart w:id="524" w:name="__Fieldmark__3355_1687872407"/>
      <w:r>
        <w:rPr>
          <w:rFonts w:ascii="Arial" w:eastAsia="Courier" w:hAnsi="Arial" w:cs="Arial"/>
          <w:color w:val="000000"/>
        </w:rPr>
        <w:t>(</w:t>
      </w:r>
      <w:bookmarkStart w:id="525" w:name="__Fieldmark__3020_1000178020"/>
      <w:proofErr w:type="spellStart"/>
      <w:r>
        <w:rPr>
          <w:rFonts w:ascii="Arial" w:eastAsia="Courier" w:hAnsi="Arial" w:cs="Arial"/>
          <w:color w:val="000000"/>
        </w:rPr>
        <w:t>H</w:t>
      </w:r>
      <w:bookmarkStart w:id="526" w:name="__Fieldmark__2862_46473882"/>
      <w:r>
        <w:rPr>
          <w:rFonts w:ascii="Arial" w:eastAsia="Courier" w:hAnsi="Arial" w:cs="Arial"/>
          <w:color w:val="000000"/>
        </w:rPr>
        <w:t>e</w:t>
      </w:r>
      <w:bookmarkStart w:id="527" w:name="__Fieldmark__2746_1506500677"/>
      <w:r>
        <w:rPr>
          <w:rFonts w:ascii="Arial" w:eastAsia="Courier" w:hAnsi="Arial" w:cs="Arial"/>
          <w:color w:val="000000"/>
        </w:rPr>
        <w:t>i</w:t>
      </w:r>
      <w:bookmarkStart w:id="528" w:name="__Fieldmark__1549_2112764151"/>
      <w:r>
        <w:rPr>
          <w:rFonts w:ascii="Arial" w:eastAsia="Courier" w:hAnsi="Arial" w:cs="Arial"/>
          <w:color w:val="000000"/>
        </w:rPr>
        <w:t>t</w:t>
      </w:r>
      <w:bookmarkStart w:id="529" w:name="__Fieldmark__1365_378019444"/>
      <w:r>
        <w:rPr>
          <w:rFonts w:ascii="Arial" w:eastAsia="Courier" w:hAnsi="Arial" w:cs="Arial"/>
          <w:color w:val="000000"/>
        </w:rPr>
        <w:t>l</w:t>
      </w:r>
      <w:bookmarkStart w:id="530" w:name="__Fieldmark__898_39192179"/>
      <w:r>
        <w:rPr>
          <w:rFonts w:ascii="Arial" w:eastAsia="Courier" w:hAnsi="Arial" w:cs="Arial"/>
          <w:color w:val="000000"/>
        </w:rPr>
        <w:t>i</w:t>
      </w:r>
      <w:bookmarkStart w:id="531" w:name="__Fieldmark__2903_24551482"/>
      <w:r>
        <w:rPr>
          <w:rFonts w:ascii="Arial" w:eastAsia="Courier" w:hAnsi="Arial" w:cs="Arial"/>
          <w:color w:val="000000"/>
        </w:rPr>
        <w:t>nger</w:t>
      </w:r>
      <w:proofErr w:type="spellEnd"/>
      <w:r>
        <w:rPr>
          <w:rFonts w:ascii="Arial" w:eastAsia="Courier" w:hAnsi="Arial" w:cs="Arial"/>
          <w:color w:val="000000"/>
        </w:rPr>
        <w:t xml:space="preserve"> et al. 2014)</w:t>
      </w:r>
      <w:r>
        <w:fldChar w:fldCharType="end"/>
      </w:r>
      <w:bookmarkEnd w:id="524"/>
      <w:bookmarkEnd w:id="525"/>
      <w:bookmarkEnd w:id="526"/>
      <w:bookmarkEnd w:id="527"/>
      <w:bookmarkEnd w:id="528"/>
      <w:bookmarkEnd w:id="529"/>
      <w:bookmarkEnd w:id="530"/>
      <w:bookmarkEnd w:id="531"/>
      <w:r>
        <w:rPr>
          <w:rFonts w:ascii="Arial" w:eastAsia="Courier" w:hAnsi="Arial" w:cs="Arial"/>
          <w:color w:val="000000"/>
        </w:rPr>
        <w:t xml:space="preserve">. </w:t>
      </w:r>
    </w:p>
    <w:p w14:paraId="5A40CDA3" w14:textId="77777777" w:rsidR="00CE5A4E" w:rsidRDefault="007D1DB9">
      <w:pPr>
        <w:pStyle w:val="Normal1"/>
        <w:spacing w:line="480" w:lineRule="auto"/>
      </w:pPr>
      <w:r>
        <w:rPr>
          <w:rFonts w:ascii="Arial" w:eastAsia="Courier" w:hAnsi="Arial" w:cs="Arial"/>
          <w:color w:val="000000"/>
        </w:rPr>
        <w:t xml:space="preserve">Evolutionary conservation of gene families was analyzed based from categories from </w:t>
      </w:r>
      <w:r>
        <w:fldChar w:fldCharType="begin"/>
      </w:r>
      <w:bookmarkStart w:id="532" w:name="__Fieldmark__3387_1687872407"/>
      <w:r>
        <w:fldChar w:fldCharType="separate"/>
      </w:r>
      <w:r>
        <w:rPr>
          <w:rFonts w:ascii="Arial" w:eastAsia="Courier" w:hAnsi="Arial" w:cs="Arial"/>
          <w:color w:val="000000"/>
        </w:rPr>
        <w:t>H</w:t>
      </w:r>
      <w:bookmarkStart w:id="533" w:name="__Fieldmark__3049_1000178020"/>
      <w:r>
        <w:rPr>
          <w:rFonts w:ascii="Arial" w:eastAsia="Courier" w:hAnsi="Arial" w:cs="Arial"/>
          <w:color w:val="000000"/>
        </w:rPr>
        <w:t>e</w:t>
      </w:r>
      <w:bookmarkStart w:id="534" w:name="__Fieldmark__2887_46473882"/>
      <w:r>
        <w:rPr>
          <w:rFonts w:ascii="Arial" w:eastAsia="Courier" w:hAnsi="Arial" w:cs="Arial"/>
          <w:color w:val="000000"/>
        </w:rPr>
        <w:t>i</w:t>
      </w:r>
      <w:bookmarkStart w:id="535" w:name="__Fieldmark__2767_1506500677"/>
      <w:r>
        <w:rPr>
          <w:rFonts w:ascii="Arial" w:eastAsia="Courier" w:hAnsi="Arial" w:cs="Arial"/>
          <w:color w:val="000000"/>
        </w:rPr>
        <w:t>t</w:t>
      </w:r>
      <w:bookmarkStart w:id="536" w:name="__Fieldmark__1566_2112764151"/>
      <w:r>
        <w:rPr>
          <w:rFonts w:ascii="Arial" w:eastAsia="Courier" w:hAnsi="Arial" w:cs="Arial"/>
          <w:color w:val="000000"/>
        </w:rPr>
        <w:t>l</w:t>
      </w:r>
      <w:bookmarkStart w:id="537" w:name="__Fieldmark__1377_378019444"/>
      <w:r>
        <w:rPr>
          <w:rFonts w:ascii="Arial" w:eastAsia="Courier" w:hAnsi="Arial" w:cs="Arial"/>
          <w:color w:val="000000"/>
        </w:rPr>
        <w:t>i</w:t>
      </w:r>
      <w:bookmarkStart w:id="538" w:name="__Fieldmark__906_39192179"/>
      <w:r>
        <w:rPr>
          <w:rFonts w:ascii="Arial" w:eastAsia="Courier" w:hAnsi="Arial" w:cs="Arial"/>
          <w:color w:val="000000"/>
        </w:rPr>
        <w:t>n</w:t>
      </w:r>
      <w:bookmarkStart w:id="539" w:name="__Fieldmark__2910_24551482"/>
      <w:bookmarkStart w:id="540" w:name="__Fieldmark__1175_617583840"/>
      <w:r>
        <w:rPr>
          <w:rFonts w:ascii="Arial" w:eastAsia="Courier" w:hAnsi="Arial" w:cs="Arial"/>
          <w:color w:val="000000"/>
        </w:rPr>
        <w:t>ge</w:t>
      </w:r>
      <w:bookmarkStart w:id="541" w:name="__Fieldmark__571_1004675639"/>
      <w:r>
        <w:rPr>
          <w:rFonts w:ascii="Arial" w:eastAsia="Courier" w:hAnsi="Arial" w:cs="Arial"/>
          <w:color w:val="000000"/>
        </w:rPr>
        <w:t>r et al. (2014)</w:t>
      </w:r>
      <w:r>
        <w:fldChar w:fldCharType="end"/>
      </w:r>
      <w:bookmarkEnd w:id="532"/>
      <w:bookmarkEnd w:id="533"/>
      <w:bookmarkEnd w:id="534"/>
      <w:bookmarkEnd w:id="535"/>
      <w:bookmarkEnd w:id="536"/>
      <w:bookmarkEnd w:id="537"/>
      <w:bookmarkEnd w:id="538"/>
      <w:bookmarkEnd w:id="539"/>
      <w:bookmarkEnd w:id="540"/>
      <w:bookmarkEnd w:id="541"/>
      <w:r>
        <w:rPr>
          <w:rFonts w:ascii="Arial" w:eastAsia="Courier" w:hAnsi="Arial" w:cs="Arial"/>
          <w:color w:val="000000"/>
        </w:rPr>
        <w:t xml:space="preserve"> which are as follows: </w:t>
      </w:r>
      <w:proofErr w:type="spellStart"/>
      <w:r>
        <w:rPr>
          <w:rFonts w:ascii="Arial" w:eastAsia="Courier" w:hAnsi="Arial" w:cs="Arial"/>
          <w:color w:val="000000"/>
        </w:rPr>
        <w:t>i</w:t>
      </w:r>
      <w:proofErr w:type="spellEnd"/>
      <w:r>
        <w:rPr>
          <w:rFonts w:ascii="Arial" w:eastAsia="Courier" w:hAnsi="Arial" w:cs="Arial"/>
          <w:color w:val="000000"/>
        </w:rPr>
        <w:t xml:space="preserv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specific, ii) specific to the genus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compiled by an </w:t>
      </w:r>
      <w:r>
        <w:rPr>
          <w:rFonts w:ascii="Arial" w:eastAsia="Courier" w:hAnsi="Arial" w:cs="Arial"/>
          <w:color w:val="000000"/>
        </w:rPr>
        <w:lastRenderedPageBreak/>
        <w:t xml:space="preserve">analysis of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E. maxima and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iii) </w:t>
      </w:r>
      <w:proofErr w:type="spellStart"/>
      <w:r>
        <w:rPr>
          <w:rFonts w:ascii="Arial" w:eastAsia="Courier" w:hAnsi="Arial" w:cs="Arial"/>
          <w:color w:val="000000"/>
        </w:rPr>
        <w:t>Coccidia</w:t>
      </w:r>
      <w:proofErr w:type="spellEnd"/>
      <w:r>
        <w:rPr>
          <w:rFonts w:ascii="Arial" w:eastAsia="Courier" w:hAnsi="Arial" w:cs="Arial"/>
          <w:color w:val="000000"/>
        </w:rPr>
        <w:t xml:space="preserve">: </w:t>
      </w:r>
      <w:proofErr w:type="spellStart"/>
      <w:r w:rsidRPr="00492AF4">
        <w:rPr>
          <w:rFonts w:ascii="Arial" w:eastAsia="Courier" w:hAnsi="Arial" w:cs="Arial"/>
          <w:i/>
          <w:color w:val="000000"/>
        </w:rPr>
        <w:t>Eimeria</w:t>
      </w:r>
      <w:proofErr w:type="spellEnd"/>
      <w:r>
        <w:rPr>
          <w:rFonts w:ascii="Arial" w:eastAsia="Courier" w:hAnsi="Arial" w:cs="Arial"/>
          <w:color w:val="000000"/>
        </w:rPr>
        <w:t xml:space="preserve"> plus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and </w:t>
      </w:r>
      <w:proofErr w:type="spellStart"/>
      <w:r>
        <w:rPr>
          <w:rFonts w:ascii="Arial" w:eastAsia="Courier" w:hAnsi="Arial" w:cs="Arial"/>
          <w:color w:val="000000"/>
        </w:rPr>
        <w:t>Neospora</w:t>
      </w:r>
      <w:proofErr w:type="spellEnd"/>
      <w:r>
        <w:rPr>
          <w:rFonts w:ascii="Arial" w:eastAsia="Courier" w:hAnsi="Arial" w:cs="Arial"/>
          <w:color w:val="000000"/>
        </w:rPr>
        <w:t xml:space="preserve"> </w:t>
      </w:r>
      <w:proofErr w:type="spellStart"/>
      <w:r>
        <w:rPr>
          <w:rFonts w:ascii="Arial" w:eastAsia="Courier" w:hAnsi="Arial" w:cs="Arial"/>
          <w:color w:val="000000"/>
        </w:rPr>
        <w:t>caninum</w:t>
      </w:r>
      <w:proofErr w:type="spellEnd"/>
      <w:r>
        <w:rPr>
          <w:rFonts w:ascii="Arial" w:eastAsia="Courier" w:hAnsi="Arial" w:cs="Arial"/>
          <w:color w:val="000000"/>
        </w:rPr>
        <w:t xml:space="preserve">, iv) </w:t>
      </w:r>
      <w:proofErr w:type="spellStart"/>
      <w:r>
        <w:rPr>
          <w:rFonts w:ascii="Arial" w:eastAsia="Courier" w:hAnsi="Arial" w:cs="Arial"/>
          <w:color w:val="000000"/>
        </w:rPr>
        <w:t>Coccidia</w:t>
      </w:r>
      <w:proofErr w:type="spellEnd"/>
      <w:r>
        <w:rPr>
          <w:rFonts w:ascii="Arial" w:eastAsia="Courier" w:hAnsi="Arial" w:cs="Arial"/>
          <w:color w:val="000000"/>
        </w:rPr>
        <w:t xml:space="preserve"> plus </w:t>
      </w:r>
      <w:proofErr w:type="spellStart"/>
      <w:r>
        <w:rPr>
          <w:rFonts w:ascii="Arial" w:eastAsia="Courier" w:hAnsi="Arial" w:cs="Arial"/>
          <w:color w:val="000000"/>
        </w:rPr>
        <w:t>Babesia</w:t>
      </w:r>
      <w:proofErr w:type="spellEnd"/>
      <w:r>
        <w:rPr>
          <w:rFonts w:ascii="Arial" w:eastAsia="Courier" w:hAnsi="Arial" w:cs="Arial"/>
          <w:color w:val="000000"/>
        </w:rPr>
        <w:t xml:space="preserve"> </w:t>
      </w:r>
      <w:proofErr w:type="spellStart"/>
      <w:r>
        <w:rPr>
          <w:rFonts w:ascii="Arial" w:eastAsia="Courier" w:hAnsi="Arial" w:cs="Arial"/>
          <w:color w:val="000000"/>
        </w:rPr>
        <w:t>microti</w:t>
      </w:r>
      <w:proofErr w:type="spellEnd"/>
      <w:r>
        <w:rPr>
          <w:rFonts w:ascii="Arial" w:eastAsia="Courier" w:hAnsi="Arial" w:cs="Arial"/>
          <w:color w:val="000000"/>
        </w:rPr>
        <w:t xml:space="preserve">, </w:t>
      </w:r>
      <w:proofErr w:type="spellStart"/>
      <w:r>
        <w:rPr>
          <w:rFonts w:ascii="Arial" w:eastAsia="Courier" w:hAnsi="Arial" w:cs="Arial"/>
          <w:color w:val="000000"/>
        </w:rPr>
        <w:t>Theileria</w:t>
      </w:r>
      <w:proofErr w:type="spellEnd"/>
      <w:r>
        <w:rPr>
          <w:rFonts w:ascii="Arial" w:eastAsia="Courier" w:hAnsi="Arial" w:cs="Arial"/>
          <w:color w:val="000000"/>
        </w:rPr>
        <w:t xml:space="preserve"> </w:t>
      </w:r>
      <w:proofErr w:type="spellStart"/>
      <w:r>
        <w:rPr>
          <w:rFonts w:ascii="Arial" w:eastAsia="Courier" w:hAnsi="Arial" w:cs="Arial"/>
          <w:color w:val="000000"/>
        </w:rPr>
        <w:t>annulata</w:t>
      </w:r>
      <w:proofErr w:type="spellEnd"/>
      <w:r>
        <w:rPr>
          <w:rFonts w:ascii="Arial" w:eastAsia="Courier" w:hAnsi="Arial" w:cs="Arial"/>
          <w:color w:val="000000"/>
        </w:rPr>
        <w:t xml:space="preserve">, </w:t>
      </w:r>
      <w:r w:rsidRPr="00492AF4">
        <w:rPr>
          <w:rFonts w:ascii="Arial" w:eastAsia="Courier" w:hAnsi="Arial" w:cs="Arial"/>
          <w:i/>
          <w:color w:val="000000"/>
        </w:rPr>
        <w:t>Plasmodium</w:t>
      </w:r>
      <w:r>
        <w:rPr>
          <w:rFonts w:ascii="Arial" w:eastAsia="Courier" w:hAnsi="Arial" w:cs="Arial"/>
          <w:color w:val="000000"/>
        </w:rPr>
        <w:t xml:space="preserve"> falciparum and </w:t>
      </w:r>
      <w:r w:rsidRPr="00492AF4">
        <w:rPr>
          <w:rFonts w:ascii="Arial" w:eastAsia="Courier" w:hAnsi="Arial" w:cs="Arial"/>
          <w:i/>
          <w:color w:val="000000"/>
        </w:rPr>
        <w:t>Plasmodium</w:t>
      </w:r>
      <w:r>
        <w:rPr>
          <w:rFonts w:ascii="Arial" w:eastAsia="Courier" w:hAnsi="Arial" w:cs="Arial"/>
          <w:color w:val="000000"/>
        </w:rPr>
        <w:t xml:space="preserve"> vivax v) the same apicomplexan parasites plus </w:t>
      </w:r>
      <w:proofErr w:type="spellStart"/>
      <w:r>
        <w:rPr>
          <w:rFonts w:ascii="Arial" w:eastAsia="Courier" w:hAnsi="Arial" w:cs="Arial"/>
          <w:color w:val="000000"/>
        </w:rPr>
        <w:t>Cryprosporidium</w:t>
      </w:r>
      <w:proofErr w:type="spellEnd"/>
      <w:r>
        <w:rPr>
          <w:rFonts w:ascii="Arial" w:eastAsia="Courier" w:hAnsi="Arial" w:cs="Arial"/>
          <w:color w:val="000000"/>
        </w:rPr>
        <w:t xml:space="preserve"> </w:t>
      </w:r>
      <w:proofErr w:type="spellStart"/>
      <w:r>
        <w:rPr>
          <w:rFonts w:ascii="Arial" w:eastAsia="Courier" w:hAnsi="Arial" w:cs="Arial"/>
          <w:color w:val="000000"/>
        </w:rPr>
        <w:t>hominis</w:t>
      </w:r>
      <w:proofErr w:type="spellEnd"/>
      <w:r>
        <w:rPr>
          <w:rFonts w:ascii="Arial" w:eastAsia="Courier" w:hAnsi="Arial" w:cs="Arial"/>
          <w:color w:val="000000"/>
        </w:rPr>
        <w:t xml:space="preserve">, vi) universally conserved in the eukaryote super-kingdom inferred from an analysis of Saccharomyces cerevisiae and Arabidopsis thaliana. These categories were tested for </w:t>
      </w:r>
      <w:proofErr w:type="spellStart"/>
      <w:r>
        <w:rPr>
          <w:rFonts w:ascii="Arial" w:eastAsia="Courier" w:hAnsi="Arial" w:cs="Arial"/>
          <w:color w:val="000000"/>
        </w:rPr>
        <w:t>overrrepresentation</w:t>
      </w:r>
      <w:proofErr w:type="spellEnd"/>
      <w:r>
        <w:rPr>
          <w:rFonts w:ascii="Arial" w:eastAsia="Courier" w:hAnsi="Arial" w:cs="Arial"/>
          <w:color w:val="000000"/>
        </w:rPr>
        <w:t xml:space="preserve"> in gene-sets with particular patterns described in the text using Fisher's exact-tests and the resulting p-values were again corrected for multiple testing. </w:t>
      </w:r>
    </w:p>
    <w:p w14:paraId="031DDA35" w14:textId="77777777" w:rsidR="00CE5A4E" w:rsidRDefault="00CE5A4E">
      <w:pPr>
        <w:pStyle w:val="Normal1"/>
        <w:spacing w:line="480" w:lineRule="auto"/>
        <w:rPr>
          <w:rFonts w:ascii="Arial" w:eastAsia="Courier" w:hAnsi="Arial" w:cs="Arial"/>
          <w:color w:val="000000"/>
        </w:rPr>
      </w:pPr>
    </w:p>
    <w:p w14:paraId="2B48DDA0" w14:textId="77777777" w:rsidR="00CE5A4E" w:rsidRDefault="007D1DB9">
      <w:pPr>
        <w:pStyle w:val="Normal1"/>
        <w:spacing w:line="480" w:lineRule="auto"/>
        <w:rPr>
          <w:rFonts w:ascii="Arial" w:eastAsia="Courier" w:hAnsi="Arial" w:cs="Arial"/>
          <w:i/>
          <w:color w:val="000000"/>
        </w:rPr>
      </w:pPr>
      <w:r>
        <w:rPr>
          <w:rFonts w:ascii="Arial" w:eastAsia="Courier" w:hAnsi="Arial" w:cs="Arial"/>
          <w:i/>
          <w:color w:val="000000"/>
        </w:rPr>
        <w:t>Correlation analysis of apicomplexan transcriptomes</w:t>
      </w:r>
    </w:p>
    <w:p w14:paraId="256B09B6" w14:textId="77777777" w:rsidR="00CE5A4E" w:rsidRDefault="007D1DB9">
      <w:pPr>
        <w:pStyle w:val="Normal1"/>
        <w:spacing w:line="480" w:lineRule="auto"/>
      </w:pPr>
      <w:r>
        <w:rPr>
          <w:rFonts w:ascii="Arial" w:eastAsia="Courier" w:hAnsi="Arial" w:cs="Arial"/>
          <w:color w:val="000000"/>
        </w:rPr>
        <w:t xml:space="preserve">Transcriptome datasets from Reid et al (2014), Walker et al. (2014) and </w:t>
      </w:r>
      <w:proofErr w:type="spellStart"/>
      <w:r>
        <w:rPr>
          <w:rFonts w:ascii="Arial" w:eastAsia="Courier" w:hAnsi="Arial" w:cs="Arial"/>
          <w:color w:val="000000"/>
        </w:rPr>
        <w:t>Hehl</w:t>
      </w:r>
      <w:proofErr w:type="spellEnd"/>
      <w:r>
        <w:rPr>
          <w:rFonts w:ascii="Arial" w:eastAsia="Courier" w:hAnsi="Arial" w:cs="Arial"/>
          <w:color w:val="000000"/>
        </w:rPr>
        <w:t xml:space="preserve"> et al (2012) were downloaded from </w:t>
      </w:r>
      <w:proofErr w:type="spellStart"/>
      <w:r>
        <w:rPr>
          <w:rFonts w:ascii="Arial" w:eastAsia="Courier" w:hAnsi="Arial" w:cs="Arial"/>
          <w:color w:val="000000"/>
        </w:rPr>
        <w:t>ToxoDB</w:t>
      </w:r>
      <w:proofErr w:type="spellEnd"/>
      <w:r w:rsidR="00160C04">
        <w:rPr>
          <w:rFonts w:ascii="Arial" w:eastAsia="Courier" w:hAnsi="Arial" w:cs="Arial"/>
          <w:color w:val="000000"/>
        </w:rPr>
        <w:t xml:space="preserve"> </w:t>
      </w:r>
      <w:r w:rsidR="00160C04">
        <w:rPr>
          <w:rFonts w:ascii="Arial" w:eastAsia="Courier" w:hAnsi="Arial" w:cs="Arial"/>
          <w:color w:val="000000"/>
        </w:rPr>
        <w:fldChar w:fldCharType="begin"/>
      </w:r>
      <w:r w:rsidR="00160C04">
        <w:rPr>
          <w:rFonts w:ascii="Arial" w:eastAsia="Courier" w:hAnsi="Arial" w:cs="Arial"/>
          <w:color w:val="000000"/>
        </w:rPr>
        <w:instrText xml:space="preserve"> ADDIN ZOTERO_ITEM CSL_CITATION {"citationID":"Zqn88tkY","properties":{"formattedCitation":"(Gajria et al. 2007)","plainCitation":"(Gajria et al. 2007)"},"citationItems":[{"id":625,"uris":["http://zotero.org/users/2947270/items/X3HNT47Q"],"uri":["http://zotero.org/users/2947270/items/X3HNT47Q"],"itemData":{"id":625,"type":"article-journal","title":"ToxoDB: an integrated Toxoplasma gondii database resource","container-title":"Nucleic Acids Research","page":"D553-D556","volume":"36","issue":"Database","source":"CrossRef","DOI":"10.1093/nar/gkm981","ISSN":"0305-1048, 1362-4962","shortTitle":"ToxoDB","language":"en","author":[{"family":"Gajria","given":"B."},{"family":"Bahl","given":"A."},{"family":"Brestelli","given":"J."},{"family":"Dommer","given":"J."},{"family":"Fischer","given":"S."},{"family":"Gao","given":"X."},{"family":"Heiges","given":"M."},{"family":"Iodice","given":"J."},{"family":"Kissinger","given":"J. C."},{"family":"Mackey","given":"A. J."},{"family":"Pinney","given":"D. F."},{"family":"Roos","given":"D. S."},{"family":"Stoeckert","given":"C. J."},{"family":"Wang","given":"H."},{"family":"Brunk","given":"B. P."}],"issued":{"date-parts":[["2007",12,23]]}}}],"schema":"https://github.com/citation-style-language/schema/raw/master/csl-citation.json"} </w:instrText>
      </w:r>
      <w:r w:rsidR="00160C04">
        <w:rPr>
          <w:rFonts w:ascii="Arial" w:eastAsia="Courier" w:hAnsi="Arial" w:cs="Arial"/>
          <w:color w:val="000000"/>
        </w:rPr>
        <w:fldChar w:fldCharType="separate"/>
      </w:r>
      <w:r w:rsidR="00160C04" w:rsidRPr="00160C04">
        <w:rPr>
          <w:rFonts w:ascii="Arial" w:hAnsi="Arial" w:cs="Arial"/>
        </w:rPr>
        <w:t>(</w:t>
      </w:r>
      <w:proofErr w:type="spellStart"/>
      <w:r w:rsidR="00160C04" w:rsidRPr="00160C04">
        <w:rPr>
          <w:rFonts w:ascii="Arial" w:hAnsi="Arial" w:cs="Arial"/>
        </w:rPr>
        <w:t>Gajria</w:t>
      </w:r>
      <w:proofErr w:type="spellEnd"/>
      <w:r w:rsidR="00160C04" w:rsidRPr="00160C04">
        <w:rPr>
          <w:rFonts w:ascii="Arial" w:hAnsi="Arial" w:cs="Arial"/>
        </w:rPr>
        <w:t xml:space="preserve"> et al. 2007)</w:t>
      </w:r>
      <w:r w:rsidR="00160C04">
        <w:rPr>
          <w:rFonts w:ascii="Arial" w:eastAsia="Courier" w:hAnsi="Arial" w:cs="Arial"/>
          <w:color w:val="000000"/>
        </w:rPr>
        <w:fldChar w:fldCharType="end"/>
      </w:r>
      <w:r w:rsidR="00160C04">
        <w:rPr>
          <w:rFonts w:ascii="Arial" w:eastAsia="Courier" w:hAnsi="Arial" w:cs="Arial"/>
          <w:color w:val="000000"/>
        </w:rPr>
        <w:t xml:space="preserve">. </w:t>
      </w:r>
      <w:r w:rsidR="00160C04">
        <w:t>O</w:t>
      </w:r>
      <w:r>
        <w:rPr>
          <w:rFonts w:ascii="Arial" w:eastAsia="Courier" w:hAnsi="Arial" w:cs="Arial"/>
          <w:color w:val="000000"/>
        </w:rPr>
        <w:t xml:space="preserve">rthologues between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w:t>
      </w:r>
      <w:r w:rsidRPr="00625756">
        <w:rPr>
          <w:rFonts w:ascii="Arial" w:eastAsia="Courier" w:hAnsi="Arial" w:cs="Arial"/>
          <w:i/>
          <w:color w:val="000000"/>
        </w:rPr>
        <w:t xml:space="preserve">E. </w:t>
      </w:r>
      <w:proofErr w:type="spellStart"/>
      <w:r w:rsidRPr="00625756">
        <w:rPr>
          <w:rFonts w:ascii="Arial" w:eastAsia="Courier" w:hAnsi="Arial" w:cs="Arial"/>
          <w:i/>
          <w:color w:val="000000"/>
        </w:rPr>
        <w:t>tenella</w:t>
      </w:r>
      <w:proofErr w:type="spellEnd"/>
      <w:r>
        <w:rPr>
          <w:rFonts w:ascii="Arial" w:eastAsia="Courier" w:hAnsi="Arial" w:cs="Arial"/>
          <w:color w:val="000000"/>
        </w:rPr>
        <w:t xml:space="preserve"> and </w:t>
      </w:r>
      <w:r w:rsidRPr="00492AF4">
        <w:rPr>
          <w:rFonts w:ascii="Arial" w:eastAsia="Courier" w:hAnsi="Arial" w:cs="Arial"/>
          <w:i/>
          <w:color w:val="000000"/>
        </w:rPr>
        <w:t xml:space="preserve">T. </w:t>
      </w:r>
      <w:proofErr w:type="spellStart"/>
      <w:r w:rsidRPr="00492AF4">
        <w:rPr>
          <w:rFonts w:ascii="Arial" w:eastAsia="Courier" w:hAnsi="Arial" w:cs="Arial"/>
          <w:i/>
          <w:color w:val="000000"/>
        </w:rPr>
        <w:t>gondii</w:t>
      </w:r>
      <w:proofErr w:type="spellEnd"/>
      <w:r>
        <w:rPr>
          <w:rFonts w:ascii="Arial" w:eastAsia="Courier" w:hAnsi="Arial" w:cs="Arial"/>
          <w:color w:val="000000"/>
        </w:rPr>
        <w:t xml:space="preserve"> were compiled as defined in </w:t>
      </w:r>
      <w:proofErr w:type="spellStart"/>
      <w:r>
        <w:rPr>
          <w:rFonts w:ascii="Arial" w:eastAsia="Courier" w:hAnsi="Arial" w:cs="Arial"/>
          <w:color w:val="000000"/>
        </w:rPr>
        <w:t>Heitlinger</w:t>
      </w:r>
      <w:proofErr w:type="spellEnd"/>
      <w:r>
        <w:rPr>
          <w:rFonts w:ascii="Arial" w:eastAsia="Courier" w:hAnsi="Arial" w:cs="Arial"/>
          <w:color w:val="000000"/>
        </w:rPr>
        <w:t xml:space="preserve"> et al. (2014) and only 1:1:1 </w:t>
      </w:r>
      <w:proofErr w:type="spellStart"/>
      <w:r>
        <w:rPr>
          <w:rFonts w:ascii="Arial" w:eastAsia="Courier" w:hAnsi="Arial" w:cs="Arial"/>
          <w:color w:val="000000"/>
        </w:rPr>
        <w:t>otholog</w:t>
      </w:r>
      <w:proofErr w:type="spellEnd"/>
      <w:r>
        <w:rPr>
          <w:rFonts w:ascii="Arial" w:eastAsia="Courier" w:hAnsi="Arial" w:cs="Arial"/>
          <w:color w:val="000000"/>
        </w:rPr>
        <w:t xml:space="preserve"> triplets were retained for analysis, as multi-paralog gene-families might contain member showing divergent evolution of gene-expression due to neo/sub functionalization. Spearman’s correlation coefficients for expression over different samples in all studies and over different species represented by their orthologues were determined. Hierarchical clustering with complete linkage was used to cluster resulting correlations coefficients. </w:t>
      </w:r>
    </w:p>
    <w:p w14:paraId="166059A5" w14:textId="77777777" w:rsidR="00CE5A4E" w:rsidRDefault="00CE5A4E">
      <w:pPr>
        <w:pStyle w:val="Normal1"/>
        <w:spacing w:line="480" w:lineRule="auto"/>
        <w:rPr>
          <w:rFonts w:ascii="Arial" w:eastAsia="Courier" w:hAnsi="Arial" w:cs="Arial"/>
          <w:color w:val="000000"/>
        </w:rPr>
      </w:pPr>
    </w:p>
    <w:p w14:paraId="095BD035" w14:textId="77777777" w:rsidR="00CE5A4E" w:rsidRDefault="007D1DB9">
      <w:pPr>
        <w:pStyle w:val="Normal1"/>
        <w:spacing w:line="480" w:lineRule="auto"/>
      </w:pPr>
      <w:r>
        <w:rPr>
          <w:rFonts w:ascii="Arial" w:eastAsia="Courier" w:hAnsi="Arial" w:cs="Arial"/>
          <w:i/>
          <w:color w:val="000000"/>
        </w:rPr>
        <w:t>Correlation analysis between host and parasite</w:t>
      </w:r>
    </w:p>
    <w:p w14:paraId="224F3CC0" w14:textId="77777777" w:rsidR="00CE5A4E" w:rsidRDefault="007D1DB9">
      <w:pPr>
        <w:pStyle w:val="Normal1"/>
        <w:spacing w:line="480" w:lineRule="auto"/>
      </w:pPr>
      <w:r>
        <w:rPr>
          <w:rFonts w:ascii="Arial" w:eastAsia="Courier" w:hAnsi="Arial" w:cs="Arial"/>
          <w:color w:val="000000"/>
        </w:rPr>
        <w:t xml:space="preserve">The ISIGEM method </w:t>
      </w:r>
      <w:r w:rsidR="00B73C83">
        <w:rPr>
          <w:rFonts w:ascii="Arial" w:eastAsia="Courier" w:hAnsi="Arial" w:cs="Arial"/>
          <w:color w:val="000000"/>
        </w:rPr>
        <w:fldChar w:fldCharType="begin"/>
      </w:r>
      <w:r w:rsidR="00B73C83">
        <w:rPr>
          <w:rFonts w:ascii="Arial" w:eastAsia="Courier" w:hAnsi="Arial" w:cs="Arial"/>
          <w:color w:val="000000"/>
        </w:rPr>
        <w:instrText xml:space="preserve"> ADDIN ZOTERO_ITEM CSL_CITATION {"citationID":"eymHwb24","properties":{"formattedCitation":"(A. J. Reid and Berriman 2013)","plainCitation":"(A. J. Reid and Berriman 2013)"},"citationItems":[{"id":86,"uris":["http://zotero.org/groups/484592/items/BM7UF5ED"],"uri":["http://zotero.org/groups/484592/items/BM7UF5ED"],"itemData":{"id":86,"type":"article-journal","title":"Genes involved in host–parasite interactions can be revealed by their correlated expression","container-title":"Nucleic Acids Research","page":"1508-1518","volume":"41","issue":"3","source":"nar.oxfordjournals.org","abstract":"Molecular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 J."},{"family":"Berriman","given":"Matthew"}],"issued":{"date-parts":[["2013",1,2]]}}}],"schema":"https://github.com/citation-style-language/schema/raw/master/csl-citation.json"} </w:instrText>
      </w:r>
      <w:r w:rsidR="00B73C83">
        <w:rPr>
          <w:rFonts w:ascii="Arial" w:eastAsia="Courier" w:hAnsi="Arial" w:cs="Arial"/>
          <w:color w:val="000000"/>
        </w:rPr>
        <w:fldChar w:fldCharType="separate"/>
      </w:r>
      <w:r w:rsidR="00B73C83" w:rsidRPr="00B73C83">
        <w:rPr>
          <w:rFonts w:ascii="Arial" w:hAnsi="Arial" w:cs="Arial"/>
        </w:rPr>
        <w:t>(A. J. Reid and Berriman 2013)</w:t>
      </w:r>
      <w:r w:rsidR="00B73C83">
        <w:rPr>
          <w:rFonts w:ascii="Arial" w:eastAsia="Courier" w:hAnsi="Arial" w:cs="Arial"/>
          <w:color w:val="000000"/>
        </w:rPr>
        <w:fldChar w:fldCharType="end"/>
      </w:r>
      <w:r w:rsidR="00B73C83">
        <w:rPr>
          <w:rFonts w:ascii="Arial" w:eastAsia="Courier" w:hAnsi="Arial" w:cs="Arial"/>
          <w:color w:val="000000"/>
        </w:rPr>
        <w:t xml:space="preserve"> </w:t>
      </w:r>
      <w:r>
        <w:rPr>
          <w:rFonts w:ascii="Arial" w:eastAsia="Courier" w:hAnsi="Arial" w:cs="Arial"/>
          <w:color w:val="000000"/>
        </w:rPr>
        <w:t xml:space="preserve">was used to assess correlations of host and parasite transcripts. This method avoids spurious correlations for host-parasite gene pairs remaining e.g. unchanged over many conditions. It does so by estimating </w:t>
      </w:r>
      <w:proofErr w:type="spellStart"/>
      <w:r>
        <w:rPr>
          <w:rFonts w:ascii="Arial" w:eastAsia="Courier" w:hAnsi="Arial" w:cs="Arial"/>
          <w:color w:val="000000"/>
        </w:rPr>
        <w:t>emmpircal</w:t>
      </w:r>
      <w:proofErr w:type="spellEnd"/>
      <w:r>
        <w:rPr>
          <w:rFonts w:ascii="Arial" w:eastAsia="Courier" w:hAnsi="Arial" w:cs="Arial"/>
          <w:color w:val="000000"/>
        </w:rPr>
        <w:t xml:space="preserve"> p-values (ISIGEM-scores), which correspond to the proportion of cases in which a random </w:t>
      </w:r>
      <w:proofErr w:type="spellStart"/>
      <w:r>
        <w:rPr>
          <w:rFonts w:ascii="Arial" w:eastAsia="Courier" w:hAnsi="Arial" w:cs="Arial"/>
          <w:color w:val="000000"/>
        </w:rPr>
        <w:t>shuffeling</w:t>
      </w:r>
      <w:proofErr w:type="spellEnd"/>
      <w:r>
        <w:rPr>
          <w:rFonts w:ascii="Arial" w:eastAsia="Courier" w:hAnsi="Arial" w:cs="Arial"/>
          <w:color w:val="000000"/>
        </w:rPr>
        <w:t xml:space="preserve"> of </w:t>
      </w:r>
      <w:r>
        <w:rPr>
          <w:rFonts w:ascii="Arial" w:eastAsia="Courier" w:hAnsi="Arial" w:cs="Arial"/>
          <w:color w:val="000000"/>
        </w:rPr>
        <w:lastRenderedPageBreak/>
        <w:t xml:space="preserve">samples produces better correlations than those observed in the given samples between host-parasite pairs. Similar to Reid and </w:t>
      </w:r>
      <w:proofErr w:type="spellStart"/>
      <w:r>
        <w:rPr>
          <w:rFonts w:ascii="Arial" w:eastAsia="Courier" w:hAnsi="Arial" w:cs="Arial"/>
          <w:color w:val="000000"/>
        </w:rPr>
        <w:t>Berriman</w:t>
      </w:r>
      <w:proofErr w:type="spellEnd"/>
      <w:r>
        <w:rPr>
          <w:rFonts w:ascii="Arial" w:eastAsia="Courier" w:hAnsi="Arial" w:cs="Arial"/>
          <w:color w:val="000000"/>
        </w:rPr>
        <w:t xml:space="preserve"> we used 5x10⁵ replicates of random shuffles and did not correct for multiple testing in our set of 79,764,454 tested correlations between 13,343 mouse, and </w:t>
      </w:r>
      <w:r>
        <w:rPr>
          <w:rStyle w:val="Absatz-Standardschriftart1"/>
          <w:rFonts w:ascii="Arial" w:eastAsia="Courier" w:hAnsi="Arial" w:cs="Arial"/>
          <w:color w:val="000000"/>
        </w:rPr>
        <w:t>5978 parasite genes</w:t>
      </w:r>
      <w:ins w:id="542" w:author="Emanuel Heitlinger" w:date="2016-12-22T11:49:00Z">
        <w:r>
          <w:rPr>
            <w:rStyle w:val="Absatz-Standardschriftart1"/>
            <w:rFonts w:ascii="Arial" w:eastAsia="Courier" w:hAnsi="Arial" w:cs="Arial"/>
            <w:color w:val="000000"/>
          </w:rPr>
          <w:commentReference w:id="543"/>
        </w:r>
      </w:ins>
      <w:r>
        <w:rPr>
          <w:rStyle w:val="Absatz-Standardschriftart1"/>
          <w:rFonts w:ascii="Arial" w:eastAsia="Courier" w:hAnsi="Arial" w:cs="Arial"/>
          <w:color w:val="000000"/>
        </w:rPr>
        <w:t xml:space="preserve">. </w:t>
      </w:r>
    </w:p>
    <w:p w14:paraId="54DA4DC4" w14:textId="77777777" w:rsidR="00CE5A4E" w:rsidRDefault="007D1DB9">
      <w:pPr>
        <w:pStyle w:val="Normal1"/>
        <w:spacing w:line="480" w:lineRule="auto"/>
      </w:pPr>
      <w:r>
        <w:rPr>
          <w:rStyle w:val="Absatz-Standardschriftart1"/>
          <w:rFonts w:ascii="Arial" w:eastAsia="Courier" w:hAnsi="Arial" w:cs="Arial"/>
          <w:color w:val="000000"/>
        </w:rPr>
        <w:t xml:space="preserve">All analyses were performed in R </w:t>
      </w:r>
      <w:r>
        <w:fldChar w:fldCharType="begin"/>
      </w:r>
      <w:r>
        <w:instrText>ADDIN ZOTERO_ITEM CSL_CITATION {"citationID":"Whfh38TZ","properties":{"formattedCitation":"(R Development Core Team 2008)","plainCitation":"(R Development Core Team 2008)"},"citationItems":[{"id":1816,"uris":["http://zotero.org/groups/484592/items/UI373F6V"],"uri":["http://zotero.org/groups/484592/items/UI373F6V"],"itemData":{"id":1816,"type":"book","title":"R: A language and environment for   statistical computing. R Foundation for Statistical Computing","publisher-place":"Vienna, Austria","event-place":"Vienna, Austria","URL":"http://www.R-project.org","ISBN":"3-900051-07-0","author":[{"family":"R Development Core Team","given":""}],"issued":{"date-parts":[["2008"]]}}}],"schema":"https://github.com/citation-style-language/schema/raw/master/csl-citation.json"}</w:instrText>
      </w:r>
      <w:r>
        <w:fldChar w:fldCharType="separate"/>
      </w:r>
      <w:bookmarkStart w:id="544" w:name="__Fieldmark__3432_1687872407"/>
      <w:r>
        <w:rPr>
          <w:rStyle w:val="Absatz-Standardschriftart1"/>
          <w:rFonts w:ascii="Arial" w:eastAsia="Courier" w:hAnsi="Arial" w:cs="Arial"/>
          <w:color w:val="000000"/>
        </w:rPr>
        <w:t>(</w:t>
      </w:r>
      <w:bookmarkStart w:id="545" w:name="__Fieldmark__3089_1000178020"/>
      <w:r>
        <w:rPr>
          <w:rStyle w:val="Absatz-Standardschriftart1"/>
          <w:rFonts w:ascii="Arial" w:eastAsia="Courier" w:hAnsi="Arial" w:cs="Arial"/>
          <w:color w:val="000000"/>
        </w:rPr>
        <w:t>R</w:t>
      </w:r>
      <w:bookmarkStart w:id="546" w:name="__Fieldmark__2923_46473882"/>
      <w:r>
        <w:rPr>
          <w:rStyle w:val="Absatz-Standardschriftart1"/>
          <w:rFonts w:ascii="Arial" w:eastAsia="Courier" w:hAnsi="Arial" w:cs="Arial"/>
          <w:color w:val="000000"/>
        </w:rPr>
        <w:t xml:space="preserve"> </w:t>
      </w:r>
      <w:bookmarkStart w:id="547" w:name="__Fieldmark__2799_1506500677"/>
      <w:r>
        <w:rPr>
          <w:rStyle w:val="Absatz-Standardschriftart1"/>
          <w:rFonts w:ascii="Arial" w:eastAsia="Courier" w:hAnsi="Arial" w:cs="Arial"/>
          <w:color w:val="000000"/>
        </w:rPr>
        <w:t>D</w:t>
      </w:r>
      <w:bookmarkStart w:id="548" w:name="__Fieldmark__1594_2112764151"/>
      <w:r>
        <w:rPr>
          <w:rStyle w:val="Absatz-Standardschriftart1"/>
          <w:rFonts w:ascii="Arial" w:eastAsia="Courier" w:hAnsi="Arial" w:cs="Arial"/>
          <w:color w:val="000000"/>
        </w:rPr>
        <w:t>e</w:t>
      </w:r>
      <w:bookmarkStart w:id="549" w:name="__Fieldmark__1402_378019444"/>
      <w:r>
        <w:rPr>
          <w:rStyle w:val="Absatz-Standardschriftart1"/>
          <w:rFonts w:ascii="Arial" w:eastAsia="Courier" w:hAnsi="Arial" w:cs="Arial"/>
          <w:color w:val="000000"/>
        </w:rPr>
        <w:t>v</w:t>
      </w:r>
      <w:bookmarkStart w:id="550" w:name="__Fieldmark__927_39192179"/>
      <w:r>
        <w:rPr>
          <w:rStyle w:val="Absatz-Standardschriftart1"/>
          <w:rFonts w:ascii="Arial" w:eastAsia="Courier" w:hAnsi="Arial" w:cs="Arial"/>
          <w:color w:val="000000"/>
        </w:rPr>
        <w:t>e</w:t>
      </w:r>
      <w:bookmarkStart w:id="551" w:name="__Fieldmark__2946_24551482"/>
      <w:r>
        <w:rPr>
          <w:rStyle w:val="Absatz-Standardschriftart1"/>
          <w:rFonts w:ascii="Arial" w:eastAsia="Courier" w:hAnsi="Arial" w:cs="Arial"/>
          <w:color w:val="000000"/>
        </w:rPr>
        <w:t>lopment Core Team 2008)</w:t>
      </w:r>
      <w:r>
        <w:fldChar w:fldCharType="end"/>
      </w:r>
      <w:bookmarkEnd w:id="544"/>
      <w:bookmarkEnd w:id="545"/>
      <w:bookmarkEnd w:id="546"/>
      <w:bookmarkEnd w:id="547"/>
      <w:bookmarkEnd w:id="548"/>
      <w:bookmarkEnd w:id="549"/>
      <w:bookmarkEnd w:id="550"/>
      <w:bookmarkEnd w:id="551"/>
      <w:r>
        <w:rPr>
          <w:rStyle w:val="Absatz-Standardschriftart1"/>
          <w:rFonts w:ascii="Arial" w:eastAsia="Courier" w:hAnsi="Arial" w:cs="Arial"/>
          <w:color w:val="000000"/>
        </w:rPr>
        <w:t xml:space="preserve">. Complete scripts are available at </w:t>
      </w:r>
      <w:hyperlink r:id="rId8">
        <w:r>
          <w:rPr>
            <w:rStyle w:val="InternetLink"/>
            <w:rFonts w:ascii="Arial" w:eastAsia="Courier" w:hAnsi="Arial" w:cs="Arial"/>
          </w:rPr>
          <w:t>https://github.com/derele/Ef_RNAseq.git tagged as version 1.0</w:t>
        </w:r>
      </w:hyperlink>
      <w:r>
        <w:rPr>
          <w:rStyle w:val="Absatz-Standardschriftart1"/>
          <w:rFonts w:ascii="Arial" w:eastAsia="Courier" w:hAnsi="Arial" w:cs="Arial"/>
          <w:color w:val="000000"/>
        </w:rPr>
        <w:t>.</w:t>
      </w:r>
    </w:p>
    <w:p w14:paraId="55E644FF" w14:textId="77777777" w:rsidR="00CE5A4E" w:rsidRDefault="00CE5A4E">
      <w:pPr>
        <w:pStyle w:val="Normal1"/>
        <w:spacing w:line="480" w:lineRule="auto"/>
        <w:rPr>
          <w:rFonts w:ascii="Arial" w:eastAsia="Courier" w:hAnsi="Arial" w:cs="Arial"/>
          <w:color w:val="000000"/>
        </w:rPr>
      </w:pPr>
    </w:p>
    <w:p w14:paraId="7DF1E0F2" w14:textId="77777777" w:rsidR="00CE5A4E" w:rsidRDefault="007D1DB9">
      <w:pPr>
        <w:pStyle w:val="Normal1"/>
        <w:spacing w:line="480" w:lineRule="auto"/>
        <w:rPr>
          <w:rFonts w:ascii="Arial" w:eastAsia="Courier" w:hAnsi="Arial" w:cs="Arial"/>
          <w:i/>
          <w:color w:val="000000"/>
        </w:rPr>
      </w:pPr>
      <w:ins w:id="552" w:author="Emanuel Heitlinger" w:date="2016-12-22T11:49:00Z">
        <w:r>
          <w:rPr>
            <w:rFonts w:ascii="Arial" w:eastAsia="Courier" w:hAnsi="Arial" w:cs="Arial"/>
            <w:i/>
            <w:color w:val="000000"/>
          </w:rPr>
          <w:commentReference w:id="553"/>
        </w:r>
      </w:ins>
      <w:del w:id="554" w:author="Emanuel Heitlinger" w:date="2016-12-22T11:49:00Z">
        <w:r>
          <w:rPr>
            <w:rFonts w:ascii="Arial" w:eastAsia="Courier" w:hAnsi="Arial" w:cs="Arial"/>
            <w:i/>
            <w:color w:val="000000"/>
          </w:rPr>
          <w:delText>Orthologue assignments</w:delText>
        </w:r>
      </w:del>
    </w:p>
    <w:p w14:paraId="434F9CD9" w14:textId="77777777" w:rsidR="00CE5A4E" w:rsidRDefault="007D1DB9">
      <w:pPr>
        <w:pStyle w:val="Normal1"/>
        <w:spacing w:line="480" w:lineRule="auto"/>
      </w:pPr>
      <w:del w:id="555" w:author="Emanuel Heitlinger" w:date="2016-12-22T11:49:00Z">
        <w:r>
          <w:rPr>
            <w:rFonts w:ascii="Arial" w:eastAsia="Courier" w:hAnsi="Arial" w:cs="Arial"/>
            <w:color w:val="000000"/>
          </w:rPr>
          <w:delText xml:space="preserve">Specific </w:delText>
        </w:r>
        <w:r w:rsidRPr="00492AF4">
          <w:rPr>
            <w:rFonts w:ascii="Arial" w:eastAsia="Courier" w:hAnsi="Arial" w:cs="Arial"/>
            <w:i/>
            <w:color w:val="000000"/>
          </w:rPr>
          <w:delText>E. falciformis</w:delText>
        </w:r>
        <w:r>
          <w:rPr>
            <w:rFonts w:ascii="Arial" w:eastAsia="Courier" w:hAnsi="Arial" w:cs="Arial"/>
            <w:color w:val="000000"/>
          </w:rPr>
          <w:delText xml:space="preserve"> orthologues were identified by manually entering </w:delText>
        </w:r>
        <w:r w:rsidRPr="00492AF4">
          <w:rPr>
            <w:rFonts w:ascii="Arial" w:eastAsia="Courier" w:hAnsi="Arial" w:cs="Arial"/>
            <w:i/>
            <w:color w:val="000000"/>
          </w:rPr>
          <w:delText>E. falciformis</w:delText>
        </w:r>
        <w:r>
          <w:rPr>
            <w:rFonts w:ascii="Arial" w:eastAsia="Courier" w:hAnsi="Arial" w:cs="Arial"/>
            <w:color w:val="000000"/>
          </w:rPr>
          <w:delText xml:space="preserve"> gene names in ToxoDBs “Gene_ID” search for, e.g., analysis of SAG and ROP genes. </w:delText>
        </w:r>
      </w:del>
    </w:p>
    <w:p w14:paraId="60411143" w14:textId="77777777" w:rsidR="00CE5A4E" w:rsidRDefault="00CE5A4E">
      <w:pPr>
        <w:pStyle w:val="Normal1"/>
        <w:spacing w:line="480" w:lineRule="auto"/>
        <w:rPr>
          <w:rFonts w:ascii="Arial" w:eastAsia="Courier" w:hAnsi="Arial" w:cs="Arial"/>
          <w:color w:val="000000"/>
        </w:rPr>
      </w:pPr>
    </w:p>
    <w:p w14:paraId="3B402EC7" w14:textId="77777777" w:rsidR="00CE5A4E" w:rsidRDefault="007D1DB9">
      <w:pPr>
        <w:pStyle w:val="Normal1"/>
        <w:spacing w:line="480" w:lineRule="auto"/>
        <w:rPr>
          <w:rFonts w:ascii="Arial" w:eastAsia="Courier" w:hAnsi="Arial" w:cs="Arial"/>
          <w:b/>
          <w:bCs/>
          <w:color w:val="000000"/>
        </w:rPr>
      </w:pPr>
      <w:r>
        <w:rPr>
          <w:rFonts w:ascii="Arial" w:eastAsia="Courier" w:hAnsi="Arial" w:cs="Arial"/>
          <w:b/>
          <w:bCs/>
          <w:color w:val="000000"/>
        </w:rPr>
        <w:t>COMPETING INTERESTS</w:t>
      </w:r>
    </w:p>
    <w:p w14:paraId="284F504D"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The authors declare that they have no competing interests.</w:t>
      </w:r>
    </w:p>
    <w:p w14:paraId="05C862CF" w14:textId="77777777" w:rsidR="00CE5A4E" w:rsidRDefault="00CE5A4E">
      <w:pPr>
        <w:pStyle w:val="Normal1"/>
        <w:spacing w:line="480" w:lineRule="auto"/>
        <w:rPr>
          <w:rFonts w:ascii="Arial" w:eastAsia="Courier" w:hAnsi="Arial" w:cs="Arial"/>
          <w:color w:val="000000"/>
        </w:rPr>
      </w:pPr>
    </w:p>
    <w:p w14:paraId="73834197" w14:textId="77777777" w:rsidR="00CE5A4E" w:rsidRDefault="007D1DB9">
      <w:pPr>
        <w:pStyle w:val="Normal1"/>
        <w:spacing w:line="480" w:lineRule="auto"/>
        <w:rPr>
          <w:rFonts w:ascii="Arial" w:eastAsia="Courier" w:hAnsi="Arial" w:cs="Arial"/>
          <w:b/>
          <w:bCs/>
          <w:color w:val="000000"/>
        </w:rPr>
      </w:pPr>
      <w:r>
        <w:rPr>
          <w:rFonts w:ascii="Arial" w:eastAsia="Courier" w:hAnsi="Arial" w:cs="Arial"/>
          <w:b/>
          <w:bCs/>
          <w:color w:val="000000"/>
        </w:rPr>
        <w:t>AUTHOR CONTRIBUTIONS</w:t>
      </w:r>
    </w:p>
    <w:p w14:paraId="0D782602"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 xml:space="preserve">Animal and parasite experiments: Simone Spork, experimental design: Richard Lucius, Simone Spork, Emanuel </w:t>
      </w:r>
      <w:proofErr w:type="spellStart"/>
      <w:r>
        <w:rPr>
          <w:rFonts w:ascii="Arial" w:eastAsia="Courier" w:hAnsi="Arial" w:cs="Arial"/>
          <w:color w:val="000000"/>
        </w:rPr>
        <w:t>Heitlinger</w:t>
      </w:r>
      <w:proofErr w:type="spellEnd"/>
      <w:r>
        <w:rPr>
          <w:rFonts w:ascii="Arial" w:eastAsia="Courier" w:hAnsi="Arial" w:cs="Arial"/>
          <w:color w:val="000000"/>
        </w:rPr>
        <w:t xml:space="preserve">, RNA </w:t>
      </w:r>
      <w:proofErr w:type="spellStart"/>
      <w:r>
        <w:rPr>
          <w:rFonts w:ascii="Arial" w:eastAsia="Courier" w:hAnsi="Arial" w:cs="Arial"/>
          <w:color w:val="000000"/>
        </w:rPr>
        <w:t>sequecing</w:t>
      </w:r>
      <w:proofErr w:type="spellEnd"/>
      <w:r>
        <w:rPr>
          <w:rFonts w:ascii="Arial" w:eastAsia="Courier" w:hAnsi="Arial" w:cs="Arial"/>
          <w:color w:val="000000"/>
        </w:rPr>
        <w:t xml:space="preserve">: Christoph </w:t>
      </w:r>
      <w:proofErr w:type="spellStart"/>
      <w:r>
        <w:rPr>
          <w:rFonts w:ascii="Arial" w:eastAsia="Courier" w:hAnsi="Arial" w:cs="Arial"/>
          <w:color w:val="000000"/>
        </w:rPr>
        <w:t>Dieterich</w:t>
      </w:r>
      <w:proofErr w:type="spellEnd"/>
      <w:r>
        <w:rPr>
          <w:rFonts w:ascii="Arial" w:eastAsia="Courier" w:hAnsi="Arial" w:cs="Arial"/>
          <w:color w:val="000000"/>
        </w:rPr>
        <w:t xml:space="preserve">, data </w:t>
      </w:r>
      <w:proofErr w:type="spellStart"/>
      <w:r>
        <w:rPr>
          <w:rFonts w:ascii="Arial" w:eastAsia="Courier" w:hAnsi="Arial" w:cs="Arial"/>
          <w:color w:val="000000"/>
        </w:rPr>
        <w:t>anylsis</w:t>
      </w:r>
      <w:proofErr w:type="spellEnd"/>
      <w:r>
        <w:rPr>
          <w:rFonts w:ascii="Arial" w:eastAsia="Courier" w:hAnsi="Arial" w:cs="Arial"/>
          <w:color w:val="000000"/>
        </w:rPr>
        <w:t xml:space="preserve">: Emanuel </w:t>
      </w:r>
      <w:proofErr w:type="spellStart"/>
      <w:r>
        <w:rPr>
          <w:rFonts w:ascii="Arial" w:eastAsia="Courier" w:hAnsi="Arial" w:cs="Arial"/>
          <w:color w:val="000000"/>
        </w:rPr>
        <w:t>Heitlinger</w:t>
      </w:r>
      <w:proofErr w:type="spellEnd"/>
      <w:r>
        <w:rPr>
          <w:rFonts w:ascii="Arial" w:eastAsia="Courier" w:hAnsi="Arial" w:cs="Arial"/>
          <w:color w:val="000000"/>
        </w:rPr>
        <w:t xml:space="preserve">, </w:t>
      </w: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w:t>
      </w:r>
      <w:proofErr w:type="spellEnd"/>
      <w:r>
        <w:rPr>
          <w:rFonts w:ascii="Arial" w:eastAsia="Courier" w:hAnsi="Arial" w:cs="Arial"/>
          <w:color w:val="000000"/>
        </w:rPr>
        <w:t>, text: all?</w:t>
      </w:r>
    </w:p>
    <w:p w14:paraId="5556E0C9" w14:textId="77777777" w:rsidR="00CE5A4E" w:rsidRDefault="00CE5A4E">
      <w:pPr>
        <w:pStyle w:val="Normal1"/>
        <w:spacing w:line="480" w:lineRule="auto"/>
        <w:rPr>
          <w:rFonts w:ascii="Arial" w:eastAsia="Courier" w:hAnsi="Arial" w:cs="Arial"/>
          <w:color w:val="000000"/>
        </w:rPr>
      </w:pPr>
    </w:p>
    <w:p w14:paraId="00FA527E" w14:textId="77777777" w:rsidR="00CE5A4E" w:rsidRDefault="007D1DB9">
      <w:pPr>
        <w:pStyle w:val="Normal1"/>
        <w:spacing w:line="480" w:lineRule="auto"/>
        <w:rPr>
          <w:rFonts w:ascii="Arial" w:eastAsia="Courier" w:hAnsi="Arial" w:cs="Arial"/>
          <w:b/>
          <w:bCs/>
          <w:color w:val="000000"/>
        </w:rPr>
      </w:pPr>
      <w:r>
        <w:rPr>
          <w:rFonts w:ascii="Arial" w:eastAsia="Courier" w:hAnsi="Arial" w:cs="Arial"/>
          <w:b/>
          <w:bCs/>
          <w:color w:val="000000"/>
        </w:rPr>
        <w:t>ACKNOWLEDGEMENTS</w:t>
      </w:r>
    </w:p>
    <w:p w14:paraId="1E3B6C97"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 xml:space="preserve">This project was funded by..... </w:t>
      </w:r>
      <w:proofErr w:type="spellStart"/>
      <w:r>
        <w:rPr>
          <w:rFonts w:ascii="Arial" w:eastAsia="Courier" w:hAnsi="Arial" w:cs="Arial"/>
          <w:color w:val="000000"/>
        </w:rPr>
        <w:t>Totta</w:t>
      </w:r>
      <w:proofErr w:type="spellEnd"/>
      <w:r>
        <w:rPr>
          <w:rFonts w:ascii="Arial" w:eastAsia="Courier" w:hAnsi="Arial" w:cs="Arial"/>
          <w:color w:val="000000"/>
        </w:rPr>
        <w:t xml:space="preserve"> </w:t>
      </w:r>
      <w:proofErr w:type="spellStart"/>
      <w:r>
        <w:rPr>
          <w:rFonts w:ascii="Arial" w:eastAsia="Courier" w:hAnsi="Arial" w:cs="Arial"/>
          <w:color w:val="000000"/>
        </w:rPr>
        <w:t>Kasemo's</w:t>
      </w:r>
      <w:proofErr w:type="spellEnd"/>
      <w:r>
        <w:rPr>
          <w:rFonts w:ascii="Arial" w:eastAsia="Courier" w:hAnsi="Arial" w:cs="Arial"/>
          <w:color w:val="000000"/>
        </w:rPr>
        <w:t xml:space="preserve"> PhD project is funded by the German Research Foundation (DFG) program GRK4026: Parasite Infections: From Experimental Models to Natural Systems.</w:t>
      </w:r>
    </w:p>
    <w:p w14:paraId="68C194E7" w14:textId="77777777" w:rsidR="00CE5A4E" w:rsidRDefault="00CE5A4E">
      <w:pPr>
        <w:pStyle w:val="Normal1"/>
        <w:spacing w:line="480" w:lineRule="auto"/>
        <w:rPr>
          <w:rFonts w:ascii="Arial" w:eastAsia="Courier" w:hAnsi="Arial" w:cs="Arial"/>
          <w:color w:val="000000"/>
        </w:rPr>
      </w:pPr>
    </w:p>
    <w:p w14:paraId="657A4229" w14:textId="77777777" w:rsidR="00CE5A4E" w:rsidRDefault="007D1DB9">
      <w:pPr>
        <w:pStyle w:val="Normal1"/>
        <w:spacing w:line="480" w:lineRule="auto"/>
        <w:rPr>
          <w:rFonts w:ascii="Arial" w:eastAsia="Courier" w:hAnsi="Arial" w:cs="Arial"/>
          <w:b/>
          <w:color w:val="000000"/>
        </w:rPr>
      </w:pPr>
      <w:r>
        <w:rPr>
          <w:rFonts w:ascii="Arial" w:eastAsia="Courier" w:hAnsi="Arial" w:cs="Arial"/>
          <w:b/>
          <w:color w:val="000000"/>
        </w:rPr>
        <w:t>Tables</w:t>
      </w:r>
    </w:p>
    <w:p w14:paraId="1E491822" w14:textId="77777777" w:rsidR="00CE5A4E" w:rsidRDefault="00DA72AB">
      <w:pPr>
        <w:pStyle w:val="Normal1"/>
        <w:spacing w:line="480" w:lineRule="auto"/>
        <w:rPr>
          <w:rFonts w:ascii="Arial" w:eastAsia="Courier" w:hAnsi="Arial" w:cs="Arial"/>
          <w:color w:val="000000"/>
        </w:rPr>
      </w:pPr>
      <w:r w:rsidRPr="00DA72AB">
        <w:rPr>
          <w:rFonts w:ascii="Arial" w:eastAsia="Courier" w:hAnsi="Arial" w:cs="Arial"/>
          <w:b/>
          <w:color w:val="000000"/>
        </w:rPr>
        <w:t>Table 1</w:t>
      </w:r>
      <w:r w:rsidR="007D1DB9">
        <w:rPr>
          <w:rFonts w:ascii="Arial" w:eastAsia="Courier" w:hAnsi="Arial" w:cs="Arial"/>
          <w:color w:val="000000"/>
        </w:rPr>
        <w:t xml:space="preserve"> Summary of data sorted per sample. Sequencing method, experimental batch, total reads sequenced, reads mapping to mouse genome, reads mapping to </w:t>
      </w:r>
      <w:r w:rsidR="007D1DB9">
        <w:rPr>
          <w:rFonts w:ascii="Arial" w:eastAsia="Courier" w:hAnsi="Arial" w:cs="Arial"/>
          <w:i/>
          <w:color w:val="000000"/>
        </w:rPr>
        <w:t xml:space="preserve">E. </w:t>
      </w:r>
      <w:proofErr w:type="spellStart"/>
      <w:r w:rsidR="007D1DB9">
        <w:rPr>
          <w:rFonts w:ascii="Arial" w:eastAsia="Courier" w:hAnsi="Arial" w:cs="Arial"/>
          <w:i/>
          <w:color w:val="000000"/>
        </w:rPr>
        <w:t>falciformis</w:t>
      </w:r>
      <w:proofErr w:type="spellEnd"/>
      <w:r w:rsidR="007D1DB9">
        <w:rPr>
          <w:rFonts w:ascii="Arial" w:eastAsia="Courier" w:hAnsi="Arial" w:cs="Arial"/>
          <w:color w:val="000000"/>
        </w:rPr>
        <w:t xml:space="preserve"> genome, percentage of </w:t>
      </w:r>
      <w:r w:rsidR="007D1DB9">
        <w:rPr>
          <w:rFonts w:ascii="Arial" w:eastAsia="Courier" w:hAnsi="Arial" w:cs="Arial"/>
          <w:i/>
          <w:color w:val="000000"/>
        </w:rPr>
        <w:t xml:space="preserve">E. </w:t>
      </w:r>
      <w:proofErr w:type="spellStart"/>
      <w:r w:rsidR="007D1DB9">
        <w:rPr>
          <w:rFonts w:ascii="Arial" w:eastAsia="Courier" w:hAnsi="Arial" w:cs="Arial"/>
          <w:i/>
          <w:color w:val="000000"/>
        </w:rPr>
        <w:t>falciformis</w:t>
      </w:r>
      <w:proofErr w:type="spellEnd"/>
      <w:r w:rsidR="007D1DB9">
        <w:rPr>
          <w:rFonts w:ascii="Arial" w:eastAsia="Courier" w:hAnsi="Arial" w:cs="Arial"/>
          <w:color w:val="000000"/>
        </w:rPr>
        <w:t xml:space="preserve"> reads, and number of </w:t>
      </w:r>
      <w:r w:rsidR="007D1DB9">
        <w:rPr>
          <w:rFonts w:ascii="Arial" w:eastAsia="Courier" w:hAnsi="Arial" w:cs="Arial"/>
          <w:i/>
          <w:color w:val="000000"/>
        </w:rPr>
        <w:t xml:space="preserve">E. </w:t>
      </w:r>
      <w:proofErr w:type="spellStart"/>
      <w:r w:rsidR="007D1DB9">
        <w:rPr>
          <w:rFonts w:ascii="Arial" w:eastAsia="Courier" w:hAnsi="Arial" w:cs="Arial"/>
          <w:i/>
          <w:color w:val="000000"/>
        </w:rPr>
        <w:t>falciformis</w:t>
      </w:r>
      <w:proofErr w:type="spellEnd"/>
      <w:r w:rsidR="007D1DB9">
        <w:rPr>
          <w:rFonts w:ascii="Arial" w:eastAsia="Courier" w:hAnsi="Arial" w:cs="Arial"/>
          <w:color w:val="000000"/>
        </w:rPr>
        <w:t xml:space="preserve"> genes with detected transcripts are shown.</w:t>
      </w:r>
    </w:p>
    <w:tbl>
      <w:tblPr>
        <w:tblW w:w="1111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9"/>
        <w:gridCol w:w="1069"/>
        <w:gridCol w:w="621"/>
        <w:gridCol w:w="1134"/>
        <w:gridCol w:w="1560"/>
        <w:gridCol w:w="1417"/>
        <w:gridCol w:w="1559"/>
        <w:gridCol w:w="1418"/>
      </w:tblGrid>
      <w:tr w:rsidR="006D7555" w14:paraId="144DD276"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752F7FC7" w14:textId="77777777" w:rsidR="001F618D" w:rsidRDefault="001F618D" w:rsidP="001F618D">
            <w:pPr>
              <w:jc w:val="center"/>
              <w:rPr>
                <w:rFonts w:eastAsia="Times New Roman"/>
                <w:b/>
                <w:bCs/>
                <w:sz w:val="24"/>
              </w:rPr>
            </w:pPr>
            <w:r>
              <w:rPr>
                <w:rFonts w:eastAsia="Times New Roman"/>
                <w:b/>
                <w:bCs/>
              </w:rPr>
              <w:t xml:space="preserve">Sample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A45F4AC" w14:textId="77777777" w:rsidR="001F618D" w:rsidRDefault="001F618D" w:rsidP="001F618D">
            <w:pPr>
              <w:jc w:val="center"/>
              <w:rPr>
                <w:rFonts w:eastAsia="Times New Roman"/>
                <w:b/>
                <w:bCs/>
                <w:sz w:val="24"/>
              </w:rPr>
            </w:pPr>
            <w:r>
              <w:rPr>
                <w:rFonts w:eastAsia="Times New Roman"/>
                <w:b/>
                <w:bCs/>
              </w:rPr>
              <w:t xml:space="preserve">Sequencing method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8C83C3C" w14:textId="77777777" w:rsidR="001F618D" w:rsidRDefault="006D7555" w:rsidP="001F618D">
            <w:pPr>
              <w:jc w:val="center"/>
              <w:rPr>
                <w:rFonts w:eastAsia="Times New Roman"/>
                <w:b/>
                <w:bCs/>
                <w:sz w:val="24"/>
              </w:rPr>
            </w:pPr>
            <w:r>
              <w:rPr>
                <w:rFonts w:eastAsia="Times New Roman"/>
                <w:b/>
                <w:bCs/>
              </w:rPr>
              <w:t>B</w:t>
            </w:r>
            <w:r w:rsidR="001F618D">
              <w:rPr>
                <w:rFonts w:eastAsia="Times New Roman"/>
                <w:b/>
                <w:bCs/>
              </w:rPr>
              <w:t xml:space="preserve">atch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4BB83CB" w14:textId="77777777" w:rsidR="001F618D" w:rsidRDefault="006D7555" w:rsidP="001F618D">
            <w:pPr>
              <w:jc w:val="center"/>
              <w:rPr>
                <w:rFonts w:eastAsia="Times New Roman"/>
                <w:b/>
                <w:bCs/>
                <w:sz w:val="24"/>
              </w:rPr>
            </w:pPr>
            <w:r>
              <w:rPr>
                <w:rFonts w:eastAsia="Times New Roman"/>
                <w:b/>
                <w:bCs/>
              </w:rPr>
              <w:t>T</w:t>
            </w:r>
            <w:r w:rsidR="001F618D">
              <w:rPr>
                <w:rFonts w:eastAsia="Times New Roman"/>
                <w:b/>
                <w:bCs/>
              </w:rPr>
              <w:t xml:space="preserve">otal reads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48BBCCDA" w14:textId="77777777" w:rsidR="001F618D" w:rsidRDefault="006D7555" w:rsidP="001F618D">
            <w:pPr>
              <w:jc w:val="center"/>
              <w:rPr>
                <w:rFonts w:eastAsia="Times New Roman"/>
                <w:b/>
                <w:bCs/>
                <w:sz w:val="24"/>
              </w:rPr>
            </w:pPr>
            <w:r>
              <w:rPr>
                <w:rFonts w:eastAsia="Times New Roman"/>
                <w:b/>
                <w:bCs/>
              </w:rPr>
              <w:t>R</w:t>
            </w:r>
            <w:r w:rsidR="00DA72AB">
              <w:rPr>
                <w:rFonts w:eastAsia="Times New Roman"/>
                <w:b/>
                <w:bCs/>
              </w:rPr>
              <w:t>eads mapping m</w:t>
            </w:r>
            <w:r w:rsidR="001F618D">
              <w:rPr>
                <w:rFonts w:eastAsia="Times New Roman"/>
                <w:b/>
                <w:bCs/>
              </w:rPr>
              <w:t xml:space="preserve">ouse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67AE9352" w14:textId="77777777" w:rsidR="006D7555" w:rsidRDefault="006D7555" w:rsidP="001F618D">
            <w:pPr>
              <w:jc w:val="center"/>
              <w:rPr>
                <w:rFonts w:eastAsia="Times New Roman"/>
                <w:b/>
                <w:bCs/>
              </w:rPr>
            </w:pPr>
            <w:r>
              <w:rPr>
                <w:rFonts w:eastAsia="Times New Roman"/>
                <w:b/>
                <w:bCs/>
              </w:rPr>
              <w:t>R</w:t>
            </w:r>
            <w:r w:rsidR="001F618D">
              <w:rPr>
                <w:rFonts w:eastAsia="Times New Roman"/>
                <w:b/>
                <w:bCs/>
              </w:rPr>
              <w:t xml:space="preserve">eads mapping </w:t>
            </w:r>
          </w:p>
          <w:p w14:paraId="2F569F9C" w14:textId="77777777" w:rsidR="001F618D" w:rsidRDefault="001F618D" w:rsidP="001F618D">
            <w:pPr>
              <w:jc w:val="center"/>
              <w:rPr>
                <w:rFonts w:eastAsia="Times New Roman"/>
                <w:b/>
                <w:bCs/>
                <w:sz w:val="24"/>
              </w:rPr>
            </w:pPr>
            <w:r>
              <w:rPr>
                <w:rFonts w:eastAsia="Times New Roman"/>
                <w:b/>
                <w:bCs/>
              </w:rPr>
              <w:t xml:space="preserve">E. </w:t>
            </w:r>
            <w:proofErr w:type="spellStart"/>
            <w:r>
              <w:rPr>
                <w:rFonts w:eastAsia="Times New Roman"/>
                <w:b/>
                <w:bCs/>
              </w:rPr>
              <w:t>falciformis</w:t>
            </w:r>
            <w:proofErr w:type="spellEnd"/>
            <w:r>
              <w:rPr>
                <w:rFonts w:eastAsia="Times New Roman"/>
                <w:b/>
                <w:bCs/>
              </w:rPr>
              <w:t xml:space="preserve">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935EFF3" w14:textId="77777777" w:rsidR="006D7555" w:rsidRDefault="001F618D" w:rsidP="006D7555">
            <w:pPr>
              <w:jc w:val="center"/>
              <w:rPr>
                <w:rFonts w:eastAsia="Times New Roman"/>
                <w:b/>
                <w:bCs/>
              </w:rPr>
            </w:pPr>
            <w:r>
              <w:rPr>
                <w:rFonts w:eastAsia="Times New Roman"/>
                <w:b/>
                <w:bCs/>
              </w:rPr>
              <w:t xml:space="preserve">Percentage </w:t>
            </w:r>
          </w:p>
          <w:p w14:paraId="154313AC" w14:textId="77777777" w:rsidR="001F618D" w:rsidRDefault="001F618D" w:rsidP="006D7555">
            <w:pPr>
              <w:jc w:val="center"/>
              <w:rPr>
                <w:rFonts w:eastAsia="Times New Roman"/>
                <w:b/>
                <w:bCs/>
                <w:sz w:val="24"/>
              </w:rPr>
            </w:pPr>
            <w:r>
              <w:rPr>
                <w:rFonts w:eastAsia="Times New Roman"/>
                <w:b/>
                <w:bCs/>
              </w:rPr>
              <w:t>E.</w:t>
            </w:r>
            <w:r w:rsidR="006D7555">
              <w:rPr>
                <w:rFonts w:eastAsia="Times New Roman"/>
                <w:b/>
                <w:bCs/>
              </w:rPr>
              <w:t xml:space="preserve"> </w:t>
            </w:r>
            <w:proofErr w:type="spellStart"/>
            <w:r>
              <w:rPr>
                <w:rFonts w:eastAsia="Times New Roman"/>
                <w:b/>
                <w:bCs/>
              </w:rPr>
              <w:t>falciformis</w:t>
            </w:r>
            <w:proofErr w:type="spellEnd"/>
            <w:r>
              <w:rPr>
                <w:rFonts w:eastAsia="Times New Roman"/>
                <w:b/>
                <w:bCs/>
              </w:rPr>
              <w:t xml:space="preserve">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49567185" w14:textId="77777777" w:rsidR="001F618D" w:rsidRDefault="001F618D" w:rsidP="001F618D">
            <w:pPr>
              <w:jc w:val="center"/>
              <w:rPr>
                <w:rFonts w:eastAsia="Times New Roman"/>
                <w:b/>
                <w:bCs/>
                <w:sz w:val="24"/>
              </w:rPr>
            </w:pPr>
            <w:r>
              <w:rPr>
                <w:rFonts w:eastAsia="Times New Roman"/>
                <w:b/>
                <w:bCs/>
              </w:rPr>
              <w:t xml:space="preserve"># E. </w:t>
            </w:r>
            <w:proofErr w:type="spellStart"/>
            <w:r>
              <w:rPr>
                <w:rFonts w:eastAsia="Times New Roman"/>
                <w:b/>
                <w:bCs/>
              </w:rPr>
              <w:t>falciformis</w:t>
            </w:r>
            <w:proofErr w:type="spellEnd"/>
            <w:r>
              <w:rPr>
                <w:rFonts w:eastAsia="Times New Roman"/>
                <w:b/>
                <w:bCs/>
              </w:rPr>
              <w:t xml:space="preserve"> genes </w:t>
            </w:r>
          </w:p>
        </w:tc>
      </w:tr>
      <w:tr w:rsidR="006D7555" w14:paraId="327E682B"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88FB5DD" w14:textId="77777777" w:rsidR="001F618D" w:rsidRDefault="001F618D" w:rsidP="001F618D">
            <w:pPr>
              <w:rPr>
                <w:rFonts w:eastAsia="Times New Roman"/>
                <w:sz w:val="24"/>
              </w:rPr>
            </w:pPr>
            <w:r>
              <w:rPr>
                <w:rFonts w:eastAsia="Times New Roman"/>
              </w:rPr>
              <w:t xml:space="preserve">NMRI_2ndInf_0dpi_rep1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C408D38"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3765E15" w14:textId="77777777" w:rsidR="001F618D" w:rsidRDefault="001F618D" w:rsidP="001F618D">
            <w:pPr>
              <w:rPr>
                <w:rFonts w:eastAsia="Times New Roman"/>
                <w:sz w:val="24"/>
              </w:rPr>
            </w:pPr>
            <w:r>
              <w:rPr>
                <w:rFonts w:eastAsia="Times New Roman"/>
              </w:rPr>
              <w:t xml:space="preserve">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F042313" w14:textId="77777777" w:rsidR="001F618D" w:rsidRDefault="001F618D" w:rsidP="001F618D">
            <w:pPr>
              <w:rPr>
                <w:rFonts w:eastAsia="Times New Roman"/>
                <w:sz w:val="24"/>
              </w:rPr>
            </w:pPr>
            <w:r>
              <w:rPr>
                <w:rFonts w:eastAsia="Times New Roman"/>
              </w:rPr>
              <w:t xml:space="preserve">108,937,797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2CC24268" w14:textId="77777777" w:rsidR="001F618D" w:rsidRDefault="001F618D" w:rsidP="001F618D">
            <w:pPr>
              <w:rPr>
                <w:rFonts w:eastAsia="Times New Roman"/>
                <w:sz w:val="24"/>
              </w:rPr>
            </w:pPr>
            <w:r>
              <w:rPr>
                <w:rFonts w:eastAsia="Times New Roman"/>
              </w:rPr>
              <w:t xml:space="preserve">70,489,674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37A5398" w14:textId="77777777" w:rsidR="001F618D" w:rsidRDefault="001F618D" w:rsidP="001F618D">
            <w:pPr>
              <w:rPr>
                <w:rFonts w:eastAsia="Times New Roman"/>
                <w:sz w:val="24"/>
              </w:rPr>
            </w:pPr>
            <w:r>
              <w:rPr>
                <w:rFonts w:eastAsia="Times New Roman"/>
              </w:rPr>
              <w:t xml:space="preserve">247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76E5B074" w14:textId="77777777" w:rsidR="001F618D" w:rsidRDefault="001F618D" w:rsidP="001F618D">
            <w:pPr>
              <w:rPr>
                <w:rFonts w:eastAsia="Times New Roman"/>
                <w:sz w:val="24"/>
              </w:rPr>
            </w:pPr>
            <w:r>
              <w:rPr>
                <w:rFonts w:eastAsia="Times New Roman"/>
              </w:rPr>
              <w:t xml:space="preserve">0.0004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4AF41DB" w14:textId="77777777" w:rsidR="001F618D" w:rsidRDefault="001F618D" w:rsidP="001F618D">
            <w:pPr>
              <w:rPr>
                <w:rFonts w:eastAsia="Times New Roman"/>
                <w:sz w:val="24"/>
              </w:rPr>
            </w:pPr>
            <w:r>
              <w:rPr>
                <w:rFonts w:eastAsia="Times New Roman"/>
              </w:rPr>
              <w:t xml:space="preserve">1 </w:t>
            </w:r>
          </w:p>
        </w:tc>
      </w:tr>
      <w:tr w:rsidR="006D7555" w14:paraId="5A4F4833"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366F0BE5" w14:textId="77777777" w:rsidR="001F618D" w:rsidRDefault="001F618D" w:rsidP="001F618D">
            <w:pPr>
              <w:rPr>
                <w:rFonts w:eastAsia="Times New Roman"/>
                <w:sz w:val="24"/>
              </w:rPr>
            </w:pPr>
            <w:r>
              <w:rPr>
                <w:rFonts w:eastAsia="Times New Roman"/>
              </w:rPr>
              <w:t xml:space="preserve">Rag_1stInf_0dpi_rep1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D281499"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65AB2B90"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2B3286C" w14:textId="77777777" w:rsidR="001F618D" w:rsidRDefault="001F618D" w:rsidP="001F618D">
            <w:pPr>
              <w:rPr>
                <w:rFonts w:eastAsia="Times New Roman"/>
                <w:sz w:val="24"/>
              </w:rPr>
            </w:pPr>
            <w:r>
              <w:rPr>
                <w:rFonts w:eastAsia="Times New Roman"/>
              </w:rPr>
              <w:t xml:space="preserve">25,362,793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5E22B3C4" w14:textId="77777777" w:rsidR="001F618D" w:rsidRDefault="001F618D" w:rsidP="001F618D">
            <w:pPr>
              <w:rPr>
                <w:rFonts w:eastAsia="Times New Roman"/>
                <w:sz w:val="24"/>
              </w:rPr>
            </w:pPr>
            <w:r>
              <w:rPr>
                <w:rFonts w:eastAsia="Times New Roman"/>
              </w:rPr>
              <w:t xml:space="preserve">18,853,850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74573BD8" w14:textId="77777777" w:rsidR="001F618D" w:rsidRDefault="001F618D" w:rsidP="001F618D">
            <w:pPr>
              <w:rPr>
                <w:rFonts w:eastAsia="Times New Roman"/>
                <w:sz w:val="24"/>
              </w:rPr>
            </w:pPr>
            <w:r>
              <w:rPr>
                <w:rFonts w:eastAsia="Times New Roman"/>
              </w:rPr>
              <w:t xml:space="preserve">443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19FBEE9" w14:textId="77777777" w:rsidR="001F618D" w:rsidRDefault="001F618D" w:rsidP="001F618D">
            <w:pPr>
              <w:rPr>
                <w:rFonts w:eastAsia="Times New Roman"/>
                <w:sz w:val="24"/>
              </w:rPr>
            </w:pPr>
            <w:r>
              <w:rPr>
                <w:rFonts w:eastAsia="Times New Roman"/>
              </w:rPr>
              <w:t xml:space="preserve">0.0023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786BCAC8" w14:textId="77777777" w:rsidR="001F618D" w:rsidRDefault="001F618D" w:rsidP="001F618D">
            <w:pPr>
              <w:rPr>
                <w:rFonts w:eastAsia="Times New Roman"/>
                <w:sz w:val="24"/>
              </w:rPr>
            </w:pPr>
            <w:r>
              <w:rPr>
                <w:rFonts w:eastAsia="Times New Roman"/>
              </w:rPr>
              <w:t xml:space="preserve">2 </w:t>
            </w:r>
          </w:p>
        </w:tc>
      </w:tr>
      <w:tr w:rsidR="006D7555" w14:paraId="19C10F1A"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2E91BBF2" w14:textId="77777777" w:rsidR="001F618D" w:rsidRDefault="001F618D" w:rsidP="001F618D">
            <w:pPr>
              <w:rPr>
                <w:rFonts w:eastAsia="Times New Roman"/>
                <w:sz w:val="24"/>
              </w:rPr>
            </w:pPr>
            <w:r>
              <w:rPr>
                <w:rFonts w:eastAsia="Times New Roman"/>
              </w:rPr>
              <w:t xml:space="preserve">C57BL6_1stInf_0dpi_rep1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7E41094"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735CB330"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65325D5" w14:textId="77777777" w:rsidR="001F618D" w:rsidRDefault="001F618D" w:rsidP="001F618D">
            <w:pPr>
              <w:rPr>
                <w:rFonts w:eastAsia="Times New Roman"/>
                <w:sz w:val="24"/>
              </w:rPr>
            </w:pPr>
            <w:r>
              <w:rPr>
                <w:rFonts w:eastAsia="Times New Roman"/>
              </w:rPr>
              <w:t xml:space="preserve">35,731,249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7EDF3DB5" w14:textId="77777777" w:rsidR="001F618D" w:rsidRDefault="001F618D" w:rsidP="001F618D">
            <w:pPr>
              <w:rPr>
                <w:rFonts w:eastAsia="Times New Roman"/>
                <w:sz w:val="24"/>
              </w:rPr>
            </w:pPr>
            <w:r>
              <w:rPr>
                <w:rFonts w:eastAsia="Times New Roman"/>
              </w:rPr>
              <w:t xml:space="preserve">25,119,348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554F4715" w14:textId="77777777" w:rsidR="001F618D" w:rsidRDefault="001F618D" w:rsidP="001F618D">
            <w:pPr>
              <w:rPr>
                <w:rFonts w:eastAsia="Times New Roman"/>
                <w:sz w:val="24"/>
              </w:rPr>
            </w:pPr>
            <w:r>
              <w:rPr>
                <w:rFonts w:eastAsia="Times New Roman"/>
              </w:rPr>
              <w:t xml:space="preserve">457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D66D40F" w14:textId="77777777" w:rsidR="001F618D" w:rsidRDefault="001F618D" w:rsidP="001F618D">
            <w:pPr>
              <w:rPr>
                <w:rFonts w:eastAsia="Times New Roman"/>
                <w:sz w:val="24"/>
              </w:rPr>
            </w:pPr>
            <w:r>
              <w:rPr>
                <w:rFonts w:eastAsia="Times New Roman"/>
              </w:rPr>
              <w:t xml:space="preserve">0.0018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4CE21EB6" w14:textId="77777777" w:rsidR="001F618D" w:rsidRDefault="001F618D" w:rsidP="001F618D">
            <w:pPr>
              <w:rPr>
                <w:rFonts w:eastAsia="Times New Roman"/>
                <w:sz w:val="24"/>
              </w:rPr>
            </w:pPr>
            <w:r>
              <w:rPr>
                <w:rFonts w:eastAsia="Times New Roman"/>
              </w:rPr>
              <w:t xml:space="preserve">2 </w:t>
            </w:r>
          </w:p>
        </w:tc>
      </w:tr>
      <w:tr w:rsidR="006D7555" w14:paraId="39EE32CD"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1E6D09E6" w14:textId="77777777" w:rsidR="001F618D" w:rsidRDefault="001F618D" w:rsidP="001F618D">
            <w:pPr>
              <w:rPr>
                <w:rFonts w:eastAsia="Times New Roman"/>
                <w:sz w:val="24"/>
              </w:rPr>
            </w:pPr>
            <w:r>
              <w:rPr>
                <w:rFonts w:eastAsia="Times New Roman"/>
              </w:rPr>
              <w:t xml:space="preserve">C57BL6_1stInf_0dpi_rep2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82191E6"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AE6FA20"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A1661BD" w14:textId="77777777" w:rsidR="001F618D" w:rsidRDefault="001F618D" w:rsidP="001F618D">
            <w:pPr>
              <w:rPr>
                <w:rFonts w:eastAsia="Times New Roman"/>
                <w:sz w:val="24"/>
              </w:rPr>
            </w:pPr>
            <w:r>
              <w:rPr>
                <w:rFonts w:eastAsia="Times New Roman"/>
              </w:rPr>
              <w:t xml:space="preserve">47,085,959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37B04768" w14:textId="77777777" w:rsidR="001F618D" w:rsidRDefault="001F618D" w:rsidP="001F618D">
            <w:pPr>
              <w:rPr>
                <w:rFonts w:eastAsia="Times New Roman"/>
                <w:sz w:val="24"/>
              </w:rPr>
            </w:pPr>
            <w:r>
              <w:rPr>
                <w:rFonts w:eastAsia="Times New Roman"/>
              </w:rPr>
              <w:t xml:space="preserve">34,377,133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0B04005" w14:textId="77777777" w:rsidR="001F618D" w:rsidRDefault="001F618D" w:rsidP="001F618D">
            <w:pPr>
              <w:rPr>
                <w:rFonts w:eastAsia="Times New Roman"/>
                <w:sz w:val="24"/>
              </w:rPr>
            </w:pPr>
            <w:r>
              <w:rPr>
                <w:rFonts w:eastAsia="Times New Roman"/>
              </w:rPr>
              <w:t xml:space="preserve">608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494AE20" w14:textId="77777777" w:rsidR="001F618D" w:rsidRDefault="001F618D" w:rsidP="001F618D">
            <w:pPr>
              <w:rPr>
                <w:rFonts w:eastAsia="Times New Roman"/>
                <w:sz w:val="24"/>
              </w:rPr>
            </w:pPr>
            <w:r>
              <w:rPr>
                <w:rFonts w:eastAsia="Times New Roman"/>
              </w:rPr>
              <w:t xml:space="preserve">0.0018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56E8BED7" w14:textId="77777777" w:rsidR="001F618D" w:rsidRDefault="001F618D" w:rsidP="001F618D">
            <w:pPr>
              <w:rPr>
                <w:rFonts w:eastAsia="Times New Roman"/>
                <w:sz w:val="24"/>
              </w:rPr>
            </w:pPr>
            <w:r>
              <w:rPr>
                <w:rFonts w:eastAsia="Times New Roman"/>
              </w:rPr>
              <w:t xml:space="preserve">2 </w:t>
            </w:r>
          </w:p>
        </w:tc>
      </w:tr>
      <w:tr w:rsidR="006D7555" w14:paraId="1BCD1596"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21FC442" w14:textId="77777777" w:rsidR="001F618D" w:rsidRDefault="001F618D" w:rsidP="001F618D">
            <w:pPr>
              <w:rPr>
                <w:rFonts w:eastAsia="Times New Roman"/>
                <w:sz w:val="24"/>
              </w:rPr>
            </w:pPr>
            <w:r>
              <w:rPr>
                <w:rFonts w:eastAsia="Times New Roman"/>
              </w:rPr>
              <w:t xml:space="preserve">Rag_1stInf_0dpi_rep2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7B8CD07"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79E501A"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F73B5A8" w14:textId="77777777" w:rsidR="001F618D" w:rsidRDefault="001F618D" w:rsidP="001F618D">
            <w:pPr>
              <w:rPr>
                <w:rFonts w:eastAsia="Times New Roman"/>
                <w:sz w:val="24"/>
              </w:rPr>
            </w:pPr>
            <w:r>
              <w:rPr>
                <w:rFonts w:eastAsia="Times New Roman"/>
              </w:rPr>
              <w:t xml:space="preserve">46,556,156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150CE16C" w14:textId="77777777" w:rsidR="001F618D" w:rsidRDefault="001F618D" w:rsidP="001F618D">
            <w:pPr>
              <w:rPr>
                <w:rFonts w:eastAsia="Times New Roman"/>
                <w:sz w:val="24"/>
              </w:rPr>
            </w:pPr>
            <w:r>
              <w:rPr>
                <w:rFonts w:eastAsia="Times New Roman"/>
              </w:rPr>
              <w:t xml:space="preserve">35,233,327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A30BB96" w14:textId="77777777" w:rsidR="001F618D" w:rsidRDefault="001F618D" w:rsidP="001F618D">
            <w:pPr>
              <w:rPr>
                <w:rFonts w:eastAsia="Times New Roman"/>
                <w:sz w:val="24"/>
              </w:rPr>
            </w:pPr>
            <w:r>
              <w:rPr>
                <w:rFonts w:eastAsia="Times New Roman"/>
              </w:rPr>
              <w:t xml:space="preserve">676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A992AAE" w14:textId="77777777" w:rsidR="001F618D" w:rsidRDefault="001F618D" w:rsidP="001F618D">
            <w:pPr>
              <w:rPr>
                <w:rFonts w:eastAsia="Times New Roman"/>
                <w:sz w:val="24"/>
              </w:rPr>
            </w:pPr>
            <w:r>
              <w:rPr>
                <w:rFonts w:eastAsia="Times New Roman"/>
              </w:rPr>
              <w:t xml:space="preserve">0.0019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51073019" w14:textId="77777777" w:rsidR="001F618D" w:rsidRDefault="001F618D" w:rsidP="001F618D">
            <w:pPr>
              <w:rPr>
                <w:rFonts w:eastAsia="Times New Roman"/>
                <w:sz w:val="24"/>
              </w:rPr>
            </w:pPr>
            <w:r>
              <w:rPr>
                <w:rFonts w:eastAsia="Times New Roman"/>
              </w:rPr>
              <w:t xml:space="preserve">2 </w:t>
            </w:r>
          </w:p>
        </w:tc>
      </w:tr>
      <w:tr w:rsidR="006D7555" w14:paraId="26557FE9"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25C1E18D" w14:textId="77777777" w:rsidR="001F618D" w:rsidRDefault="001F618D" w:rsidP="001F618D">
            <w:pPr>
              <w:rPr>
                <w:rFonts w:eastAsia="Times New Roman"/>
                <w:sz w:val="24"/>
              </w:rPr>
            </w:pPr>
            <w:r>
              <w:rPr>
                <w:rFonts w:eastAsia="Times New Roman"/>
              </w:rPr>
              <w:t xml:space="preserve">NMRI_2ndInf_0dpi_rep2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9F6B1B2"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80BBA7B"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4FDB8BA" w14:textId="77777777" w:rsidR="001F618D" w:rsidRDefault="001F618D" w:rsidP="001F618D">
            <w:pPr>
              <w:rPr>
                <w:rFonts w:eastAsia="Times New Roman"/>
                <w:sz w:val="24"/>
              </w:rPr>
            </w:pPr>
            <w:r>
              <w:rPr>
                <w:rFonts w:eastAsia="Times New Roman"/>
              </w:rPr>
              <w:t xml:space="preserve">58,122,244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74A4B2AD" w14:textId="77777777" w:rsidR="001F618D" w:rsidRDefault="001F618D" w:rsidP="001F618D">
            <w:pPr>
              <w:rPr>
                <w:rFonts w:eastAsia="Times New Roman"/>
                <w:sz w:val="24"/>
              </w:rPr>
            </w:pPr>
            <w:r>
              <w:rPr>
                <w:rFonts w:eastAsia="Times New Roman"/>
              </w:rPr>
              <w:t xml:space="preserve">40,794,245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6D678165" w14:textId="77777777" w:rsidR="001F618D" w:rsidRDefault="001F618D" w:rsidP="001F618D">
            <w:pPr>
              <w:rPr>
                <w:rFonts w:eastAsia="Times New Roman"/>
                <w:sz w:val="24"/>
              </w:rPr>
            </w:pPr>
            <w:r>
              <w:rPr>
                <w:rFonts w:eastAsia="Times New Roman"/>
              </w:rPr>
              <w:t xml:space="preserve">3,406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6DBE4EC" w14:textId="77777777" w:rsidR="001F618D" w:rsidRDefault="001F618D" w:rsidP="001F618D">
            <w:pPr>
              <w:rPr>
                <w:rFonts w:eastAsia="Times New Roman"/>
                <w:sz w:val="24"/>
              </w:rPr>
            </w:pPr>
            <w:r>
              <w:rPr>
                <w:rFonts w:eastAsia="Times New Roman"/>
              </w:rPr>
              <w:t xml:space="preserve">0.0083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2CE9F47F" w14:textId="77777777" w:rsidR="001F618D" w:rsidRDefault="001F618D" w:rsidP="001F618D">
            <w:pPr>
              <w:rPr>
                <w:rFonts w:eastAsia="Times New Roman"/>
                <w:sz w:val="24"/>
              </w:rPr>
            </w:pPr>
            <w:r>
              <w:rPr>
                <w:rFonts w:eastAsia="Times New Roman"/>
              </w:rPr>
              <w:t xml:space="preserve">51 </w:t>
            </w:r>
          </w:p>
        </w:tc>
      </w:tr>
      <w:tr w:rsidR="006D7555" w14:paraId="34BB6C43"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3918C3F8" w14:textId="77777777" w:rsidR="001F618D" w:rsidRDefault="001F618D" w:rsidP="001F618D">
            <w:pPr>
              <w:rPr>
                <w:rFonts w:eastAsia="Times New Roman"/>
                <w:sz w:val="24"/>
              </w:rPr>
            </w:pPr>
            <w:r>
              <w:rPr>
                <w:rFonts w:eastAsia="Times New Roman"/>
              </w:rPr>
              <w:t xml:space="preserve">NMRI_2ndInf_3dpi_rep1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622CF06"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006CC910"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86A20E9" w14:textId="77777777" w:rsidR="001F618D" w:rsidRDefault="001F618D" w:rsidP="001F618D">
            <w:pPr>
              <w:rPr>
                <w:rFonts w:eastAsia="Times New Roman"/>
                <w:sz w:val="24"/>
              </w:rPr>
            </w:pPr>
            <w:r>
              <w:rPr>
                <w:rFonts w:eastAsia="Times New Roman"/>
              </w:rPr>
              <w:t xml:space="preserve">57,934,016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4A7D6A07" w14:textId="77777777" w:rsidR="001F618D" w:rsidRDefault="001F618D" w:rsidP="001F618D">
            <w:pPr>
              <w:rPr>
                <w:rFonts w:eastAsia="Times New Roman"/>
                <w:sz w:val="24"/>
              </w:rPr>
            </w:pPr>
            <w:r>
              <w:rPr>
                <w:rFonts w:eastAsia="Times New Roman"/>
              </w:rPr>
              <w:t xml:space="preserve">40,544,287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8597C9D" w14:textId="77777777" w:rsidR="001F618D" w:rsidRDefault="001F618D" w:rsidP="001F618D">
            <w:pPr>
              <w:rPr>
                <w:rFonts w:eastAsia="Times New Roman"/>
                <w:sz w:val="24"/>
              </w:rPr>
            </w:pPr>
            <w:r>
              <w:rPr>
                <w:rFonts w:eastAsia="Times New Roman"/>
              </w:rPr>
              <w:t xml:space="preserve">4,803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C0E665B" w14:textId="77777777" w:rsidR="001F618D" w:rsidRDefault="001F618D" w:rsidP="001F618D">
            <w:pPr>
              <w:rPr>
                <w:rFonts w:eastAsia="Times New Roman"/>
                <w:sz w:val="24"/>
              </w:rPr>
            </w:pPr>
            <w:r>
              <w:rPr>
                <w:rFonts w:eastAsia="Times New Roman"/>
              </w:rPr>
              <w:t xml:space="preserve">0.0118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3F798A4C" w14:textId="77777777" w:rsidR="001F618D" w:rsidRDefault="001F618D" w:rsidP="001F618D">
            <w:pPr>
              <w:rPr>
                <w:rFonts w:eastAsia="Times New Roman"/>
                <w:sz w:val="24"/>
              </w:rPr>
            </w:pPr>
            <w:r>
              <w:rPr>
                <w:rFonts w:eastAsia="Times New Roman"/>
              </w:rPr>
              <w:t xml:space="preserve">95 </w:t>
            </w:r>
          </w:p>
        </w:tc>
      </w:tr>
      <w:tr w:rsidR="006D7555" w14:paraId="709728CA"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15351A56" w14:textId="77777777" w:rsidR="001F618D" w:rsidRDefault="001F618D" w:rsidP="001F618D">
            <w:pPr>
              <w:rPr>
                <w:rFonts w:eastAsia="Times New Roman"/>
                <w:sz w:val="24"/>
              </w:rPr>
            </w:pPr>
            <w:r>
              <w:rPr>
                <w:rFonts w:eastAsia="Times New Roman"/>
              </w:rPr>
              <w:t xml:space="preserve">NMRI_2ndInf_5dpi_rep2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1402079"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042A8386"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E045CAE" w14:textId="77777777" w:rsidR="001F618D" w:rsidRDefault="001F618D" w:rsidP="001F618D">
            <w:pPr>
              <w:rPr>
                <w:rFonts w:eastAsia="Times New Roman"/>
                <w:sz w:val="24"/>
              </w:rPr>
            </w:pPr>
            <w:r>
              <w:rPr>
                <w:rFonts w:eastAsia="Times New Roman"/>
              </w:rPr>
              <w:t xml:space="preserve">63,965,539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38647779" w14:textId="77777777" w:rsidR="001F618D" w:rsidRDefault="001F618D" w:rsidP="001F618D">
            <w:pPr>
              <w:rPr>
                <w:rFonts w:eastAsia="Times New Roman"/>
                <w:sz w:val="24"/>
              </w:rPr>
            </w:pPr>
            <w:r>
              <w:rPr>
                <w:rFonts w:eastAsia="Times New Roman"/>
              </w:rPr>
              <w:t xml:space="preserve">48,289,181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14824F8" w14:textId="77777777" w:rsidR="001F618D" w:rsidRDefault="001F618D" w:rsidP="001F618D">
            <w:pPr>
              <w:rPr>
                <w:rFonts w:eastAsia="Times New Roman"/>
                <w:sz w:val="24"/>
              </w:rPr>
            </w:pPr>
            <w:r>
              <w:rPr>
                <w:rFonts w:eastAsia="Times New Roman"/>
              </w:rPr>
              <w:t xml:space="preserve">10,941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7BEE090" w14:textId="77777777" w:rsidR="001F618D" w:rsidRDefault="001F618D" w:rsidP="001F618D">
            <w:pPr>
              <w:rPr>
                <w:rFonts w:eastAsia="Times New Roman"/>
                <w:sz w:val="24"/>
              </w:rPr>
            </w:pPr>
            <w:r>
              <w:rPr>
                <w:rFonts w:eastAsia="Times New Roman"/>
              </w:rPr>
              <w:t xml:space="preserve">0.0227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00B9BD13" w14:textId="77777777" w:rsidR="001F618D" w:rsidRDefault="001F618D" w:rsidP="001F618D">
            <w:pPr>
              <w:rPr>
                <w:rFonts w:eastAsia="Times New Roman"/>
                <w:sz w:val="24"/>
              </w:rPr>
            </w:pPr>
            <w:r>
              <w:rPr>
                <w:rFonts w:eastAsia="Times New Roman"/>
              </w:rPr>
              <w:t xml:space="preserve">407 </w:t>
            </w:r>
          </w:p>
        </w:tc>
      </w:tr>
      <w:tr w:rsidR="006D7555" w14:paraId="76D4937B"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7204B1A3" w14:textId="77777777" w:rsidR="001F618D" w:rsidRDefault="001F618D" w:rsidP="001F618D">
            <w:pPr>
              <w:rPr>
                <w:rFonts w:eastAsia="Times New Roman"/>
                <w:sz w:val="24"/>
              </w:rPr>
            </w:pPr>
            <w:r>
              <w:rPr>
                <w:rFonts w:eastAsia="Times New Roman"/>
              </w:rPr>
              <w:t xml:space="preserve">NMRI_1stInf_0dpi_rep1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91FA0F1"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0D6E1898"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53B226EE" w14:textId="77777777" w:rsidR="001F618D" w:rsidRDefault="001F618D" w:rsidP="001F618D">
            <w:pPr>
              <w:rPr>
                <w:rFonts w:eastAsia="Times New Roman"/>
                <w:sz w:val="24"/>
              </w:rPr>
            </w:pPr>
            <w:r>
              <w:rPr>
                <w:rFonts w:eastAsia="Times New Roman"/>
              </w:rPr>
              <w:t xml:space="preserve">82,364,585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748C5CA3" w14:textId="77777777" w:rsidR="001F618D" w:rsidRDefault="001F618D" w:rsidP="001F618D">
            <w:pPr>
              <w:rPr>
                <w:rFonts w:eastAsia="Times New Roman"/>
                <w:sz w:val="24"/>
              </w:rPr>
            </w:pPr>
            <w:r>
              <w:rPr>
                <w:rFonts w:eastAsia="Times New Roman"/>
              </w:rPr>
              <w:t xml:space="preserve">55,176,243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7CAD3CC" w14:textId="77777777" w:rsidR="001F618D" w:rsidRDefault="001F618D" w:rsidP="001F618D">
            <w:pPr>
              <w:rPr>
                <w:rFonts w:eastAsia="Times New Roman"/>
                <w:sz w:val="24"/>
              </w:rPr>
            </w:pPr>
            <w:r>
              <w:rPr>
                <w:rFonts w:eastAsia="Times New Roman"/>
              </w:rPr>
              <w:t xml:space="preserve">17,954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B2C193E" w14:textId="77777777" w:rsidR="001F618D" w:rsidRDefault="001F618D" w:rsidP="001F618D">
            <w:pPr>
              <w:rPr>
                <w:rFonts w:eastAsia="Times New Roman"/>
                <w:sz w:val="24"/>
              </w:rPr>
            </w:pPr>
            <w:r>
              <w:rPr>
                <w:rFonts w:eastAsia="Times New Roman"/>
              </w:rPr>
              <w:t xml:space="preserve">0.0325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75D13B15" w14:textId="77777777" w:rsidR="001F618D" w:rsidRDefault="001F618D" w:rsidP="001F618D">
            <w:pPr>
              <w:rPr>
                <w:rFonts w:eastAsia="Times New Roman"/>
                <w:sz w:val="24"/>
              </w:rPr>
            </w:pPr>
            <w:r>
              <w:rPr>
                <w:rFonts w:eastAsia="Times New Roman"/>
              </w:rPr>
              <w:t xml:space="preserve">701 </w:t>
            </w:r>
          </w:p>
        </w:tc>
      </w:tr>
      <w:tr w:rsidR="006D7555" w14:paraId="3C28AAD8"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542AC374" w14:textId="77777777" w:rsidR="001F618D" w:rsidRDefault="001F618D" w:rsidP="001F618D">
            <w:pPr>
              <w:rPr>
                <w:rFonts w:eastAsia="Times New Roman"/>
                <w:sz w:val="24"/>
              </w:rPr>
            </w:pPr>
            <w:r>
              <w:rPr>
                <w:rFonts w:eastAsia="Times New Roman"/>
              </w:rPr>
              <w:t xml:space="preserve">NMRI_2ndInf_3dpi_rep2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7991708"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71531E0"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327190C" w14:textId="77777777" w:rsidR="001F618D" w:rsidRDefault="001F618D" w:rsidP="001F618D">
            <w:pPr>
              <w:rPr>
                <w:rFonts w:eastAsia="Times New Roman"/>
                <w:sz w:val="24"/>
              </w:rPr>
            </w:pPr>
            <w:r>
              <w:rPr>
                <w:rFonts w:eastAsia="Times New Roman"/>
              </w:rPr>
              <w:t xml:space="preserve">65,548,826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2DF89D74" w14:textId="77777777" w:rsidR="001F618D" w:rsidRDefault="001F618D" w:rsidP="001F618D">
            <w:pPr>
              <w:rPr>
                <w:rFonts w:eastAsia="Times New Roman"/>
                <w:sz w:val="24"/>
              </w:rPr>
            </w:pPr>
            <w:r>
              <w:rPr>
                <w:rFonts w:eastAsia="Times New Roman"/>
              </w:rPr>
              <w:t xml:space="preserve">46,171,909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5BD388B" w14:textId="77777777" w:rsidR="001F618D" w:rsidRDefault="001F618D" w:rsidP="001F618D">
            <w:pPr>
              <w:rPr>
                <w:rFonts w:eastAsia="Times New Roman"/>
                <w:sz w:val="24"/>
              </w:rPr>
            </w:pPr>
            <w:r>
              <w:rPr>
                <w:rFonts w:eastAsia="Times New Roman"/>
              </w:rPr>
              <w:t xml:space="preserve">29,548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72EF853" w14:textId="77777777" w:rsidR="001F618D" w:rsidRDefault="001F618D" w:rsidP="001F618D">
            <w:pPr>
              <w:rPr>
                <w:rFonts w:eastAsia="Times New Roman"/>
                <w:sz w:val="24"/>
              </w:rPr>
            </w:pPr>
            <w:r>
              <w:rPr>
                <w:rFonts w:eastAsia="Times New Roman"/>
              </w:rPr>
              <w:t xml:space="preserve">0.0640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1FF95B1A" w14:textId="77777777" w:rsidR="001F618D" w:rsidRDefault="001F618D" w:rsidP="001F618D">
            <w:pPr>
              <w:rPr>
                <w:rFonts w:eastAsia="Times New Roman"/>
                <w:sz w:val="24"/>
              </w:rPr>
            </w:pPr>
            <w:r>
              <w:rPr>
                <w:rFonts w:eastAsia="Times New Roman"/>
              </w:rPr>
              <w:t xml:space="preserve">1,580 </w:t>
            </w:r>
          </w:p>
        </w:tc>
      </w:tr>
      <w:tr w:rsidR="006D7555" w14:paraId="5E74809E"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7F2EF55C" w14:textId="77777777" w:rsidR="001F618D" w:rsidRDefault="001F618D" w:rsidP="001F618D">
            <w:pPr>
              <w:rPr>
                <w:rFonts w:eastAsia="Times New Roman"/>
                <w:sz w:val="24"/>
              </w:rPr>
            </w:pPr>
            <w:r>
              <w:rPr>
                <w:rFonts w:eastAsia="Times New Roman"/>
              </w:rPr>
              <w:t xml:space="preserve">NMRI_2ndInf_7dpi_rep2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787C2E8"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3E4D1B1E"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F1629C3" w14:textId="77777777" w:rsidR="001F618D" w:rsidRDefault="001F618D" w:rsidP="001F618D">
            <w:pPr>
              <w:rPr>
                <w:rFonts w:eastAsia="Times New Roman"/>
                <w:sz w:val="24"/>
              </w:rPr>
            </w:pPr>
            <w:r>
              <w:rPr>
                <w:rFonts w:eastAsia="Times New Roman"/>
              </w:rPr>
              <w:t xml:space="preserve">67,487,466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004CEBD8" w14:textId="77777777" w:rsidR="001F618D" w:rsidRDefault="001F618D" w:rsidP="001F618D">
            <w:pPr>
              <w:rPr>
                <w:rFonts w:eastAsia="Times New Roman"/>
                <w:sz w:val="24"/>
              </w:rPr>
            </w:pPr>
            <w:r>
              <w:rPr>
                <w:rFonts w:eastAsia="Times New Roman"/>
              </w:rPr>
              <w:t xml:space="preserve">51,722,265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2007452" w14:textId="77777777" w:rsidR="001F618D" w:rsidRDefault="001F618D" w:rsidP="001F618D">
            <w:pPr>
              <w:rPr>
                <w:rFonts w:eastAsia="Times New Roman"/>
                <w:sz w:val="24"/>
              </w:rPr>
            </w:pPr>
            <w:r>
              <w:rPr>
                <w:rFonts w:eastAsia="Times New Roman"/>
              </w:rPr>
              <w:t xml:space="preserve">40,091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67B1FC6" w14:textId="77777777" w:rsidR="001F618D" w:rsidRDefault="001F618D" w:rsidP="001F618D">
            <w:pPr>
              <w:rPr>
                <w:rFonts w:eastAsia="Times New Roman"/>
                <w:sz w:val="24"/>
              </w:rPr>
            </w:pPr>
            <w:r>
              <w:rPr>
                <w:rFonts w:eastAsia="Times New Roman"/>
              </w:rPr>
              <w:t xml:space="preserve">0.0775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3C7E9059" w14:textId="77777777" w:rsidR="001F618D" w:rsidRDefault="001F618D" w:rsidP="001F618D">
            <w:pPr>
              <w:rPr>
                <w:rFonts w:eastAsia="Times New Roman"/>
                <w:sz w:val="24"/>
              </w:rPr>
            </w:pPr>
            <w:r>
              <w:rPr>
                <w:rFonts w:eastAsia="Times New Roman"/>
              </w:rPr>
              <w:t xml:space="preserve">1,836 </w:t>
            </w:r>
          </w:p>
        </w:tc>
      </w:tr>
      <w:tr w:rsidR="006D7555" w14:paraId="7A961763"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367728E2" w14:textId="77777777" w:rsidR="001F618D" w:rsidRDefault="001F618D" w:rsidP="001F618D">
            <w:pPr>
              <w:rPr>
                <w:rFonts w:eastAsia="Times New Roman"/>
                <w:sz w:val="24"/>
              </w:rPr>
            </w:pPr>
            <w:r>
              <w:rPr>
                <w:rFonts w:eastAsia="Times New Roman"/>
              </w:rPr>
              <w:t xml:space="preserve">Rag_1stInf_5dpi_rep1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46826C5"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7AA3FDAC"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047B2D6" w14:textId="77777777" w:rsidR="001F618D" w:rsidRDefault="001F618D" w:rsidP="001F618D">
            <w:pPr>
              <w:rPr>
                <w:rFonts w:eastAsia="Times New Roman"/>
                <w:sz w:val="24"/>
              </w:rPr>
            </w:pPr>
            <w:r>
              <w:rPr>
                <w:rFonts w:eastAsia="Times New Roman"/>
              </w:rPr>
              <w:t xml:space="preserve">38,651,359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59A47F40" w14:textId="77777777" w:rsidR="001F618D" w:rsidRDefault="001F618D" w:rsidP="001F618D">
            <w:pPr>
              <w:rPr>
                <w:rFonts w:eastAsia="Times New Roman"/>
                <w:sz w:val="24"/>
              </w:rPr>
            </w:pPr>
            <w:r>
              <w:rPr>
                <w:rFonts w:eastAsia="Times New Roman"/>
              </w:rPr>
              <w:t xml:space="preserve">29,982,453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16B2AD58" w14:textId="77777777" w:rsidR="001F618D" w:rsidRDefault="001F618D" w:rsidP="001F618D">
            <w:pPr>
              <w:rPr>
                <w:rFonts w:eastAsia="Times New Roman"/>
                <w:sz w:val="24"/>
              </w:rPr>
            </w:pPr>
            <w:r>
              <w:rPr>
                <w:rFonts w:eastAsia="Times New Roman"/>
              </w:rPr>
              <w:t xml:space="preserve">63,024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FB0CAD4" w14:textId="77777777" w:rsidR="001F618D" w:rsidRDefault="001F618D" w:rsidP="001F618D">
            <w:pPr>
              <w:rPr>
                <w:rFonts w:eastAsia="Times New Roman"/>
                <w:sz w:val="24"/>
              </w:rPr>
            </w:pPr>
            <w:r>
              <w:rPr>
                <w:rFonts w:eastAsia="Times New Roman"/>
              </w:rPr>
              <w:t xml:space="preserve">0.2098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1C621A42" w14:textId="77777777" w:rsidR="001F618D" w:rsidRDefault="001F618D" w:rsidP="001F618D">
            <w:pPr>
              <w:rPr>
                <w:rFonts w:eastAsia="Times New Roman"/>
                <w:sz w:val="24"/>
              </w:rPr>
            </w:pPr>
            <w:r>
              <w:rPr>
                <w:rFonts w:eastAsia="Times New Roman"/>
              </w:rPr>
              <w:t xml:space="preserve">2,548 </w:t>
            </w:r>
          </w:p>
        </w:tc>
      </w:tr>
      <w:tr w:rsidR="006D7555" w14:paraId="7AC122E5"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B0C20C1" w14:textId="77777777" w:rsidR="001F618D" w:rsidRDefault="001F618D" w:rsidP="001F618D">
            <w:pPr>
              <w:rPr>
                <w:rFonts w:eastAsia="Times New Roman"/>
                <w:sz w:val="24"/>
              </w:rPr>
            </w:pPr>
            <w:r>
              <w:rPr>
                <w:rFonts w:eastAsia="Times New Roman"/>
              </w:rPr>
              <w:t xml:space="preserve">Rag_1stInf_5dpi_rep2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B518C9D"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28C50A9"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BFF0CE8" w14:textId="77777777" w:rsidR="001F618D" w:rsidRDefault="001F618D" w:rsidP="001F618D">
            <w:pPr>
              <w:rPr>
                <w:rFonts w:eastAsia="Times New Roman"/>
                <w:sz w:val="24"/>
              </w:rPr>
            </w:pPr>
            <w:r>
              <w:rPr>
                <w:rFonts w:eastAsia="Times New Roman"/>
              </w:rPr>
              <w:t xml:space="preserve">34,779,832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729EEBE2" w14:textId="77777777" w:rsidR="001F618D" w:rsidRDefault="001F618D" w:rsidP="001F618D">
            <w:pPr>
              <w:rPr>
                <w:rFonts w:eastAsia="Times New Roman"/>
                <w:sz w:val="24"/>
              </w:rPr>
            </w:pPr>
            <w:r>
              <w:rPr>
                <w:rFonts w:eastAsia="Times New Roman"/>
              </w:rPr>
              <w:t xml:space="preserve">25,297,803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55CC2181" w14:textId="77777777" w:rsidR="001F618D" w:rsidRDefault="001F618D" w:rsidP="001F618D">
            <w:pPr>
              <w:rPr>
                <w:rFonts w:eastAsia="Times New Roman"/>
                <w:sz w:val="24"/>
              </w:rPr>
            </w:pPr>
            <w:r>
              <w:rPr>
                <w:rFonts w:eastAsia="Times New Roman"/>
              </w:rPr>
              <w:t xml:space="preserve">99,000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32E3AFE" w14:textId="77777777" w:rsidR="001F618D" w:rsidRDefault="001F618D" w:rsidP="001F618D">
            <w:pPr>
              <w:rPr>
                <w:rFonts w:eastAsia="Times New Roman"/>
                <w:sz w:val="24"/>
              </w:rPr>
            </w:pPr>
            <w:r>
              <w:rPr>
                <w:rFonts w:eastAsia="Times New Roman"/>
              </w:rPr>
              <w:t xml:space="preserve">0.3898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F99CFAD" w14:textId="77777777" w:rsidR="001F618D" w:rsidRDefault="001F618D" w:rsidP="001F618D">
            <w:pPr>
              <w:rPr>
                <w:rFonts w:eastAsia="Times New Roman"/>
                <w:sz w:val="24"/>
              </w:rPr>
            </w:pPr>
            <w:r>
              <w:rPr>
                <w:rFonts w:eastAsia="Times New Roman"/>
              </w:rPr>
              <w:t xml:space="preserve">2,828 </w:t>
            </w:r>
          </w:p>
        </w:tc>
      </w:tr>
      <w:tr w:rsidR="006D7555" w14:paraId="4ECE9FCF"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5E649F8E" w14:textId="77777777" w:rsidR="001F618D" w:rsidRDefault="001F618D" w:rsidP="001F618D">
            <w:pPr>
              <w:rPr>
                <w:rFonts w:eastAsia="Times New Roman"/>
                <w:sz w:val="24"/>
              </w:rPr>
            </w:pPr>
            <w:r>
              <w:rPr>
                <w:rFonts w:eastAsia="Times New Roman"/>
              </w:rPr>
              <w:t xml:space="preserve">C57BL6_1stInf_5dpi_rep1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549E7DF"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0F513553"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977666D" w14:textId="77777777" w:rsidR="001F618D" w:rsidRDefault="001F618D" w:rsidP="001F618D">
            <w:pPr>
              <w:rPr>
                <w:rFonts w:eastAsia="Times New Roman"/>
                <w:sz w:val="24"/>
              </w:rPr>
            </w:pPr>
            <w:r>
              <w:rPr>
                <w:rFonts w:eastAsia="Times New Roman"/>
              </w:rPr>
              <w:t xml:space="preserve">40,904,388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34A1430F" w14:textId="77777777" w:rsidR="001F618D" w:rsidRDefault="001F618D" w:rsidP="001F618D">
            <w:pPr>
              <w:rPr>
                <w:rFonts w:eastAsia="Times New Roman"/>
                <w:sz w:val="24"/>
              </w:rPr>
            </w:pPr>
            <w:r>
              <w:rPr>
                <w:rFonts w:eastAsia="Times New Roman"/>
              </w:rPr>
              <w:t xml:space="preserve">29,319,604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99659A9" w14:textId="77777777" w:rsidR="001F618D" w:rsidRDefault="001F618D" w:rsidP="001F618D">
            <w:pPr>
              <w:rPr>
                <w:rFonts w:eastAsia="Times New Roman"/>
                <w:sz w:val="24"/>
              </w:rPr>
            </w:pPr>
            <w:r>
              <w:rPr>
                <w:rFonts w:eastAsia="Times New Roman"/>
              </w:rPr>
              <w:t xml:space="preserve">185,969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7FA7F9D" w14:textId="77777777" w:rsidR="001F618D" w:rsidRDefault="001F618D" w:rsidP="001F618D">
            <w:pPr>
              <w:rPr>
                <w:rFonts w:eastAsia="Times New Roman"/>
                <w:sz w:val="24"/>
              </w:rPr>
            </w:pPr>
            <w:r>
              <w:rPr>
                <w:rFonts w:eastAsia="Times New Roman"/>
              </w:rPr>
              <w:t xml:space="preserve">0.6303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2FFE6DFF" w14:textId="77777777" w:rsidR="001F618D" w:rsidRDefault="001F618D" w:rsidP="001F618D">
            <w:pPr>
              <w:rPr>
                <w:rFonts w:eastAsia="Times New Roman"/>
                <w:sz w:val="24"/>
              </w:rPr>
            </w:pPr>
            <w:r>
              <w:rPr>
                <w:rFonts w:eastAsia="Times New Roman"/>
              </w:rPr>
              <w:t xml:space="preserve">4,173 </w:t>
            </w:r>
          </w:p>
        </w:tc>
      </w:tr>
      <w:tr w:rsidR="006D7555" w14:paraId="59A37BEB"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7D5AFAC" w14:textId="77777777" w:rsidR="001F618D" w:rsidRDefault="001F618D" w:rsidP="001F618D">
            <w:pPr>
              <w:rPr>
                <w:rFonts w:eastAsia="Times New Roman"/>
                <w:sz w:val="24"/>
              </w:rPr>
            </w:pPr>
            <w:r>
              <w:rPr>
                <w:rFonts w:eastAsia="Times New Roman"/>
              </w:rPr>
              <w:t xml:space="preserve">Rag_2ndInf_5dpi_rep1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BC153C5"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2B770D4"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2703AB3" w14:textId="77777777" w:rsidR="001F618D" w:rsidRDefault="001F618D" w:rsidP="001F618D">
            <w:pPr>
              <w:rPr>
                <w:rFonts w:eastAsia="Times New Roman"/>
                <w:sz w:val="24"/>
              </w:rPr>
            </w:pPr>
            <w:r>
              <w:rPr>
                <w:rFonts w:eastAsia="Times New Roman"/>
              </w:rPr>
              <w:t xml:space="preserve">50,049,848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4688BC05" w14:textId="77777777" w:rsidR="001F618D" w:rsidRDefault="001F618D" w:rsidP="001F618D">
            <w:pPr>
              <w:rPr>
                <w:rFonts w:eastAsia="Times New Roman"/>
                <w:sz w:val="24"/>
              </w:rPr>
            </w:pPr>
            <w:r>
              <w:rPr>
                <w:rFonts w:eastAsia="Times New Roman"/>
              </w:rPr>
              <w:t xml:space="preserve">37,093,621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6A1E13D" w14:textId="77777777" w:rsidR="001F618D" w:rsidRDefault="001F618D" w:rsidP="001F618D">
            <w:pPr>
              <w:rPr>
                <w:rFonts w:eastAsia="Times New Roman"/>
                <w:sz w:val="24"/>
              </w:rPr>
            </w:pPr>
            <w:r>
              <w:rPr>
                <w:rFonts w:eastAsia="Times New Roman"/>
              </w:rPr>
              <w:t xml:space="preserve">192,856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B4A9756" w14:textId="77777777" w:rsidR="001F618D" w:rsidRDefault="001F618D" w:rsidP="001F618D">
            <w:pPr>
              <w:rPr>
                <w:rFonts w:eastAsia="Times New Roman"/>
                <w:sz w:val="24"/>
              </w:rPr>
            </w:pPr>
            <w:r>
              <w:rPr>
                <w:rFonts w:eastAsia="Times New Roman"/>
              </w:rPr>
              <w:t xml:space="preserve">0.5172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479C7E3B" w14:textId="77777777" w:rsidR="001F618D" w:rsidRDefault="001F618D" w:rsidP="001F618D">
            <w:pPr>
              <w:rPr>
                <w:rFonts w:eastAsia="Times New Roman"/>
                <w:sz w:val="24"/>
              </w:rPr>
            </w:pPr>
            <w:r>
              <w:rPr>
                <w:rFonts w:eastAsia="Times New Roman"/>
              </w:rPr>
              <w:t xml:space="preserve">4,167 </w:t>
            </w:r>
          </w:p>
        </w:tc>
      </w:tr>
      <w:tr w:rsidR="006D7555" w14:paraId="1EF9AA65"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FD5C215" w14:textId="77777777" w:rsidR="001F618D" w:rsidRDefault="001F618D" w:rsidP="001F618D">
            <w:pPr>
              <w:rPr>
                <w:rFonts w:eastAsia="Times New Roman"/>
                <w:sz w:val="24"/>
              </w:rPr>
            </w:pPr>
            <w:r>
              <w:rPr>
                <w:rFonts w:eastAsia="Times New Roman"/>
              </w:rPr>
              <w:t xml:space="preserve">C57BL6_1stInf_5dpi_rep2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7683860E"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EBAAC9D"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A7CE1AB" w14:textId="77777777" w:rsidR="001F618D" w:rsidRDefault="001F618D" w:rsidP="001F618D">
            <w:pPr>
              <w:rPr>
                <w:rFonts w:eastAsia="Times New Roman"/>
                <w:sz w:val="24"/>
              </w:rPr>
            </w:pPr>
            <w:r>
              <w:rPr>
                <w:rFonts w:eastAsia="Times New Roman"/>
              </w:rPr>
              <w:t xml:space="preserve">29,511,368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33EA46C5" w14:textId="77777777" w:rsidR="001F618D" w:rsidRDefault="001F618D" w:rsidP="001F618D">
            <w:pPr>
              <w:rPr>
                <w:rFonts w:eastAsia="Times New Roman"/>
                <w:sz w:val="24"/>
              </w:rPr>
            </w:pPr>
            <w:r>
              <w:rPr>
                <w:rFonts w:eastAsia="Times New Roman"/>
              </w:rPr>
              <w:t xml:space="preserve">18,062,349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DA9D1C0" w14:textId="77777777" w:rsidR="001F618D" w:rsidRDefault="001F618D" w:rsidP="001F618D">
            <w:pPr>
              <w:rPr>
                <w:rFonts w:eastAsia="Times New Roman"/>
                <w:sz w:val="24"/>
              </w:rPr>
            </w:pPr>
            <w:r>
              <w:rPr>
                <w:rFonts w:eastAsia="Times New Roman"/>
              </w:rPr>
              <w:t xml:space="preserve">215,696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6E098F4" w14:textId="77777777" w:rsidR="001F618D" w:rsidRDefault="001F618D" w:rsidP="001F618D">
            <w:pPr>
              <w:rPr>
                <w:rFonts w:eastAsia="Times New Roman"/>
                <w:sz w:val="24"/>
              </w:rPr>
            </w:pPr>
            <w:r>
              <w:rPr>
                <w:rFonts w:eastAsia="Times New Roman"/>
              </w:rPr>
              <w:t xml:space="preserve">1.1801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1589930" w14:textId="77777777" w:rsidR="001F618D" w:rsidRDefault="001F618D" w:rsidP="001F618D">
            <w:pPr>
              <w:rPr>
                <w:rFonts w:eastAsia="Times New Roman"/>
                <w:sz w:val="24"/>
              </w:rPr>
            </w:pPr>
            <w:r>
              <w:rPr>
                <w:rFonts w:eastAsia="Times New Roman"/>
              </w:rPr>
              <w:t xml:space="preserve">3,823 </w:t>
            </w:r>
          </w:p>
        </w:tc>
      </w:tr>
      <w:tr w:rsidR="006D7555" w14:paraId="57195FBC"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B0AA401" w14:textId="77777777" w:rsidR="001F618D" w:rsidRDefault="001F618D" w:rsidP="001F618D">
            <w:pPr>
              <w:rPr>
                <w:rFonts w:eastAsia="Times New Roman"/>
                <w:sz w:val="24"/>
              </w:rPr>
            </w:pPr>
            <w:r>
              <w:rPr>
                <w:rFonts w:eastAsia="Times New Roman"/>
              </w:rPr>
              <w:t xml:space="preserve">C57BL6_2ndInf_5dpi_rep1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242A6DD"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2208205D"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CCE4C7B" w14:textId="77777777" w:rsidR="001F618D" w:rsidRDefault="001F618D" w:rsidP="001F618D">
            <w:pPr>
              <w:rPr>
                <w:rFonts w:eastAsia="Times New Roman"/>
                <w:sz w:val="24"/>
              </w:rPr>
            </w:pPr>
            <w:r>
              <w:rPr>
                <w:rFonts w:eastAsia="Times New Roman"/>
              </w:rPr>
              <w:t xml:space="preserve">35,148,432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0158C31C" w14:textId="77777777" w:rsidR="001F618D" w:rsidRDefault="001F618D" w:rsidP="001F618D">
            <w:pPr>
              <w:rPr>
                <w:rFonts w:eastAsia="Times New Roman"/>
                <w:sz w:val="24"/>
              </w:rPr>
            </w:pPr>
            <w:r>
              <w:rPr>
                <w:rFonts w:eastAsia="Times New Roman"/>
              </w:rPr>
              <w:t xml:space="preserve">25,660,184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541B408" w14:textId="77777777" w:rsidR="001F618D" w:rsidRDefault="001F618D" w:rsidP="001F618D">
            <w:pPr>
              <w:rPr>
                <w:rFonts w:eastAsia="Times New Roman"/>
                <w:sz w:val="24"/>
              </w:rPr>
            </w:pPr>
            <w:r>
              <w:rPr>
                <w:rFonts w:eastAsia="Times New Roman"/>
              </w:rPr>
              <w:t xml:space="preserve">262,909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4A46CDB" w14:textId="77777777" w:rsidR="001F618D" w:rsidRDefault="001F618D" w:rsidP="001F618D">
            <w:pPr>
              <w:rPr>
                <w:rFonts w:eastAsia="Times New Roman"/>
                <w:sz w:val="24"/>
              </w:rPr>
            </w:pPr>
            <w:r>
              <w:rPr>
                <w:rFonts w:eastAsia="Times New Roman"/>
              </w:rPr>
              <w:t xml:space="preserve">1.0142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32F0B340" w14:textId="77777777" w:rsidR="001F618D" w:rsidRDefault="001F618D" w:rsidP="001F618D">
            <w:pPr>
              <w:rPr>
                <w:rFonts w:eastAsia="Times New Roman"/>
                <w:sz w:val="24"/>
              </w:rPr>
            </w:pPr>
            <w:r>
              <w:rPr>
                <w:rFonts w:eastAsia="Times New Roman"/>
              </w:rPr>
              <w:t xml:space="preserve">4,563 </w:t>
            </w:r>
          </w:p>
        </w:tc>
      </w:tr>
      <w:tr w:rsidR="006D7555" w14:paraId="280E0966"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37AA610" w14:textId="77777777" w:rsidR="001F618D" w:rsidRDefault="001F618D" w:rsidP="001F618D">
            <w:pPr>
              <w:rPr>
                <w:rFonts w:eastAsia="Times New Roman"/>
                <w:sz w:val="24"/>
              </w:rPr>
            </w:pPr>
            <w:r>
              <w:rPr>
                <w:rFonts w:eastAsia="Times New Roman"/>
              </w:rPr>
              <w:t xml:space="preserve">NMRI_1stInf_3dpi_rep1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3416378"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4E91BA26"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79F2F8D" w14:textId="77777777" w:rsidR="001F618D" w:rsidRDefault="001F618D" w:rsidP="001F618D">
            <w:pPr>
              <w:rPr>
                <w:rFonts w:eastAsia="Times New Roman"/>
                <w:sz w:val="24"/>
              </w:rPr>
            </w:pPr>
            <w:r>
              <w:rPr>
                <w:rFonts w:eastAsia="Times New Roman"/>
              </w:rPr>
              <w:t xml:space="preserve">73,236,430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40F015B4" w14:textId="77777777" w:rsidR="001F618D" w:rsidRDefault="001F618D" w:rsidP="001F618D">
            <w:pPr>
              <w:rPr>
                <w:rFonts w:eastAsia="Times New Roman"/>
                <w:sz w:val="24"/>
              </w:rPr>
            </w:pPr>
            <w:r>
              <w:rPr>
                <w:rFonts w:eastAsia="Times New Roman"/>
              </w:rPr>
              <w:t xml:space="preserve">49,993,358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557D804B" w14:textId="77777777" w:rsidR="001F618D" w:rsidRDefault="001F618D" w:rsidP="001F618D">
            <w:pPr>
              <w:rPr>
                <w:rFonts w:eastAsia="Times New Roman"/>
                <w:sz w:val="24"/>
              </w:rPr>
            </w:pPr>
            <w:r>
              <w:rPr>
                <w:rFonts w:eastAsia="Times New Roman"/>
              </w:rPr>
              <w:t xml:space="preserve">394,384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AAF9849" w14:textId="77777777" w:rsidR="001F618D" w:rsidRDefault="001F618D" w:rsidP="001F618D">
            <w:pPr>
              <w:rPr>
                <w:rFonts w:eastAsia="Times New Roman"/>
                <w:sz w:val="24"/>
              </w:rPr>
            </w:pPr>
            <w:r>
              <w:rPr>
                <w:rFonts w:eastAsia="Times New Roman"/>
              </w:rPr>
              <w:t xml:space="preserve">0.7827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4D71F698" w14:textId="77777777" w:rsidR="001F618D" w:rsidRDefault="001F618D" w:rsidP="001F618D">
            <w:pPr>
              <w:rPr>
                <w:rFonts w:eastAsia="Times New Roman"/>
                <w:sz w:val="24"/>
              </w:rPr>
            </w:pPr>
            <w:r>
              <w:rPr>
                <w:rFonts w:eastAsia="Times New Roman"/>
              </w:rPr>
              <w:t xml:space="preserve">5,220 </w:t>
            </w:r>
          </w:p>
        </w:tc>
      </w:tr>
      <w:tr w:rsidR="006D7555" w14:paraId="670C6A7F"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3D8B6246" w14:textId="77777777" w:rsidR="001F618D" w:rsidRDefault="001F618D" w:rsidP="001F618D">
            <w:pPr>
              <w:rPr>
                <w:rFonts w:eastAsia="Times New Roman"/>
                <w:sz w:val="24"/>
              </w:rPr>
            </w:pPr>
            <w:r>
              <w:rPr>
                <w:rFonts w:eastAsia="Times New Roman"/>
              </w:rPr>
              <w:t xml:space="preserve">NMRI_1stInf_3dpi_rep2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745F791"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42372AE0" w14:textId="77777777" w:rsidR="001F618D" w:rsidRDefault="001F618D" w:rsidP="001F618D">
            <w:pPr>
              <w:rPr>
                <w:rFonts w:eastAsia="Times New Roman"/>
                <w:sz w:val="24"/>
              </w:rPr>
            </w:pPr>
            <w:r>
              <w:rPr>
                <w:rFonts w:eastAsia="Times New Roman"/>
              </w:rPr>
              <w:t xml:space="preserve">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5974ABDD" w14:textId="77777777" w:rsidR="001F618D" w:rsidRDefault="001F618D" w:rsidP="001F618D">
            <w:pPr>
              <w:rPr>
                <w:rFonts w:eastAsia="Times New Roman"/>
                <w:sz w:val="24"/>
              </w:rPr>
            </w:pPr>
            <w:r>
              <w:rPr>
                <w:rFonts w:eastAsia="Times New Roman"/>
              </w:rPr>
              <w:t xml:space="preserve">160,709,694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6BF22AFA" w14:textId="77777777" w:rsidR="001F618D" w:rsidRDefault="001F618D" w:rsidP="001F618D">
            <w:pPr>
              <w:rPr>
                <w:rFonts w:eastAsia="Times New Roman"/>
                <w:sz w:val="24"/>
              </w:rPr>
            </w:pPr>
            <w:r>
              <w:rPr>
                <w:rFonts w:eastAsia="Times New Roman"/>
              </w:rPr>
              <w:t xml:space="preserve">117,791,044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467B607" w14:textId="77777777" w:rsidR="001F618D" w:rsidRDefault="001F618D" w:rsidP="001F618D">
            <w:pPr>
              <w:rPr>
                <w:rFonts w:eastAsia="Times New Roman"/>
                <w:sz w:val="24"/>
              </w:rPr>
            </w:pPr>
            <w:r>
              <w:rPr>
                <w:rFonts w:eastAsia="Times New Roman"/>
              </w:rPr>
              <w:t xml:space="preserve">413,051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9BEF219" w14:textId="77777777" w:rsidR="001F618D" w:rsidRDefault="001F618D" w:rsidP="001F618D">
            <w:pPr>
              <w:rPr>
                <w:rFonts w:eastAsia="Times New Roman"/>
                <w:sz w:val="24"/>
              </w:rPr>
            </w:pPr>
            <w:r>
              <w:rPr>
                <w:rFonts w:eastAsia="Times New Roman"/>
              </w:rPr>
              <w:t xml:space="preserve">0.3494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0D5A94D5" w14:textId="77777777" w:rsidR="001F618D" w:rsidRDefault="001F618D" w:rsidP="001F618D">
            <w:pPr>
              <w:rPr>
                <w:rFonts w:eastAsia="Times New Roman"/>
                <w:sz w:val="24"/>
              </w:rPr>
            </w:pPr>
            <w:r>
              <w:rPr>
                <w:rFonts w:eastAsia="Times New Roman"/>
              </w:rPr>
              <w:t xml:space="preserve">4,862 </w:t>
            </w:r>
          </w:p>
        </w:tc>
      </w:tr>
      <w:tr w:rsidR="006D7555" w14:paraId="4BD0E650"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25E700A" w14:textId="77777777" w:rsidR="001F618D" w:rsidRDefault="001F618D" w:rsidP="001F618D">
            <w:pPr>
              <w:rPr>
                <w:rFonts w:eastAsia="Times New Roman"/>
                <w:sz w:val="24"/>
              </w:rPr>
            </w:pPr>
            <w:r>
              <w:rPr>
                <w:rFonts w:eastAsia="Times New Roman"/>
              </w:rPr>
              <w:t xml:space="preserve">NMRI_1stInf_5dpi_rep2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BFD0AAB"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58F3690" w14:textId="77777777" w:rsidR="001F618D" w:rsidRDefault="001F618D" w:rsidP="001F618D">
            <w:pPr>
              <w:rPr>
                <w:rFonts w:eastAsia="Times New Roman"/>
                <w:sz w:val="24"/>
              </w:rPr>
            </w:pPr>
            <w:r>
              <w:rPr>
                <w:rFonts w:eastAsia="Times New Roman"/>
              </w:rPr>
              <w:t xml:space="preserve">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22CF021" w14:textId="77777777" w:rsidR="001F618D" w:rsidRDefault="001F618D" w:rsidP="001F618D">
            <w:pPr>
              <w:rPr>
                <w:rFonts w:eastAsia="Times New Roman"/>
                <w:sz w:val="24"/>
              </w:rPr>
            </w:pPr>
            <w:r>
              <w:rPr>
                <w:rFonts w:eastAsia="Times New Roman"/>
              </w:rPr>
              <w:t xml:space="preserve">119,902,722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0104F636" w14:textId="77777777" w:rsidR="001F618D" w:rsidRDefault="001F618D" w:rsidP="001F618D">
            <w:pPr>
              <w:rPr>
                <w:rFonts w:eastAsia="Times New Roman"/>
                <w:sz w:val="24"/>
              </w:rPr>
            </w:pPr>
            <w:r>
              <w:rPr>
                <w:rFonts w:eastAsia="Times New Roman"/>
              </w:rPr>
              <w:t xml:space="preserve">76,419,774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6662F63" w14:textId="77777777" w:rsidR="001F618D" w:rsidRDefault="001F618D" w:rsidP="001F618D">
            <w:pPr>
              <w:rPr>
                <w:rFonts w:eastAsia="Times New Roman"/>
                <w:sz w:val="24"/>
              </w:rPr>
            </w:pPr>
            <w:r>
              <w:rPr>
                <w:rFonts w:eastAsia="Times New Roman"/>
              </w:rPr>
              <w:t xml:space="preserve">794,570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934C488" w14:textId="77777777" w:rsidR="001F618D" w:rsidRDefault="001F618D" w:rsidP="001F618D">
            <w:pPr>
              <w:rPr>
                <w:rFonts w:eastAsia="Times New Roman"/>
                <w:sz w:val="24"/>
              </w:rPr>
            </w:pPr>
            <w:r>
              <w:rPr>
                <w:rFonts w:eastAsia="Times New Roman"/>
              </w:rPr>
              <w:t xml:space="preserve">1.0290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486452FF" w14:textId="77777777" w:rsidR="001F618D" w:rsidRDefault="001F618D" w:rsidP="001F618D">
            <w:pPr>
              <w:rPr>
                <w:rFonts w:eastAsia="Times New Roman"/>
                <w:sz w:val="24"/>
              </w:rPr>
            </w:pPr>
            <w:r>
              <w:rPr>
                <w:rFonts w:eastAsia="Times New Roman"/>
              </w:rPr>
              <w:t xml:space="preserve">5,333 </w:t>
            </w:r>
          </w:p>
        </w:tc>
      </w:tr>
      <w:tr w:rsidR="006D7555" w14:paraId="355B3CB0"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2820778F" w14:textId="77777777" w:rsidR="001F618D" w:rsidRDefault="001F618D" w:rsidP="001F618D">
            <w:pPr>
              <w:rPr>
                <w:rFonts w:eastAsia="Times New Roman"/>
                <w:sz w:val="24"/>
              </w:rPr>
            </w:pPr>
            <w:r>
              <w:rPr>
                <w:rFonts w:eastAsia="Times New Roman"/>
              </w:rPr>
              <w:t xml:space="preserve">NMRI_2ndInf_5dpi_rep1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0978364"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4F985005" w14:textId="77777777" w:rsidR="001F618D" w:rsidRDefault="001F618D" w:rsidP="001F618D">
            <w:pPr>
              <w:rPr>
                <w:rFonts w:eastAsia="Times New Roman"/>
                <w:sz w:val="24"/>
              </w:rPr>
            </w:pPr>
            <w:r>
              <w:rPr>
                <w:rFonts w:eastAsia="Times New Roman"/>
              </w:rPr>
              <w:t xml:space="preserve">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142AE9B" w14:textId="77777777" w:rsidR="001F618D" w:rsidRDefault="001F618D" w:rsidP="001F618D">
            <w:pPr>
              <w:rPr>
                <w:rFonts w:eastAsia="Times New Roman"/>
                <w:sz w:val="24"/>
              </w:rPr>
            </w:pPr>
            <w:r>
              <w:rPr>
                <w:rFonts w:eastAsia="Times New Roman"/>
              </w:rPr>
              <w:t xml:space="preserve">230,773,955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163126A2" w14:textId="77777777" w:rsidR="001F618D" w:rsidRDefault="001F618D" w:rsidP="001F618D">
            <w:pPr>
              <w:rPr>
                <w:rFonts w:eastAsia="Times New Roman"/>
                <w:sz w:val="24"/>
              </w:rPr>
            </w:pPr>
            <w:r>
              <w:rPr>
                <w:rFonts w:eastAsia="Times New Roman"/>
              </w:rPr>
              <w:t xml:space="preserve">143,186,486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76A3E2C6" w14:textId="77777777" w:rsidR="001F618D" w:rsidRDefault="001F618D" w:rsidP="001F618D">
            <w:pPr>
              <w:rPr>
                <w:rFonts w:eastAsia="Times New Roman"/>
                <w:sz w:val="24"/>
              </w:rPr>
            </w:pPr>
            <w:r>
              <w:rPr>
                <w:rFonts w:eastAsia="Times New Roman"/>
              </w:rPr>
              <w:t xml:space="preserve">1,846,840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83FC28A" w14:textId="77777777" w:rsidR="001F618D" w:rsidRDefault="001F618D" w:rsidP="001F618D">
            <w:pPr>
              <w:rPr>
                <w:rFonts w:eastAsia="Times New Roman"/>
                <w:sz w:val="24"/>
              </w:rPr>
            </w:pPr>
            <w:r>
              <w:rPr>
                <w:rFonts w:eastAsia="Times New Roman"/>
              </w:rPr>
              <w:t xml:space="preserve">1.2734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1116DE4F" w14:textId="77777777" w:rsidR="001F618D" w:rsidRDefault="001F618D" w:rsidP="001F618D">
            <w:pPr>
              <w:rPr>
                <w:rFonts w:eastAsia="Times New Roman"/>
                <w:sz w:val="24"/>
              </w:rPr>
            </w:pPr>
            <w:r>
              <w:rPr>
                <w:rFonts w:eastAsia="Times New Roman"/>
              </w:rPr>
              <w:t xml:space="preserve">5,533 </w:t>
            </w:r>
          </w:p>
        </w:tc>
      </w:tr>
      <w:tr w:rsidR="006D7555" w14:paraId="7D50F60A"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8340A6D" w14:textId="77777777" w:rsidR="001F618D" w:rsidRDefault="001F618D" w:rsidP="001F618D">
            <w:pPr>
              <w:rPr>
                <w:rFonts w:eastAsia="Times New Roman"/>
                <w:sz w:val="24"/>
              </w:rPr>
            </w:pPr>
            <w:r>
              <w:rPr>
                <w:rFonts w:eastAsia="Times New Roman"/>
              </w:rPr>
              <w:t xml:space="preserve">NMRI_2ndInf_7dpi_rep1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F80ACF2" w14:textId="77777777" w:rsidR="001F618D" w:rsidRDefault="001F618D" w:rsidP="001F618D">
            <w:pPr>
              <w:rPr>
                <w:rFonts w:eastAsia="Times New Roman"/>
                <w:sz w:val="24"/>
              </w:rPr>
            </w:pPr>
            <w:proofErr w:type="spellStart"/>
            <w:r>
              <w:rPr>
                <w:rFonts w:eastAsia="Times New Roman"/>
              </w:rPr>
              <w:t>hiseq</w:t>
            </w:r>
            <w:proofErr w:type="spellEnd"/>
            <w:r>
              <w:rPr>
                <w:rFonts w:eastAsia="Times New Roman"/>
              </w:rPr>
              <w:t xml:space="preserve">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677A658" w14:textId="77777777" w:rsidR="001F618D" w:rsidRDefault="001F618D" w:rsidP="001F618D">
            <w:pPr>
              <w:rPr>
                <w:rFonts w:eastAsia="Times New Roman"/>
                <w:sz w:val="24"/>
              </w:rPr>
            </w:pPr>
            <w:r>
              <w:rPr>
                <w:rFonts w:eastAsia="Times New Roman"/>
              </w:rPr>
              <w:t xml:space="preserve">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7353D10" w14:textId="77777777" w:rsidR="001F618D" w:rsidRDefault="001F618D" w:rsidP="001F618D">
            <w:pPr>
              <w:rPr>
                <w:rFonts w:eastAsia="Times New Roman"/>
                <w:sz w:val="24"/>
              </w:rPr>
            </w:pPr>
            <w:r>
              <w:rPr>
                <w:rFonts w:eastAsia="Times New Roman"/>
              </w:rPr>
              <w:t xml:space="preserve">70,366,762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2074400B" w14:textId="77777777" w:rsidR="001F618D" w:rsidRDefault="001F618D" w:rsidP="001F618D">
            <w:pPr>
              <w:rPr>
                <w:rFonts w:eastAsia="Times New Roman"/>
                <w:sz w:val="24"/>
              </w:rPr>
            </w:pPr>
            <w:r>
              <w:rPr>
                <w:rFonts w:eastAsia="Times New Roman"/>
              </w:rPr>
              <w:t xml:space="preserve">41,467,146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6C9A670" w14:textId="77777777" w:rsidR="001F618D" w:rsidRDefault="001F618D" w:rsidP="001F618D">
            <w:pPr>
              <w:rPr>
                <w:rFonts w:eastAsia="Times New Roman"/>
                <w:sz w:val="24"/>
              </w:rPr>
            </w:pPr>
            <w:r>
              <w:rPr>
                <w:rFonts w:eastAsia="Times New Roman"/>
              </w:rPr>
              <w:t xml:space="preserve">8,634,201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2102D242" w14:textId="77777777" w:rsidR="001F618D" w:rsidRDefault="001F618D" w:rsidP="001F618D">
            <w:pPr>
              <w:rPr>
                <w:rFonts w:eastAsia="Times New Roman"/>
                <w:sz w:val="24"/>
              </w:rPr>
            </w:pPr>
            <w:r>
              <w:rPr>
                <w:rFonts w:eastAsia="Times New Roman"/>
              </w:rPr>
              <w:t xml:space="preserve">17.2335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0448F0F7" w14:textId="77777777" w:rsidR="001F618D" w:rsidRDefault="001F618D" w:rsidP="001F618D">
            <w:pPr>
              <w:rPr>
                <w:rFonts w:eastAsia="Times New Roman"/>
                <w:sz w:val="24"/>
              </w:rPr>
            </w:pPr>
            <w:r>
              <w:rPr>
                <w:rFonts w:eastAsia="Times New Roman"/>
              </w:rPr>
              <w:t xml:space="preserve">5,875 </w:t>
            </w:r>
          </w:p>
        </w:tc>
      </w:tr>
      <w:tr w:rsidR="006D7555" w14:paraId="47EDD7B0"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25FBD452" w14:textId="77777777" w:rsidR="001F618D" w:rsidRDefault="001F618D" w:rsidP="001F618D">
            <w:pPr>
              <w:rPr>
                <w:rFonts w:eastAsia="Times New Roman"/>
                <w:sz w:val="24"/>
              </w:rPr>
            </w:pPr>
            <w:r>
              <w:rPr>
                <w:rFonts w:eastAsia="Times New Roman"/>
              </w:rPr>
              <w:t xml:space="preserve">NMRI_1stInf_5dpi_rep1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90D1CD7"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7182FC9" w14:textId="77777777" w:rsidR="001F618D" w:rsidRDefault="001F618D" w:rsidP="001F618D">
            <w:pPr>
              <w:rPr>
                <w:rFonts w:eastAsia="Times New Roman"/>
                <w:sz w:val="24"/>
              </w:rPr>
            </w:pPr>
            <w:r>
              <w:rPr>
                <w:rFonts w:eastAsia="Times New Roman"/>
              </w:rPr>
              <w:t xml:space="preserve">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5EDF708" w14:textId="77777777" w:rsidR="001F618D" w:rsidRDefault="001F618D" w:rsidP="001F618D">
            <w:pPr>
              <w:rPr>
                <w:rFonts w:eastAsia="Times New Roman"/>
                <w:sz w:val="24"/>
              </w:rPr>
            </w:pPr>
            <w:r>
              <w:rPr>
                <w:rFonts w:eastAsia="Times New Roman"/>
              </w:rPr>
              <w:t xml:space="preserve">76,702,168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652AAC8B" w14:textId="77777777" w:rsidR="001F618D" w:rsidRDefault="001F618D" w:rsidP="001F618D">
            <w:pPr>
              <w:rPr>
                <w:rFonts w:eastAsia="Times New Roman"/>
                <w:sz w:val="24"/>
              </w:rPr>
            </w:pPr>
            <w:r>
              <w:rPr>
                <w:rFonts w:eastAsia="Times New Roman"/>
              </w:rPr>
              <w:t xml:space="preserve">47,037,087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12A4B01" w14:textId="77777777" w:rsidR="001F618D" w:rsidRDefault="001F618D" w:rsidP="001F618D">
            <w:pPr>
              <w:rPr>
                <w:rFonts w:eastAsia="Times New Roman"/>
                <w:sz w:val="24"/>
              </w:rPr>
            </w:pPr>
            <w:r>
              <w:rPr>
                <w:rFonts w:eastAsia="Times New Roman"/>
              </w:rPr>
              <w:t xml:space="preserve">8,669,701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E8C3E87" w14:textId="77777777" w:rsidR="001F618D" w:rsidRDefault="001F618D" w:rsidP="001F618D">
            <w:pPr>
              <w:rPr>
                <w:rFonts w:eastAsia="Times New Roman"/>
                <w:sz w:val="24"/>
              </w:rPr>
            </w:pPr>
            <w:r>
              <w:rPr>
                <w:rFonts w:eastAsia="Times New Roman"/>
              </w:rPr>
              <w:t xml:space="preserve">15.5631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2547A0BA" w14:textId="77777777" w:rsidR="001F618D" w:rsidRDefault="001F618D" w:rsidP="001F618D">
            <w:pPr>
              <w:rPr>
                <w:rFonts w:eastAsia="Times New Roman"/>
                <w:sz w:val="24"/>
              </w:rPr>
            </w:pPr>
            <w:r>
              <w:rPr>
                <w:rFonts w:eastAsia="Times New Roman"/>
              </w:rPr>
              <w:t xml:space="preserve">5,700 </w:t>
            </w:r>
          </w:p>
        </w:tc>
      </w:tr>
      <w:tr w:rsidR="006D7555" w14:paraId="14DB7604"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A7845CB" w14:textId="77777777" w:rsidR="001F618D" w:rsidRDefault="001F618D" w:rsidP="001F618D">
            <w:pPr>
              <w:rPr>
                <w:rFonts w:eastAsia="Times New Roman"/>
                <w:sz w:val="24"/>
              </w:rPr>
            </w:pPr>
            <w:r>
              <w:rPr>
                <w:rFonts w:eastAsia="Times New Roman"/>
              </w:rPr>
              <w:t xml:space="preserve">NMRI_sporozoites_rep2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31A41D5"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615C4DFC" w14:textId="77777777" w:rsidR="001F618D" w:rsidRDefault="001F618D" w:rsidP="001F618D">
            <w:pPr>
              <w:rPr>
                <w:rFonts w:eastAsia="Times New Roman"/>
                <w:sz w:val="24"/>
              </w:rPr>
            </w:pPr>
            <w:r>
              <w:rPr>
                <w:rFonts w:eastAsia="Times New Roman"/>
              </w:rPr>
              <w:t xml:space="preserve">0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28B2EF" w14:textId="77777777" w:rsidR="001F618D" w:rsidRDefault="001F618D" w:rsidP="001F618D">
            <w:pPr>
              <w:rPr>
                <w:rFonts w:eastAsia="Times New Roman"/>
                <w:sz w:val="24"/>
              </w:rPr>
            </w:pPr>
            <w:r>
              <w:rPr>
                <w:rFonts w:eastAsia="Times New Roman"/>
              </w:rPr>
              <w:t xml:space="preserve">19,551,681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0D65545E" w14:textId="77777777" w:rsidR="001F618D" w:rsidRDefault="001F618D" w:rsidP="001F618D">
            <w:pPr>
              <w:rPr>
                <w:rFonts w:eastAsia="Times New Roman"/>
                <w:sz w:val="24"/>
              </w:rPr>
            </w:pPr>
            <w:r>
              <w:rPr>
                <w:rFonts w:eastAsia="Times New Roman"/>
              </w:rPr>
              <w:t xml:space="preserve">8,656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3624FF3" w14:textId="77777777" w:rsidR="001F618D" w:rsidRDefault="001F618D" w:rsidP="001F618D">
            <w:pPr>
              <w:rPr>
                <w:rFonts w:eastAsia="Times New Roman"/>
                <w:sz w:val="24"/>
              </w:rPr>
            </w:pPr>
            <w:r>
              <w:rPr>
                <w:rFonts w:eastAsia="Times New Roman"/>
              </w:rPr>
              <w:t xml:space="preserve">11,470,604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6DA1E0C9" w14:textId="77777777" w:rsidR="001F618D" w:rsidRDefault="001F618D" w:rsidP="001F618D">
            <w:pPr>
              <w:rPr>
                <w:rFonts w:eastAsia="Times New Roman"/>
                <w:sz w:val="24"/>
              </w:rPr>
            </w:pPr>
            <w:r>
              <w:rPr>
                <w:rFonts w:eastAsia="Times New Roman"/>
              </w:rPr>
              <w:t xml:space="preserve">99.9246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7639721B" w14:textId="77777777" w:rsidR="001F618D" w:rsidRDefault="001F618D" w:rsidP="001F618D">
            <w:pPr>
              <w:rPr>
                <w:rFonts w:eastAsia="Times New Roman"/>
                <w:sz w:val="24"/>
              </w:rPr>
            </w:pPr>
            <w:r>
              <w:rPr>
                <w:rFonts w:eastAsia="Times New Roman"/>
              </w:rPr>
              <w:t xml:space="preserve">5,513 </w:t>
            </w:r>
          </w:p>
        </w:tc>
      </w:tr>
      <w:tr w:rsidR="006D7555" w14:paraId="6B2BF6AC"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424B22D6" w14:textId="77777777" w:rsidR="001F618D" w:rsidRDefault="001F618D" w:rsidP="001F618D">
            <w:pPr>
              <w:rPr>
                <w:rFonts w:eastAsia="Times New Roman"/>
                <w:sz w:val="24"/>
              </w:rPr>
            </w:pPr>
            <w:r>
              <w:rPr>
                <w:rFonts w:eastAsia="Times New Roman"/>
              </w:rPr>
              <w:t xml:space="preserve">NMRI_1stInf_5dpi_rep3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7844C19"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09684B8E" w14:textId="77777777" w:rsidR="001F618D" w:rsidRDefault="001F618D" w:rsidP="001F618D">
            <w:pPr>
              <w:rPr>
                <w:rFonts w:eastAsia="Times New Roman"/>
                <w:sz w:val="24"/>
              </w:rPr>
            </w:pPr>
            <w:r>
              <w:rPr>
                <w:rFonts w:eastAsia="Times New Roman"/>
              </w:rPr>
              <w:t xml:space="preserve">0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1272C5B" w14:textId="77777777" w:rsidR="001F618D" w:rsidRDefault="001F618D" w:rsidP="001F618D">
            <w:pPr>
              <w:rPr>
                <w:rFonts w:eastAsia="Times New Roman"/>
                <w:sz w:val="24"/>
              </w:rPr>
            </w:pPr>
            <w:r>
              <w:rPr>
                <w:rFonts w:eastAsia="Times New Roman"/>
              </w:rPr>
              <w:t xml:space="preserve">191,099,180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56DD4126" w14:textId="77777777" w:rsidR="001F618D" w:rsidRDefault="001F618D" w:rsidP="001F618D">
            <w:pPr>
              <w:rPr>
                <w:rFonts w:eastAsia="Times New Roman"/>
                <w:sz w:val="24"/>
              </w:rPr>
            </w:pPr>
            <w:r>
              <w:rPr>
                <w:rFonts w:eastAsia="Times New Roman"/>
              </w:rPr>
              <w:t xml:space="preserve">83,735,624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1194173" w14:textId="77777777" w:rsidR="001F618D" w:rsidRDefault="001F618D" w:rsidP="001F618D">
            <w:pPr>
              <w:rPr>
                <w:rFonts w:eastAsia="Times New Roman"/>
                <w:sz w:val="24"/>
              </w:rPr>
            </w:pPr>
            <w:r>
              <w:rPr>
                <w:rFonts w:eastAsia="Times New Roman"/>
              </w:rPr>
              <w:t xml:space="preserve">27,839,458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0F09445" w14:textId="77777777" w:rsidR="001F618D" w:rsidRDefault="001F618D" w:rsidP="001F618D">
            <w:pPr>
              <w:rPr>
                <w:rFonts w:eastAsia="Times New Roman"/>
                <w:sz w:val="24"/>
              </w:rPr>
            </w:pPr>
            <w:r>
              <w:rPr>
                <w:rFonts w:eastAsia="Times New Roman"/>
              </w:rPr>
              <w:t xml:space="preserve">24.9513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874FD72" w14:textId="77777777" w:rsidR="001F618D" w:rsidRDefault="001F618D" w:rsidP="001F618D">
            <w:pPr>
              <w:rPr>
                <w:rFonts w:eastAsia="Times New Roman"/>
                <w:sz w:val="24"/>
              </w:rPr>
            </w:pPr>
            <w:r>
              <w:rPr>
                <w:rFonts w:eastAsia="Times New Roman"/>
              </w:rPr>
              <w:t xml:space="preserve">5,784 </w:t>
            </w:r>
          </w:p>
        </w:tc>
      </w:tr>
      <w:tr w:rsidR="006D7555" w14:paraId="5E0ECD6E"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10A312C8" w14:textId="77777777" w:rsidR="001F618D" w:rsidRDefault="001F618D" w:rsidP="001F618D">
            <w:pPr>
              <w:rPr>
                <w:rFonts w:eastAsia="Times New Roman"/>
                <w:sz w:val="24"/>
              </w:rPr>
            </w:pPr>
            <w:r>
              <w:rPr>
                <w:rFonts w:eastAsia="Times New Roman"/>
              </w:rPr>
              <w:t xml:space="preserve">NMRI_1stInf_7dpi_rep1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B144484"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33956F32"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6D79295" w14:textId="77777777" w:rsidR="001F618D" w:rsidRDefault="001F618D" w:rsidP="001F618D">
            <w:pPr>
              <w:rPr>
                <w:rFonts w:eastAsia="Times New Roman"/>
                <w:sz w:val="24"/>
              </w:rPr>
            </w:pPr>
            <w:r>
              <w:rPr>
                <w:rFonts w:eastAsia="Times New Roman"/>
              </w:rPr>
              <w:t xml:space="preserve">66,505,514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171F0133" w14:textId="77777777" w:rsidR="001F618D" w:rsidRDefault="001F618D" w:rsidP="001F618D">
            <w:pPr>
              <w:rPr>
                <w:rFonts w:eastAsia="Times New Roman"/>
                <w:sz w:val="24"/>
              </w:rPr>
            </w:pPr>
            <w:r>
              <w:rPr>
                <w:rFonts w:eastAsia="Times New Roman"/>
              </w:rPr>
              <w:t xml:space="preserve">3,310,666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1B7DB54E" w14:textId="77777777" w:rsidR="001F618D" w:rsidRDefault="001F618D" w:rsidP="001F618D">
            <w:pPr>
              <w:rPr>
                <w:rFonts w:eastAsia="Times New Roman"/>
                <w:sz w:val="24"/>
              </w:rPr>
            </w:pPr>
            <w:r>
              <w:rPr>
                <w:rFonts w:eastAsia="Times New Roman"/>
              </w:rPr>
              <w:t xml:space="preserve">39,400,884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0A13885" w14:textId="77777777" w:rsidR="001F618D" w:rsidRDefault="001F618D" w:rsidP="001F618D">
            <w:pPr>
              <w:rPr>
                <w:rFonts w:eastAsia="Times New Roman"/>
                <w:sz w:val="24"/>
              </w:rPr>
            </w:pPr>
            <w:r>
              <w:rPr>
                <w:rFonts w:eastAsia="Times New Roman"/>
              </w:rPr>
              <w:t xml:space="preserve">92.2488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04020F3A" w14:textId="77777777" w:rsidR="001F618D" w:rsidRDefault="001F618D" w:rsidP="001F618D">
            <w:pPr>
              <w:rPr>
                <w:rFonts w:eastAsia="Times New Roman"/>
                <w:sz w:val="24"/>
              </w:rPr>
            </w:pPr>
            <w:r>
              <w:rPr>
                <w:rFonts w:eastAsia="Times New Roman"/>
              </w:rPr>
              <w:t xml:space="preserve">5,932 </w:t>
            </w:r>
          </w:p>
        </w:tc>
      </w:tr>
      <w:tr w:rsidR="006D7555" w14:paraId="109D602B"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78EBD8FD" w14:textId="77777777" w:rsidR="001F618D" w:rsidRDefault="001F618D" w:rsidP="001F618D">
            <w:pPr>
              <w:rPr>
                <w:rFonts w:eastAsia="Times New Roman"/>
                <w:sz w:val="24"/>
              </w:rPr>
            </w:pPr>
            <w:r>
              <w:rPr>
                <w:rFonts w:eastAsia="Times New Roman"/>
              </w:rPr>
              <w:t xml:space="preserve">NMRI_sporozoites_rep1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AF04E8F"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4002861C"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BDFC8EC" w14:textId="77777777" w:rsidR="001F618D" w:rsidRDefault="001F618D" w:rsidP="001F618D">
            <w:pPr>
              <w:rPr>
                <w:rFonts w:eastAsia="Times New Roman"/>
                <w:sz w:val="24"/>
              </w:rPr>
            </w:pPr>
            <w:r>
              <w:rPr>
                <w:rFonts w:eastAsia="Times New Roman"/>
              </w:rPr>
              <w:t xml:space="preserve">67,325,397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132BDD07" w14:textId="77777777" w:rsidR="001F618D" w:rsidRDefault="001F618D" w:rsidP="001F618D">
            <w:pPr>
              <w:rPr>
                <w:rFonts w:eastAsia="Times New Roman"/>
                <w:sz w:val="24"/>
              </w:rPr>
            </w:pPr>
            <w:r>
              <w:rPr>
                <w:rFonts w:eastAsia="Times New Roman"/>
              </w:rPr>
              <w:t xml:space="preserve">4,334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14CB2079" w14:textId="77777777" w:rsidR="001F618D" w:rsidRDefault="001F618D" w:rsidP="001F618D">
            <w:pPr>
              <w:rPr>
                <w:rFonts w:eastAsia="Times New Roman"/>
                <w:sz w:val="24"/>
              </w:rPr>
            </w:pPr>
            <w:r>
              <w:rPr>
                <w:rFonts w:eastAsia="Times New Roman"/>
              </w:rPr>
              <w:t xml:space="preserve">43,774,401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FA98E02" w14:textId="77777777" w:rsidR="001F618D" w:rsidRDefault="001F618D" w:rsidP="001F618D">
            <w:pPr>
              <w:rPr>
                <w:rFonts w:eastAsia="Times New Roman"/>
                <w:sz w:val="24"/>
              </w:rPr>
            </w:pPr>
            <w:r>
              <w:rPr>
                <w:rFonts w:eastAsia="Times New Roman"/>
              </w:rPr>
              <w:t xml:space="preserve">99.9901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36B9CA94" w14:textId="77777777" w:rsidR="001F618D" w:rsidRDefault="001F618D" w:rsidP="001F618D">
            <w:pPr>
              <w:rPr>
                <w:rFonts w:eastAsia="Times New Roman"/>
                <w:sz w:val="24"/>
              </w:rPr>
            </w:pPr>
            <w:r>
              <w:rPr>
                <w:rFonts w:eastAsia="Times New Roman"/>
              </w:rPr>
              <w:t xml:space="preserve">5,825 </w:t>
            </w:r>
          </w:p>
        </w:tc>
      </w:tr>
      <w:tr w:rsidR="006D7555" w14:paraId="490AD348"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007F0148" w14:textId="77777777" w:rsidR="001F618D" w:rsidRDefault="001F618D" w:rsidP="001F618D">
            <w:pPr>
              <w:rPr>
                <w:rFonts w:eastAsia="Times New Roman"/>
                <w:sz w:val="24"/>
              </w:rPr>
            </w:pPr>
            <w:r>
              <w:rPr>
                <w:rFonts w:eastAsia="Times New Roman"/>
              </w:rPr>
              <w:lastRenderedPageBreak/>
              <w:t xml:space="preserve">NMRI_oocysts_rep1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360C85A"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52F2EA14"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C0AEE40" w14:textId="77777777" w:rsidR="001F618D" w:rsidRDefault="001F618D" w:rsidP="001F618D">
            <w:pPr>
              <w:rPr>
                <w:rFonts w:eastAsia="Times New Roman"/>
                <w:sz w:val="24"/>
              </w:rPr>
            </w:pPr>
            <w:r>
              <w:rPr>
                <w:rFonts w:eastAsia="Times New Roman"/>
              </w:rPr>
              <w:t xml:space="preserve">68,859,802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5A62DB79" w14:textId="77777777" w:rsidR="001F618D" w:rsidRDefault="001F618D" w:rsidP="001F618D">
            <w:pPr>
              <w:rPr>
                <w:rFonts w:eastAsia="Times New Roman"/>
                <w:sz w:val="24"/>
              </w:rPr>
            </w:pPr>
            <w:r>
              <w:rPr>
                <w:rFonts w:eastAsia="Times New Roman"/>
              </w:rPr>
              <w:t xml:space="preserve">3,805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1D8AA313" w14:textId="77777777" w:rsidR="001F618D" w:rsidRDefault="001F618D" w:rsidP="001F618D">
            <w:pPr>
              <w:rPr>
                <w:rFonts w:eastAsia="Times New Roman"/>
                <w:sz w:val="24"/>
              </w:rPr>
            </w:pPr>
            <w:r>
              <w:rPr>
                <w:rFonts w:eastAsia="Times New Roman"/>
              </w:rPr>
              <w:t xml:space="preserve">49,653,065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6A9EDBE1" w14:textId="77777777" w:rsidR="001F618D" w:rsidRDefault="001F618D" w:rsidP="001F618D">
            <w:pPr>
              <w:rPr>
                <w:rFonts w:eastAsia="Times New Roman"/>
                <w:sz w:val="24"/>
              </w:rPr>
            </w:pPr>
            <w:r>
              <w:rPr>
                <w:rFonts w:eastAsia="Times New Roman"/>
              </w:rPr>
              <w:t xml:space="preserve">99.9923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B66279E" w14:textId="77777777" w:rsidR="001F618D" w:rsidRDefault="001F618D" w:rsidP="001F618D">
            <w:pPr>
              <w:rPr>
                <w:rFonts w:eastAsia="Times New Roman"/>
                <w:sz w:val="24"/>
              </w:rPr>
            </w:pPr>
            <w:r>
              <w:rPr>
                <w:rFonts w:eastAsia="Times New Roman"/>
              </w:rPr>
              <w:t xml:space="preserve">5,695 </w:t>
            </w:r>
          </w:p>
        </w:tc>
      </w:tr>
      <w:tr w:rsidR="006D7555" w14:paraId="632DD21D"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3F5846CD" w14:textId="77777777" w:rsidR="001F618D" w:rsidRDefault="001F618D" w:rsidP="001F618D">
            <w:pPr>
              <w:rPr>
                <w:rFonts w:eastAsia="Times New Roman"/>
                <w:sz w:val="24"/>
              </w:rPr>
            </w:pPr>
            <w:r>
              <w:rPr>
                <w:rFonts w:eastAsia="Times New Roman"/>
              </w:rPr>
              <w:t xml:space="preserve">NMRI_oocysts_rep2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8A0F18D"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15F8837" w14:textId="77777777" w:rsidR="001F618D" w:rsidRDefault="001F618D" w:rsidP="001F618D">
            <w:pPr>
              <w:rPr>
                <w:rFonts w:eastAsia="Times New Roman"/>
                <w:sz w:val="24"/>
              </w:rPr>
            </w:pPr>
            <w:r>
              <w:rPr>
                <w:rFonts w:eastAsia="Times New Roman"/>
              </w:rPr>
              <w:t xml:space="preserve">0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8F95F3A" w14:textId="77777777" w:rsidR="001F618D" w:rsidRDefault="001F618D" w:rsidP="001F618D">
            <w:pPr>
              <w:rPr>
                <w:rFonts w:eastAsia="Times New Roman"/>
                <w:sz w:val="24"/>
              </w:rPr>
            </w:pPr>
            <w:r>
              <w:rPr>
                <w:rFonts w:eastAsia="Times New Roman"/>
              </w:rPr>
              <w:t xml:space="preserve">151,090,783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31C70538" w14:textId="77777777" w:rsidR="001F618D" w:rsidRDefault="001F618D" w:rsidP="001F618D">
            <w:pPr>
              <w:rPr>
                <w:rFonts w:eastAsia="Times New Roman"/>
                <w:sz w:val="24"/>
              </w:rPr>
            </w:pPr>
            <w:r>
              <w:rPr>
                <w:rFonts w:eastAsia="Times New Roman"/>
              </w:rPr>
              <w:t xml:space="preserve">18,524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3B200452" w14:textId="77777777" w:rsidR="001F618D" w:rsidRDefault="001F618D" w:rsidP="001F618D">
            <w:pPr>
              <w:rPr>
                <w:rFonts w:eastAsia="Times New Roman"/>
                <w:sz w:val="24"/>
              </w:rPr>
            </w:pPr>
            <w:r>
              <w:rPr>
                <w:rFonts w:eastAsia="Times New Roman"/>
              </w:rPr>
              <w:t xml:space="preserve">71,019,860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652827F" w14:textId="77777777" w:rsidR="001F618D" w:rsidRDefault="001F618D" w:rsidP="001F618D">
            <w:pPr>
              <w:rPr>
                <w:rFonts w:eastAsia="Times New Roman"/>
                <w:sz w:val="24"/>
              </w:rPr>
            </w:pPr>
            <w:r>
              <w:rPr>
                <w:rFonts w:eastAsia="Times New Roman"/>
              </w:rPr>
              <w:t xml:space="preserve">99.9739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366531A2" w14:textId="77777777" w:rsidR="001F618D" w:rsidRDefault="001F618D" w:rsidP="001F618D">
            <w:pPr>
              <w:rPr>
                <w:rFonts w:eastAsia="Times New Roman"/>
                <w:sz w:val="24"/>
              </w:rPr>
            </w:pPr>
            <w:r>
              <w:rPr>
                <w:rFonts w:eastAsia="Times New Roman"/>
              </w:rPr>
              <w:t xml:space="preserve">5,777 </w:t>
            </w:r>
          </w:p>
        </w:tc>
      </w:tr>
      <w:tr w:rsidR="006D7555" w14:paraId="34264D4E" w14:textId="77777777" w:rsidTr="006D7555">
        <w:trPr>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14:paraId="6FE2A090" w14:textId="77777777" w:rsidR="001F618D" w:rsidRDefault="001F618D" w:rsidP="001F618D">
            <w:pPr>
              <w:rPr>
                <w:rFonts w:eastAsia="Times New Roman"/>
                <w:sz w:val="24"/>
              </w:rPr>
            </w:pPr>
            <w:r>
              <w:rPr>
                <w:rFonts w:eastAsia="Times New Roman"/>
              </w:rPr>
              <w:t xml:space="preserve">NMRI_1stInf_7dpi_rep2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436A215" w14:textId="77777777" w:rsidR="001F618D" w:rsidRDefault="001F618D" w:rsidP="001F618D">
            <w:pPr>
              <w:rPr>
                <w:rFonts w:eastAsia="Times New Roman"/>
                <w:sz w:val="24"/>
              </w:rPr>
            </w:pPr>
            <w:r>
              <w:rPr>
                <w:rFonts w:eastAsia="Times New Roman"/>
              </w:rPr>
              <w:t xml:space="preserve">GAII </w:t>
            </w:r>
          </w:p>
        </w:tc>
        <w:tc>
          <w:tcPr>
            <w:tcW w:w="591" w:type="dxa"/>
            <w:tcBorders>
              <w:top w:val="outset" w:sz="6" w:space="0" w:color="auto"/>
              <w:left w:val="outset" w:sz="6" w:space="0" w:color="auto"/>
              <w:bottom w:val="outset" w:sz="6" w:space="0" w:color="auto"/>
              <w:right w:val="outset" w:sz="6" w:space="0" w:color="auto"/>
            </w:tcBorders>
            <w:vAlign w:val="center"/>
            <w:hideMark/>
          </w:tcPr>
          <w:p w14:paraId="1EF4DD84" w14:textId="77777777" w:rsidR="001F618D" w:rsidRDefault="001F618D" w:rsidP="001F618D">
            <w:pPr>
              <w:rPr>
                <w:rFonts w:eastAsia="Times New Roman"/>
                <w:sz w:val="24"/>
              </w:rPr>
            </w:pPr>
            <w:r>
              <w:rPr>
                <w:rFonts w:eastAsia="Times New Roman"/>
              </w:rPr>
              <w:t xml:space="preserve">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2E2DB48" w14:textId="77777777" w:rsidR="001F618D" w:rsidRDefault="001F618D" w:rsidP="001F618D">
            <w:pPr>
              <w:rPr>
                <w:rFonts w:eastAsia="Times New Roman"/>
                <w:sz w:val="24"/>
              </w:rPr>
            </w:pPr>
            <w:r>
              <w:rPr>
                <w:rFonts w:eastAsia="Times New Roman"/>
              </w:rPr>
              <w:t xml:space="preserve">139,749,046 </w:t>
            </w:r>
          </w:p>
        </w:tc>
        <w:tc>
          <w:tcPr>
            <w:tcW w:w="1530" w:type="dxa"/>
            <w:tcBorders>
              <w:top w:val="outset" w:sz="6" w:space="0" w:color="auto"/>
              <w:left w:val="outset" w:sz="6" w:space="0" w:color="auto"/>
              <w:bottom w:val="outset" w:sz="6" w:space="0" w:color="auto"/>
              <w:right w:val="outset" w:sz="6" w:space="0" w:color="auto"/>
            </w:tcBorders>
            <w:vAlign w:val="center"/>
            <w:hideMark/>
          </w:tcPr>
          <w:p w14:paraId="44033A30" w14:textId="77777777" w:rsidR="001F618D" w:rsidRDefault="001F618D" w:rsidP="001F618D">
            <w:pPr>
              <w:rPr>
                <w:rFonts w:eastAsia="Times New Roman"/>
                <w:sz w:val="24"/>
              </w:rPr>
            </w:pPr>
            <w:r>
              <w:rPr>
                <w:rFonts w:eastAsia="Times New Roman"/>
              </w:rPr>
              <w:t xml:space="preserve">21,699,324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4ADC25E5" w14:textId="77777777" w:rsidR="001F618D" w:rsidRDefault="001F618D" w:rsidP="001F618D">
            <w:pPr>
              <w:rPr>
                <w:rFonts w:eastAsia="Times New Roman"/>
                <w:sz w:val="24"/>
              </w:rPr>
            </w:pPr>
            <w:r>
              <w:rPr>
                <w:rFonts w:eastAsia="Times New Roman"/>
              </w:rPr>
              <w:t xml:space="preserve">73,539,445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7AA68F97" w14:textId="77777777" w:rsidR="001F618D" w:rsidRDefault="001F618D" w:rsidP="001F618D">
            <w:pPr>
              <w:rPr>
                <w:rFonts w:eastAsia="Times New Roman"/>
                <w:sz w:val="24"/>
              </w:rPr>
            </w:pPr>
            <w:r>
              <w:rPr>
                <w:rFonts w:eastAsia="Times New Roman"/>
              </w:rPr>
              <w:t xml:space="preserve">77.2159 </w:t>
            </w:r>
          </w:p>
        </w:tc>
        <w:tc>
          <w:tcPr>
            <w:tcW w:w="1373" w:type="dxa"/>
            <w:tcBorders>
              <w:top w:val="outset" w:sz="6" w:space="0" w:color="auto"/>
              <w:left w:val="outset" w:sz="6" w:space="0" w:color="auto"/>
              <w:bottom w:val="outset" w:sz="6" w:space="0" w:color="auto"/>
              <w:right w:val="outset" w:sz="6" w:space="0" w:color="auto"/>
            </w:tcBorders>
            <w:vAlign w:val="center"/>
            <w:hideMark/>
          </w:tcPr>
          <w:p w14:paraId="62DF860B" w14:textId="77777777" w:rsidR="001F618D" w:rsidRDefault="001F618D" w:rsidP="001F618D">
            <w:pPr>
              <w:rPr>
                <w:rFonts w:eastAsia="Times New Roman"/>
                <w:sz w:val="24"/>
              </w:rPr>
            </w:pPr>
            <w:r>
              <w:rPr>
                <w:rFonts w:eastAsia="Times New Roman"/>
              </w:rPr>
              <w:t xml:space="preserve">5,943 </w:t>
            </w:r>
          </w:p>
        </w:tc>
      </w:tr>
    </w:tbl>
    <w:p w14:paraId="3C708619" w14:textId="77777777" w:rsidR="00CE5A4E" w:rsidRDefault="00CE5A4E">
      <w:pPr>
        <w:pStyle w:val="Normal1"/>
        <w:spacing w:line="480" w:lineRule="auto"/>
        <w:rPr>
          <w:rFonts w:ascii="Arial" w:eastAsia="Courier" w:hAnsi="Arial" w:cs="Arial"/>
          <w:color w:val="000000"/>
        </w:rPr>
      </w:pPr>
    </w:p>
    <w:p w14:paraId="43D541FA"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 xml:space="preserve">* Sample names are given with information separated by underscore as follows: 1) mouse strain, 2) first or second infection, 3) day post infection (days post </w:t>
      </w:r>
      <w:proofErr w:type="gramStart"/>
      <w:r>
        <w:rPr>
          <w:rFonts w:ascii="Arial" w:eastAsia="Courier" w:hAnsi="Arial" w:cs="Arial"/>
          <w:color w:val="000000"/>
        </w:rPr>
        <w:t>infection )</w:t>
      </w:r>
      <w:proofErr w:type="gramEnd"/>
      <w:r>
        <w:rPr>
          <w:rFonts w:ascii="Arial" w:eastAsia="Courier" w:hAnsi="Arial" w:cs="Arial"/>
          <w:color w:val="000000"/>
        </w:rPr>
        <w:t>, and 4) replicate number.</w:t>
      </w:r>
      <w:r>
        <w:rPr>
          <w:rFonts w:ascii="Arial" w:eastAsia="Courier" w:hAnsi="Arial" w:cs="Arial"/>
          <w:color w:val="000000"/>
        </w:rPr>
        <w:br/>
        <w:t xml:space="preserve">** Percentage of </w:t>
      </w:r>
      <w:r>
        <w:rPr>
          <w:rFonts w:ascii="Arial" w:eastAsia="Courier" w:hAnsi="Arial" w:cs="Arial"/>
          <w:i/>
          <w:color w:val="000000"/>
        </w:rPr>
        <w:t xml:space="preserve">E. </w:t>
      </w:r>
      <w:proofErr w:type="spellStart"/>
      <w:r>
        <w:rPr>
          <w:rFonts w:ascii="Arial" w:eastAsia="Courier" w:hAnsi="Arial" w:cs="Arial"/>
          <w:i/>
          <w:color w:val="000000"/>
        </w:rPr>
        <w:t>falciformis</w:t>
      </w:r>
      <w:proofErr w:type="spellEnd"/>
      <w:r>
        <w:rPr>
          <w:rFonts w:ascii="Arial" w:eastAsia="Courier" w:hAnsi="Arial" w:cs="Arial"/>
          <w:i/>
          <w:color w:val="000000"/>
        </w:rPr>
        <w:t xml:space="preserve"> </w:t>
      </w:r>
      <w:r>
        <w:rPr>
          <w:rFonts w:ascii="Arial" w:eastAsia="Courier" w:hAnsi="Arial" w:cs="Arial"/>
          <w:color w:val="000000"/>
        </w:rPr>
        <w:t xml:space="preserve">reads is provided as percentage of total (host plus parasite) reads. </w:t>
      </w:r>
    </w:p>
    <w:p w14:paraId="6750E5F1" w14:textId="77777777" w:rsidR="00CE5A4E" w:rsidRDefault="00CE5A4E">
      <w:pPr>
        <w:pStyle w:val="Normal1"/>
        <w:spacing w:line="480" w:lineRule="auto"/>
        <w:rPr>
          <w:rFonts w:ascii="Arial" w:eastAsia="Courier" w:hAnsi="Arial" w:cs="Arial"/>
          <w:b/>
          <w:bCs/>
          <w:color w:val="000000"/>
        </w:rPr>
      </w:pPr>
    </w:p>
    <w:p w14:paraId="25922B64" w14:textId="77777777" w:rsidR="00C7459B" w:rsidRPr="00C7459B" w:rsidRDefault="00DA72AB">
      <w:pPr>
        <w:pStyle w:val="Normal1"/>
        <w:spacing w:line="480" w:lineRule="auto"/>
        <w:rPr>
          <w:rFonts w:ascii="Arial" w:eastAsia="Courier" w:hAnsi="Arial" w:cs="Arial"/>
          <w:bCs/>
          <w:color w:val="000000"/>
        </w:rPr>
      </w:pPr>
      <w:r>
        <w:rPr>
          <w:rFonts w:ascii="Arial" w:eastAsia="Courier" w:hAnsi="Arial" w:cs="Arial"/>
          <w:b/>
          <w:bCs/>
          <w:color w:val="000000"/>
        </w:rPr>
        <w:t>Table 2</w:t>
      </w:r>
      <w:r w:rsidR="00C7459B">
        <w:rPr>
          <w:rFonts w:ascii="Arial" w:eastAsia="Courier" w:hAnsi="Arial" w:cs="Arial"/>
          <w:b/>
          <w:bCs/>
          <w:color w:val="000000"/>
        </w:rPr>
        <w:t xml:space="preserve"> </w:t>
      </w:r>
      <w:r w:rsidR="00C7459B">
        <w:rPr>
          <w:rFonts w:ascii="Arial" w:eastAsia="Courier" w:hAnsi="Arial" w:cs="Arial"/>
          <w:bCs/>
          <w:color w:val="000000"/>
        </w:rPr>
        <w:t xml:space="preserve">Number of mRNAs significantly differentially abundant in contrasts listed for </w:t>
      </w:r>
      <w:r w:rsidR="00C7459B" w:rsidRPr="00C7459B">
        <w:rPr>
          <w:rFonts w:ascii="Arial" w:eastAsia="Courier" w:hAnsi="Arial" w:cs="Arial"/>
          <w:bCs/>
          <w:i/>
          <w:color w:val="000000"/>
        </w:rPr>
        <w:t xml:space="preserve">E. </w:t>
      </w:r>
      <w:proofErr w:type="spellStart"/>
      <w:r w:rsidR="00C7459B" w:rsidRPr="00C7459B">
        <w:rPr>
          <w:rFonts w:ascii="Arial" w:eastAsia="Courier" w:hAnsi="Arial" w:cs="Arial"/>
          <w:bCs/>
          <w:i/>
          <w:color w:val="000000"/>
        </w:rPr>
        <w:t>falciformis</w:t>
      </w:r>
      <w:proofErr w:type="spellEnd"/>
      <w:r w:rsidR="00C7459B">
        <w:rPr>
          <w:rFonts w:ascii="Arial" w:eastAsia="Courier" w:hAnsi="Arial" w:cs="Arial"/>
          <w:bCs/>
          <w:color w:val="000000"/>
        </w:rPr>
        <w:t xml:space="preserve"> and mouse as indicated. Empty cells indicate that comparison is not applicable to that species. “1</w:t>
      </w:r>
      <w:r w:rsidR="00C7459B" w:rsidRPr="00C7459B">
        <w:rPr>
          <w:rFonts w:ascii="Arial" w:eastAsia="Courier" w:hAnsi="Arial" w:cs="Arial"/>
          <w:bCs/>
          <w:color w:val="000000"/>
          <w:vertAlign w:val="superscript"/>
        </w:rPr>
        <w:t>st</w:t>
      </w:r>
      <w:proofErr w:type="gramStart"/>
      <w:r w:rsidR="00C7459B">
        <w:rPr>
          <w:rFonts w:ascii="Arial" w:eastAsia="Courier" w:hAnsi="Arial" w:cs="Arial"/>
          <w:bCs/>
          <w:color w:val="000000"/>
        </w:rPr>
        <w:t>“ and</w:t>
      </w:r>
      <w:proofErr w:type="gramEnd"/>
      <w:r w:rsidR="00C7459B">
        <w:rPr>
          <w:rFonts w:ascii="Arial" w:eastAsia="Courier" w:hAnsi="Arial" w:cs="Arial"/>
          <w:bCs/>
          <w:color w:val="000000"/>
        </w:rPr>
        <w:t xml:space="preserve"> “2</w:t>
      </w:r>
      <w:r w:rsidR="00C7459B" w:rsidRPr="00C7459B">
        <w:rPr>
          <w:rFonts w:ascii="Arial" w:eastAsia="Courier" w:hAnsi="Arial" w:cs="Arial"/>
          <w:bCs/>
          <w:color w:val="000000"/>
          <w:vertAlign w:val="superscript"/>
        </w:rPr>
        <w:t>nd</w:t>
      </w:r>
      <w:r w:rsidR="00C7459B">
        <w:rPr>
          <w:rFonts w:ascii="Arial" w:eastAsia="Courier" w:hAnsi="Arial" w:cs="Arial"/>
          <w:bCs/>
          <w:color w:val="000000"/>
        </w:rPr>
        <w:t xml:space="preserve">“ indicates infection number.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6"/>
        <w:gridCol w:w="2299"/>
        <w:gridCol w:w="1747"/>
      </w:tblGrid>
      <w:tr w:rsidR="00053A0C" w14:paraId="428C0AF8"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750D3" w14:textId="77777777" w:rsidR="00DA72AB" w:rsidRDefault="00C7459B" w:rsidP="004314D6">
            <w:pPr>
              <w:jc w:val="center"/>
              <w:rPr>
                <w:rFonts w:eastAsia="Times New Roman"/>
                <w:b/>
                <w:bCs/>
                <w:sz w:val="24"/>
              </w:rPr>
            </w:pPr>
            <w:r>
              <w:rPr>
                <w:rFonts w:eastAsia="Times New Roman"/>
                <w:b/>
                <w:bCs/>
                <w:sz w:val="24"/>
              </w:rPr>
              <w:t>Sample(s) comparison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4A305" w14:textId="77777777" w:rsidR="00DA72AB" w:rsidRDefault="00DA72AB" w:rsidP="004314D6">
            <w:pPr>
              <w:jc w:val="center"/>
              <w:rPr>
                <w:rFonts w:eastAsia="Times New Roman"/>
                <w:b/>
                <w:bCs/>
                <w:sz w:val="24"/>
              </w:rPr>
            </w:pPr>
            <w:r w:rsidRPr="00C7459B">
              <w:rPr>
                <w:rFonts w:eastAsia="Times New Roman"/>
                <w:b/>
                <w:bCs/>
                <w:i/>
              </w:rPr>
              <w:t xml:space="preserve">E. </w:t>
            </w:r>
            <w:proofErr w:type="spellStart"/>
            <w:r w:rsidRPr="00C7459B">
              <w:rPr>
                <w:rFonts w:eastAsia="Times New Roman"/>
                <w:b/>
                <w:bCs/>
                <w:i/>
              </w:rPr>
              <w:t>falciformis</w:t>
            </w:r>
            <w:proofErr w:type="spellEnd"/>
            <w:r>
              <w:rPr>
                <w:rFonts w:eastAsia="Times New Roman"/>
                <w:b/>
                <w:bCs/>
              </w:rPr>
              <w:t xml:space="preserve">, FDR &lt; 0.01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EADBD" w14:textId="77777777" w:rsidR="00DA72AB" w:rsidRDefault="00DA72AB" w:rsidP="004314D6">
            <w:pPr>
              <w:jc w:val="center"/>
              <w:rPr>
                <w:rFonts w:eastAsia="Times New Roman"/>
                <w:b/>
                <w:bCs/>
                <w:sz w:val="24"/>
              </w:rPr>
            </w:pPr>
            <w:r>
              <w:rPr>
                <w:rFonts w:eastAsia="Times New Roman"/>
                <w:b/>
                <w:bCs/>
              </w:rPr>
              <w:t xml:space="preserve">Mouse, FDR &lt; 0.01 </w:t>
            </w:r>
          </w:p>
        </w:tc>
      </w:tr>
      <w:tr w:rsidR="00053A0C" w14:paraId="1EB8B624"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DA7BC" w14:textId="77777777" w:rsidR="00DA72AB" w:rsidRDefault="00053A0C" w:rsidP="004314D6">
            <w:pPr>
              <w:jc w:val="right"/>
              <w:rPr>
                <w:rFonts w:eastAsia="Times New Roman"/>
                <w:sz w:val="24"/>
              </w:rPr>
            </w:pPr>
            <w:r>
              <w:rPr>
                <w:rFonts w:eastAsia="Times New Roman"/>
              </w:rPr>
              <w:t xml:space="preserve">NMRI </w:t>
            </w:r>
            <w:r w:rsidR="00DA72AB">
              <w:rPr>
                <w:rFonts w:eastAsia="Times New Roman"/>
              </w:rPr>
              <w:t>7</w:t>
            </w:r>
            <w:r>
              <w:rPr>
                <w:rFonts w:eastAsia="Times New Roman"/>
              </w:rPr>
              <w:t xml:space="preserve">dpi </w:t>
            </w:r>
            <w:r w:rsidR="00DA72AB">
              <w:rPr>
                <w:rFonts w:eastAsia="Times New Roman"/>
              </w:rPr>
              <w:t>vs</w:t>
            </w:r>
            <w:r>
              <w:rPr>
                <w:rFonts w:eastAsia="Times New Roman"/>
              </w:rPr>
              <w:t xml:space="preserve"> ctrl</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89065"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7835E8" w14:textId="77777777" w:rsidR="00DA72AB" w:rsidRDefault="00DA72AB" w:rsidP="004314D6">
            <w:pPr>
              <w:jc w:val="right"/>
              <w:rPr>
                <w:rFonts w:eastAsia="Times New Roman"/>
                <w:sz w:val="24"/>
              </w:rPr>
            </w:pPr>
            <w:r>
              <w:rPr>
                <w:rFonts w:eastAsia="Times New Roman"/>
              </w:rPr>
              <w:t xml:space="preserve">2,711 </w:t>
            </w:r>
          </w:p>
        </w:tc>
      </w:tr>
      <w:tr w:rsidR="00053A0C" w14:paraId="2125785F"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037AC" w14:textId="77777777" w:rsidR="00DA72AB" w:rsidRDefault="00053A0C" w:rsidP="004314D6">
            <w:pPr>
              <w:jc w:val="right"/>
              <w:rPr>
                <w:rFonts w:eastAsia="Times New Roman"/>
                <w:sz w:val="24"/>
              </w:rPr>
            </w:pPr>
            <w:r>
              <w:rPr>
                <w:rFonts w:eastAsia="Times New Roman"/>
              </w:rPr>
              <w:t>NMRI 5dpi vs ctrl</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49BCF"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6A3FFB" w14:textId="77777777" w:rsidR="00DA72AB" w:rsidRDefault="00DA72AB" w:rsidP="004314D6">
            <w:pPr>
              <w:jc w:val="right"/>
              <w:rPr>
                <w:rFonts w:eastAsia="Times New Roman"/>
                <w:sz w:val="24"/>
              </w:rPr>
            </w:pPr>
            <w:r>
              <w:rPr>
                <w:rFonts w:eastAsia="Times New Roman"/>
              </w:rPr>
              <w:t xml:space="preserve">1,804 </w:t>
            </w:r>
          </w:p>
        </w:tc>
      </w:tr>
      <w:tr w:rsidR="00053A0C" w14:paraId="073FF00B"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7957A" w14:textId="77777777" w:rsidR="00DA72AB" w:rsidRDefault="00053A0C" w:rsidP="00053A0C">
            <w:pPr>
              <w:jc w:val="right"/>
              <w:rPr>
                <w:rFonts w:eastAsia="Times New Roman"/>
                <w:sz w:val="24"/>
              </w:rPr>
            </w:pPr>
            <w:r>
              <w:rPr>
                <w:rFonts w:eastAsia="Times New Roman"/>
              </w:rPr>
              <w:t xml:space="preserve">NMRI </w:t>
            </w:r>
            <w:r w:rsidR="00DA72AB">
              <w:rPr>
                <w:rFonts w:eastAsia="Times New Roman"/>
              </w:rPr>
              <w:t>3</w:t>
            </w:r>
            <w:r>
              <w:rPr>
                <w:rFonts w:eastAsia="Times New Roman"/>
              </w:rPr>
              <w:t xml:space="preserve"> dpi </w:t>
            </w:r>
            <w:r w:rsidR="00DA72AB">
              <w:rPr>
                <w:rFonts w:eastAsia="Times New Roman"/>
              </w:rPr>
              <w:t>vs</w:t>
            </w:r>
            <w:r>
              <w:rPr>
                <w:rFonts w:eastAsia="Times New Roman"/>
              </w:rPr>
              <w:t xml:space="preserve"> </w:t>
            </w:r>
            <w:r w:rsidR="00DA72AB">
              <w:rPr>
                <w:rFonts w:eastAsia="Times New Roman"/>
              </w:rPr>
              <w:t>7</w:t>
            </w:r>
            <w:r>
              <w:rPr>
                <w:rFonts w:eastAsia="Times New Roman"/>
              </w:rPr>
              <w:t xml:space="preserve"> dpi</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E2F4E" w14:textId="77777777" w:rsidR="00DA72AB" w:rsidRDefault="00DA72AB" w:rsidP="004314D6">
            <w:pPr>
              <w:jc w:val="right"/>
              <w:rPr>
                <w:rFonts w:eastAsia="Times New Roman"/>
                <w:sz w:val="24"/>
              </w:rPr>
            </w:pPr>
            <w:r>
              <w:rPr>
                <w:rFonts w:eastAsia="Times New Roman"/>
              </w:rPr>
              <w:t xml:space="preserve">1,399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98FD6" w14:textId="77777777" w:rsidR="00DA72AB" w:rsidRDefault="00DA72AB" w:rsidP="004314D6">
            <w:pPr>
              <w:jc w:val="right"/>
              <w:rPr>
                <w:rFonts w:eastAsia="Times New Roman"/>
                <w:sz w:val="24"/>
              </w:rPr>
            </w:pPr>
            <w:r>
              <w:rPr>
                <w:rFonts w:eastAsia="Times New Roman"/>
              </w:rPr>
              <w:t xml:space="preserve">1,322 </w:t>
            </w:r>
          </w:p>
        </w:tc>
      </w:tr>
      <w:tr w:rsidR="00053A0C" w14:paraId="5B8AFE51"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88DAB" w14:textId="77777777" w:rsidR="00DA72AB" w:rsidRDefault="00053A0C" w:rsidP="00053A0C">
            <w:pPr>
              <w:jc w:val="right"/>
              <w:rPr>
                <w:rFonts w:eastAsia="Times New Roman"/>
                <w:sz w:val="24"/>
              </w:rPr>
            </w:pPr>
            <w:r>
              <w:rPr>
                <w:rFonts w:eastAsia="Times New Roman"/>
              </w:rPr>
              <w:t xml:space="preserve">BL6 </w:t>
            </w:r>
            <w:r w:rsidR="00DA72AB">
              <w:rPr>
                <w:rFonts w:eastAsia="Times New Roman"/>
              </w:rPr>
              <w:t>5</w:t>
            </w:r>
            <w:r>
              <w:rPr>
                <w:rFonts w:eastAsia="Times New Roman"/>
              </w:rPr>
              <w:t xml:space="preserve"> dpi </w:t>
            </w:r>
            <w:r w:rsidR="00DA72AB">
              <w:rPr>
                <w:rFonts w:eastAsia="Times New Roman"/>
              </w:rPr>
              <w:t>vs</w:t>
            </w:r>
            <w:r>
              <w:rPr>
                <w:rFonts w:eastAsia="Times New Roman"/>
              </w:rPr>
              <w:t xml:space="preserve"> ctrl</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FB164"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94FBC1" w14:textId="77777777" w:rsidR="00DA72AB" w:rsidRDefault="00DA72AB" w:rsidP="004314D6">
            <w:pPr>
              <w:jc w:val="right"/>
              <w:rPr>
                <w:rFonts w:eastAsia="Times New Roman"/>
                <w:sz w:val="24"/>
              </w:rPr>
            </w:pPr>
            <w:r>
              <w:rPr>
                <w:rFonts w:eastAsia="Times New Roman"/>
              </w:rPr>
              <w:t xml:space="preserve">919 </w:t>
            </w:r>
          </w:p>
        </w:tc>
      </w:tr>
      <w:tr w:rsidR="00053A0C" w14:paraId="7A635EC3"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B5625" w14:textId="77777777" w:rsidR="00DA72AB" w:rsidRDefault="00DA72AB" w:rsidP="00053A0C">
            <w:pPr>
              <w:jc w:val="right"/>
              <w:rPr>
                <w:rFonts w:eastAsia="Times New Roman"/>
                <w:sz w:val="24"/>
              </w:rPr>
            </w:pPr>
            <w:r>
              <w:rPr>
                <w:rFonts w:eastAsia="Times New Roman"/>
              </w:rPr>
              <w:t>N</w:t>
            </w:r>
            <w:r w:rsidR="00053A0C">
              <w:rPr>
                <w:rFonts w:eastAsia="Times New Roman"/>
              </w:rPr>
              <w:t xml:space="preserve">MRI </w:t>
            </w:r>
            <w:r>
              <w:rPr>
                <w:rFonts w:eastAsia="Times New Roman"/>
              </w:rPr>
              <w:t>7</w:t>
            </w:r>
            <w:r w:rsidR="00053A0C">
              <w:rPr>
                <w:rFonts w:eastAsia="Times New Roman"/>
              </w:rPr>
              <w:t xml:space="preserve"> dpi </w:t>
            </w:r>
            <w:r>
              <w:rPr>
                <w:rFonts w:eastAsia="Times New Roman"/>
              </w:rPr>
              <w:t>1</w:t>
            </w:r>
            <w:r w:rsidRPr="00053A0C">
              <w:rPr>
                <w:rFonts w:eastAsia="Times New Roman"/>
                <w:vertAlign w:val="superscript"/>
              </w:rPr>
              <w:t>st</w:t>
            </w:r>
            <w:r w:rsidR="00053A0C">
              <w:rPr>
                <w:rFonts w:eastAsia="Times New Roman"/>
              </w:rPr>
              <w:t xml:space="preserve"> </w:t>
            </w:r>
            <w:r>
              <w:rPr>
                <w:rFonts w:eastAsia="Times New Roman"/>
              </w:rPr>
              <w:t>vs</w:t>
            </w:r>
            <w:r w:rsidR="00053A0C">
              <w:rPr>
                <w:rFonts w:eastAsia="Times New Roman"/>
              </w:rPr>
              <w:t xml:space="preserve"> </w:t>
            </w:r>
            <w:r>
              <w:rPr>
                <w:rFonts w:eastAsia="Times New Roman"/>
              </w:rPr>
              <w:t>N</w:t>
            </w:r>
            <w:r w:rsidR="00053A0C">
              <w:rPr>
                <w:rFonts w:eastAsia="Times New Roman"/>
              </w:rPr>
              <w:t xml:space="preserve">MRI </w:t>
            </w:r>
            <w:r>
              <w:rPr>
                <w:rFonts w:eastAsia="Times New Roman"/>
              </w:rPr>
              <w:t>7</w:t>
            </w:r>
            <w:r w:rsidR="00053A0C">
              <w:rPr>
                <w:rFonts w:eastAsia="Times New Roman"/>
              </w:rPr>
              <w:t xml:space="preserve"> dpi </w:t>
            </w:r>
            <w:r>
              <w:rPr>
                <w:rFonts w:eastAsia="Times New Roman"/>
              </w:rPr>
              <w:t>2</w:t>
            </w:r>
            <w:r w:rsidRPr="00053A0C">
              <w:rPr>
                <w:rFonts w:eastAsia="Times New Roman"/>
                <w:vertAlign w:val="superscript"/>
              </w:rPr>
              <w:t>nd</w:t>
            </w:r>
            <w:r w:rsidR="00053A0C">
              <w:rPr>
                <w:rFonts w:eastAsia="Times New Roman"/>
              </w:rPr>
              <w:t xml:space="preserve"> </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4B8C9" w14:textId="77777777" w:rsidR="00DA72AB" w:rsidRDefault="00DA72AB" w:rsidP="004314D6">
            <w:pPr>
              <w:jc w:val="right"/>
              <w:rPr>
                <w:rFonts w:eastAsia="Times New Roman"/>
                <w:sz w:val="24"/>
              </w:rPr>
            </w:pPr>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1CDDD" w14:textId="77777777" w:rsidR="00DA72AB" w:rsidRDefault="00DA72AB" w:rsidP="004314D6">
            <w:pPr>
              <w:jc w:val="right"/>
              <w:rPr>
                <w:rFonts w:eastAsia="Times New Roman"/>
                <w:sz w:val="24"/>
              </w:rPr>
            </w:pPr>
            <w:r>
              <w:rPr>
                <w:rFonts w:eastAsia="Times New Roman"/>
              </w:rPr>
              <w:t xml:space="preserve">857 </w:t>
            </w:r>
          </w:p>
        </w:tc>
      </w:tr>
      <w:tr w:rsidR="00053A0C" w14:paraId="585FD64F"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769FB" w14:textId="77777777" w:rsidR="00DA72AB" w:rsidRDefault="00053A0C" w:rsidP="004314D6">
            <w:pPr>
              <w:jc w:val="right"/>
              <w:rPr>
                <w:rFonts w:eastAsia="Times New Roman"/>
                <w:sz w:val="24"/>
              </w:rPr>
            </w:pPr>
            <w:r>
              <w:rPr>
                <w:rFonts w:eastAsia="Times New Roman"/>
              </w:rPr>
              <w:t xml:space="preserve">NMRI </w:t>
            </w:r>
            <w:r w:rsidR="00DA72AB">
              <w:rPr>
                <w:rFonts w:eastAsia="Times New Roman"/>
              </w:rPr>
              <w:t>5</w:t>
            </w:r>
            <w:r>
              <w:rPr>
                <w:rFonts w:eastAsia="Times New Roman"/>
              </w:rPr>
              <w:t xml:space="preserve"> dpi </w:t>
            </w:r>
            <w:r w:rsidR="00DA72AB">
              <w:rPr>
                <w:rFonts w:eastAsia="Times New Roman"/>
              </w:rPr>
              <w:t>vs</w:t>
            </w:r>
            <w:r>
              <w:rPr>
                <w:rFonts w:eastAsia="Times New Roman"/>
              </w:rPr>
              <w:t xml:space="preserve"> </w:t>
            </w:r>
            <w:r w:rsidR="00DA72AB">
              <w:rPr>
                <w:rFonts w:eastAsia="Times New Roman"/>
              </w:rPr>
              <w:t>N</w:t>
            </w:r>
            <w:r>
              <w:rPr>
                <w:rFonts w:eastAsia="Times New Roman"/>
              </w:rPr>
              <w:t xml:space="preserve">MRI </w:t>
            </w:r>
            <w:r w:rsidR="00DA72AB">
              <w:rPr>
                <w:rFonts w:eastAsia="Times New Roman"/>
              </w:rPr>
              <w:t>7</w:t>
            </w:r>
            <w:r>
              <w:rPr>
                <w:rFonts w:eastAsia="Times New Roman"/>
              </w:rPr>
              <w:t xml:space="preserve"> dpi</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9A7DC" w14:textId="77777777" w:rsidR="00DA72AB" w:rsidRDefault="00DA72AB" w:rsidP="004314D6">
            <w:pPr>
              <w:jc w:val="right"/>
              <w:rPr>
                <w:rFonts w:eastAsia="Times New Roman"/>
                <w:sz w:val="24"/>
              </w:rPr>
            </w:pPr>
            <w:r>
              <w:rPr>
                <w:rFonts w:eastAsia="Times New Roman"/>
              </w:rPr>
              <w:t xml:space="preserve">2,084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98F6A" w14:textId="77777777" w:rsidR="00DA72AB" w:rsidRDefault="00DA72AB" w:rsidP="004314D6">
            <w:pPr>
              <w:jc w:val="right"/>
              <w:rPr>
                <w:rFonts w:eastAsia="Times New Roman"/>
                <w:sz w:val="24"/>
              </w:rPr>
            </w:pPr>
            <w:r>
              <w:rPr>
                <w:rFonts w:eastAsia="Times New Roman"/>
              </w:rPr>
              <w:t xml:space="preserve">732 </w:t>
            </w:r>
          </w:p>
        </w:tc>
      </w:tr>
      <w:tr w:rsidR="00053A0C" w14:paraId="2FA6CD42"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D77D4" w14:textId="77777777" w:rsidR="00DA72AB" w:rsidRDefault="00DA72AB" w:rsidP="004314D6">
            <w:pPr>
              <w:jc w:val="right"/>
              <w:rPr>
                <w:rFonts w:eastAsia="Times New Roman"/>
                <w:sz w:val="24"/>
              </w:rPr>
            </w:pPr>
            <w:r w:rsidRPr="00053A0C">
              <w:rPr>
                <w:rFonts w:eastAsia="Times New Roman"/>
                <w:i/>
              </w:rPr>
              <w:t>R</w:t>
            </w:r>
            <w:r w:rsidR="00053A0C" w:rsidRPr="00053A0C">
              <w:rPr>
                <w:rFonts w:eastAsia="Times New Roman"/>
                <w:i/>
              </w:rPr>
              <w:t>ag1</w:t>
            </w:r>
            <w:r w:rsidR="00053A0C">
              <w:rPr>
                <w:rFonts w:eastAsia="Times New Roman"/>
              </w:rPr>
              <w:t xml:space="preserve">-/- </w:t>
            </w:r>
            <w:r>
              <w:rPr>
                <w:rFonts w:eastAsia="Times New Roman"/>
              </w:rPr>
              <w:t>vs</w:t>
            </w:r>
            <w:r w:rsidR="00053A0C">
              <w:rPr>
                <w:rFonts w:eastAsia="Times New Roman"/>
              </w:rPr>
              <w:t xml:space="preserve"> </w:t>
            </w:r>
            <w:r>
              <w:rPr>
                <w:rFonts w:eastAsia="Times New Roman"/>
              </w:rPr>
              <w:t>B</w:t>
            </w:r>
            <w:r w:rsidR="00053A0C">
              <w:rPr>
                <w:rFonts w:eastAsia="Times New Roman"/>
              </w:rPr>
              <w:t>L6</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E5C4"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AD83D2" w14:textId="77777777" w:rsidR="00DA72AB" w:rsidRDefault="00DA72AB" w:rsidP="004314D6">
            <w:pPr>
              <w:jc w:val="right"/>
              <w:rPr>
                <w:rFonts w:eastAsia="Times New Roman"/>
                <w:sz w:val="24"/>
              </w:rPr>
            </w:pPr>
            <w:r>
              <w:rPr>
                <w:rFonts w:eastAsia="Times New Roman"/>
              </w:rPr>
              <w:t xml:space="preserve">362 </w:t>
            </w:r>
          </w:p>
        </w:tc>
      </w:tr>
      <w:tr w:rsidR="00053A0C" w14:paraId="5A4BF45F"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D18C5" w14:textId="77777777" w:rsidR="00DA72AB" w:rsidRDefault="00DA72AB" w:rsidP="00053A0C">
            <w:pPr>
              <w:jc w:val="right"/>
              <w:rPr>
                <w:rFonts w:eastAsia="Times New Roman"/>
                <w:sz w:val="24"/>
              </w:rPr>
            </w:pPr>
            <w:r>
              <w:rPr>
                <w:rFonts w:eastAsia="Times New Roman"/>
              </w:rPr>
              <w:t>N</w:t>
            </w:r>
            <w:r w:rsidR="00053A0C">
              <w:rPr>
                <w:rFonts w:eastAsia="Times New Roman"/>
              </w:rPr>
              <w:t xml:space="preserve">MRI </w:t>
            </w:r>
            <w:r>
              <w:rPr>
                <w:rFonts w:eastAsia="Times New Roman"/>
              </w:rPr>
              <w:t>3</w:t>
            </w:r>
            <w:r w:rsidR="00053A0C">
              <w:rPr>
                <w:rFonts w:eastAsia="Times New Roman"/>
              </w:rPr>
              <w:t xml:space="preserve"> dpi </w:t>
            </w:r>
            <w:r>
              <w:rPr>
                <w:rFonts w:eastAsia="Times New Roman"/>
              </w:rPr>
              <w:t>vs</w:t>
            </w:r>
            <w:r w:rsidR="00053A0C">
              <w:rPr>
                <w:rFonts w:eastAsia="Times New Roman"/>
              </w:rPr>
              <w:t xml:space="preserve"> ctrl</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C1575"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E005D2" w14:textId="77777777" w:rsidR="00DA72AB" w:rsidRDefault="00DA72AB" w:rsidP="004314D6">
            <w:pPr>
              <w:jc w:val="right"/>
              <w:rPr>
                <w:rFonts w:eastAsia="Times New Roman"/>
                <w:sz w:val="24"/>
              </w:rPr>
            </w:pPr>
            <w:r>
              <w:rPr>
                <w:rFonts w:eastAsia="Times New Roman"/>
              </w:rPr>
              <w:t xml:space="preserve">325 </w:t>
            </w:r>
          </w:p>
        </w:tc>
      </w:tr>
      <w:tr w:rsidR="00053A0C" w14:paraId="5F324D63"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EACB5C" w14:textId="77777777" w:rsidR="00DA72AB" w:rsidRDefault="00DA72AB" w:rsidP="00053A0C">
            <w:pPr>
              <w:jc w:val="right"/>
              <w:rPr>
                <w:rFonts w:eastAsia="Times New Roman"/>
                <w:sz w:val="24"/>
              </w:rPr>
            </w:pPr>
            <w:r>
              <w:rPr>
                <w:rFonts w:eastAsia="Times New Roman"/>
              </w:rPr>
              <w:t>B</w:t>
            </w:r>
            <w:r w:rsidR="00053A0C">
              <w:rPr>
                <w:rFonts w:eastAsia="Times New Roman"/>
              </w:rPr>
              <w:t xml:space="preserve">L6 </w:t>
            </w:r>
            <w:r>
              <w:rPr>
                <w:rFonts w:eastAsia="Times New Roman"/>
              </w:rPr>
              <w:t>5</w:t>
            </w:r>
            <w:r w:rsidR="00053A0C">
              <w:rPr>
                <w:rFonts w:eastAsia="Times New Roman"/>
              </w:rPr>
              <w:t xml:space="preserve"> dpi </w:t>
            </w:r>
            <w:r>
              <w:rPr>
                <w:rFonts w:eastAsia="Times New Roman"/>
              </w:rPr>
              <w:t>1</w:t>
            </w:r>
            <w:r w:rsidRPr="00053A0C">
              <w:rPr>
                <w:rFonts w:eastAsia="Times New Roman"/>
                <w:vertAlign w:val="superscript"/>
              </w:rPr>
              <w:t>st</w:t>
            </w:r>
            <w:r w:rsidR="00053A0C">
              <w:rPr>
                <w:rFonts w:eastAsia="Times New Roman"/>
              </w:rPr>
              <w:t xml:space="preserve"> </w:t>
            </w:r>
            <w:r>
              <w:rPr>
                <w:rFonts w:eastAsia="Times New Roman"/>
              </w:rPr>
              <w:t>vs</w:t>
            </w:r>
            <w:r w:rsidR="00053A0C">
              <w:rPr>
                <w:rFonts w:eastAsia="Times New Roman"/>
              </w:rPr>
              <w:t xml:space="preserve"> </w:t>
            </w:r>
            <w:r>
              <w:rPr>
                <w:rFonts w:eastAsia="Times New Roman"/>
              </w:rPr>
              <w:t>B</w:t>
            </w:r>
            <w:r w:rsidR="00053A0C">
              <w:rPr>
                <w:rFonts w:eastAsia="Times New Roman"/>
              </w:rPr>
              <w:t xml:space="preserve">L6 </w:t>
            </w:r>
            <w:r>
              <w:rPr>
                <w:rFonts w:eastAsia="Times New Roman"/>
              </w:rPr>
              <w:t>5</w:t>
            </w:r>
            <w:r w:rsidR="00053A0C">
              <w:rPr>
                <w:rFonts w:eastAsia="Times New Roman"/>
              </w:rPr>
              <w:t xml:space="preserve"> dpi </w:t>
            </w:r>
            <w:r>
              <w:rPr>
                <w:rFonts w:eastAsia="Times New Roman"/>
              </w:rPr>
              <w:t>2</w:t>
            </w:r>
            <w:r w:rsidRPr="00053A0C">
              <w:rPr>
                <w:rFonts w:eastAsia="Times New Roman"/>
                <w:vertAlign w:val="superscript"/>
              </w:rPr>
              <w:t>nd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86304" w14:textId="77777777" w:rsidR="00DA72AB" w:rsidRDefault="00DA72AB" w:rsidP="004314D6">
            <w:pPr>
              <w:jc w:val="right"/>
              <w:rPr>
                <w:rFonts w:eastAsia="Times New Roman"/>
                <w:sz w:val="24"/>
              </w:rPr>
            </w:pPr>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34B9" w14:textId="77777777" w:rsidR="00DA72AB" w:rsidRDefault="00DA72AB" w:rsidP="004314D6">
            <w:pPr>
              <w:jc w:val="right"/>
              <w:rPr>
                <w:rFonts w:eastAsia="Times New Roman"/>
                <w:sz w:val="24"/>
              </w:rPr>
            </w:pPr>
            <w:r>
              <w:rPr>
                <w:rFonts w:eastAsia="Times New Roman"/>
              </w:rPr>
              <w:t xml:space="preserve">175 </w:t>
            </w:r>
          </w:p>
        </w:tc>
      </w:tr>
      <w:tr w:rsidR="00053A0C" w14:paraId="4BB87483"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FAC71" w14:textId="77777777" w:rsidR="00DA72AB" w:rsidRDefault="00DA72AB" w:rsidP="00053A0C">
            <w:pPr>
              <w:jc w:val="right"/>
              <w:rPr>
                <w:rFonts w:eastAsia="Times New Roman"/>
                <w:sz w:val="24"/>
              </w:rPr>
            </w:pPr>
            <w:r w:rsidRPr="00053A0C">
              <w:rPr>
                <w:rFonts w:eastAsia="Times New Roman"/>
                <w:i/>
              </w:rPr>
              <w:t>R</w:t>
            </w:r>
            <w:r w:rsidR="00053A0C" w:rsidRPr="00053A0C">
              <w:rPr>
                <w:rFonts w:eastAsia="Times New Roman"/>
                <w:i/>
              </w:rPr>
              <w:t>ag1</w:t>
            </w:r>
            <w:r w:rsidR="00053A0C">
              <w:rPr>
                <w:rFonts w:eastAsia="Times New Roman"/>
              </w:rPr>
              <w:t xml:space="preserve">-/- </w:t>
            </w:r>
            <w:r>
              <w:rPr>
                <w:rFonts w:eastAsia="Times New Roman"/>
              </w:rPr>
              <w:t>5</w:t>
            </w:r>
            <w:r w:rsidR="00C7459B">
              <w:rPr>
                <w:rFonts w:eastAsia="Times New Roman"/>
              </w:rPr>
              <w:t xml:space="preserve"> dpi</w:t>
            </w:r>
            <w:r w:rsidR="00053A0C">
              <w:rPr>
                <w:rFonts w:eastAsia="Times New Roman"/>
              </w:rPr>
              <w:t xml:space="preserve"> </w:t>
            </w:r>
            <w:r>
              <w:rPr>
                <w:rFonts w:eastAsia="Times New Roman"/>
              </w:rPr>
              <w:t>vs</w:t>
            </w:r>
            <w:r w:rsidR="00053A0C">
              <w:rPr>
                <w:rFonts w:eastAsia="Times New Roman"/>
              </w:rPr>
              <w:t xml:space="preserve"> ctrl</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2232" w14:textId="77777777" w:rsidR="00DA72AB" w:rsidRDefault="00DA72AB" w:rsidP="004314D6">
            <w:pPr>
              <w:jc w:val="right"/>
              <w:rPr>
                <w:rFonts w:eastAsia="Times New Roman"/>
                <w:sz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87CC61" w14:textId="77777777" w:rsidR="00DA72AB" w:rsidRDefault="00DA72AB" w:rsidP="004314D6">
            <w:pPr>
              <w:jc w:val="right"/>
              <w:rPr>
                <w:rFonts w:eastAsia="Times New Roman"/>
                <w:sz w:val="24"/>
              </w:rPr>
            </w:pPr>
            <w:r>
              <w:rPr>
                <w:rFonts w:eastAsia="Times New Roman"/>
              </w:rPr>
              <w:t xml:space="preserve">42 </w:t>
            </w:r>
          </w:p>
        </w:tc>
      </w:tr>
      <w:tr w:rsidR="00053A0C" w14:paraId="52FE7B12"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5AA62B" w14:textId="77777777" w:rsidR="00DA72AB" w:rsidRDefault="00DA72AB" w:rsidP="00BC7A32">
            <w:pPr>
              <w:jc w:val="right"/>
              <w:rPr>
                <w:rFonts w:eastAsia="Times New Roman"/>
                <w:sz w:val="24"/>
              </w:rPr>
            </w:pPr>
            <w:r>
              <w:rPr>
                <w:rFonts w:eastAsia="Times New Roman"/>
              </w:rPr>
              <w:t>N</w:t>
            </w:r>
            <w:r w:rsidR="00BC7A32">
              <w:rPr>
                <w:rFonts w:eastAsia="Times New Roman"/>
              </w:rPr>
              <w:t xml:space="preserve">MRI </w:t>
            </w:r>
            <w:r>
              <w:rPr>
                <w:rFonts w:eastAsia="Times New Roman"/>
              </w:rPr>
              <w:t>3</w:t>
            </w:r>
            <w:r w:rsidR="00BC7A32">
              <w:rPr>
                <w:rFonts w:eastAsia="Times New Roman"/>
              </w:rPr>
              <w:t xml:space="preserve"> dpi </w:t>
            </w:r>
            <w:r>
              <w:rPr>
                <w:rFonts w:eastAsia="Times New Roman"/>
              </w:rPr>
              <w:t>1</w:t>
            </w:r>
            <w:r w:rsidRPr="00BC7A32">
              <w:rPr>
                <w:rFonts w:eastAsia="Times New Roman"/>
                <w:vertAlign w:val="superscript"/>
              </w:rPr>
              <w:t>st</w:t>
            </w:r>
            <w:r w:rsidR="00BC7A32">
              <w:rPr>
                <w:rFonts w:eastAsia="Times New Roman"/>
              </w:rPr>
              <w:t xml:space="preserve"> </w:t>
            </w:r>
            <w:r>
              <w:rPr>
                <w:rFonts w:eastAsia="Times New Roman"/>
              </w:rPr>
              <w:t>vs</w:t>
            </w:r>
            <w:r w:rsidR="00BC7A32">
              <w:rPr>
                <w:rFonts w:eastAsia="Times New Roman"/>
              </w:rPr>
              <w:t xml:space="preserve"> </w:t>
            </w:r>
            <w:r>
              <w:rPr>
                <w:rFonts w:eastAsia="Times New Roman"/>
              </w:rPr>
              <w:t>N</w:t>
            </w:r>
            <w:r w:rsidR="00BC7A32">
              <w:rPr>
                <w:rFonts w:eastAsia="Times New Roman"/>
              </w:rPr>
              <w:t xml:space="preserve">MRI </w:t>
            </w:r>
            <w:r>
              <w:rPr>
                <w:rFonts w:eastAsia="Times New Roman"/>
              </w:rPr>
              <w:t>3</w:t>
            </w:r>
            <w:r w:rsidR="00BC7A32">
              <w:rPr>
                <w:rFonts w:eastAsia="Times New Roman"/>
              </w:rPr>
              <w:t xml:space="preserve"> </w:t>
            </w:r>
            <w:r>
              <w:rPr>
                <w:rFonts w:eastAsia="Times New Roman"/>
              </w:rPr>
              <w:t>2</w:t>
            </w:r>
            <w:r w:rsidRPr="00BC7A32">
              <w:rPr>
                <w:rFonts w:eastAsia="Times New Roman"/>
                <w:vertAlign w:val="superscript"/>
              </w:rPr>
              <w:t>nd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5C4FE" w14:textId="77777777" w:rsidR="00DA72AB" w:rsidRDefault="00DA72AB" w:rsidP="004314D6">
            <w:pPr>
              <w:jc w:val="right"/>
              <w:rPr>
                <w:rFonts w:eastAsia="Times New Roman"/>
                <w:sz w:val="24"/>
              </w:rPr>
            </w:pPr>
            <w:r>
              <w:rPr>
                <w:rFonts w:eastAsia="Times New Roma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2A66" w14:textId="77777777" w:rsidR="00DA72AB" w:rsidRDefault="00DA72AB" w:rsidP="004314D6">
            <w:pPr>
              <w:jc w:val="right"/>
              <w:rPr>
                <w:rFonts w:eastAsia="Times New Roman"/>
                <w:sz w:val="24"/>
              </w:rPr>
            </w:pPr>
            <w:r>
              <w:rPr>
                <w:rFonts w:eastAsia="Times New Roman"/>
              </w:rPr>
              <w:t xml:space="preserve">18 </w:t>
            </w:r>
          </w:p>
        </w:tc>
      </w:tr>
      <w:tr w:rsidR="00053A0C" w14:paraId="6DB5D5E0"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C45096" w14:textId="77777777" w:rsidR="00DA72AB" w:rsidRDefault="00DA72AB" w:rsidP="004314D6">
            <w:pPr>
              <w:jc w:val="right"/>
              <w:rPr>
                <w:rFonts w:eastAsia="Times New Roman"/>
                <w:sz w:val="24"/>
              </w:rPr>
            </w:pPr>
            <w:r>
              <w:rPr>
                <w:rFonts w:eastAsia="Times New Roman"/>
              </w:rPr>
              <w:t>N</w:t>
            </w:r>
            <w:r w:rsidR="00BC7A32">
              <w:rPr>
                <w:rFonts w:eastAsia="Times New Roman"/>
              </w:rPr>
              <w:t xml:space="preserve">MRI </w:t>
            </w:r>
            <w:r>
              <w:rPr>
                <w:rFonts w:eastAsia="Times New Roman"/>
              </w:rPr>
              <w:t>3</w:t>
            </w:r>
            <w:r w:rsidR="00BC7A32">
              <w:rPr>
                <w:rFonts w:eastAsia="Times New Roman"/>
              </w:rPr>
              <w:t xml:space="preserve"> dpi </w:t>
            </w:r>
            <w:r>
              <w:rPr>
                <w:rFonts w:eastAsia="Times New Roman"/>
              </w:rPr>
              <w:t>vs</w:t>
            </w:r>
            <w:r w:rsidR="00BC7A32">
              <w:rPr>
                <w:rFonts w:eastAsia="Times New Roman"/>
              </w:rPr>
              <w:t xml:space="preserve"> </w:t>
            </w:r>
            <w:r>
              <w:rPr>
                <w:rFonts w:eastAsia="Times New Roman"/>
              </w:rPr>
              <w:t>N</w:t>
            </w:r>
            <w:r w:rsidR="00BC7A32">
              <w:rPr>
                <w:rFonts w:eastAsia="Times New Roman"/>
              </w:rPr>
              <w:t xml:space="preserve">MRI </w:t>
            </w:r>
            <w:r>
              <w:rPr>
                <w:rFonts w:eastAsia="Times New Roman"/>
              </w:rPr>
              <w:t>5</w:t>
            </w:r>
            <w:r w:rsidR="00BC7A32">
              <w:rPr>
                <w:rFonts w:eastAsia="Times New Roman"/>
              </w:rPr>
              <w:t xml:space="preserve"> dpi</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44550" w14:textId="77777777" w:rsidR="00DA72AB" w:rsidRDefault="00DA72AB" w:rsidP="004314D6">
            <w:pPr>
              <w:jc w:val="right"/>
              <w:rPr>
                <w:rFonts w:eastAsia="Times New Roman"/>
                <w:sz w:val="24"/>
              </w:rPr>
            </w:pPr>
            <w:r>
              <w:rPr>
                <w:rFonts w:eastAsia="Times New Roman"/>
              </w:rPr>
              <w:t xml:space="preserve">103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3D817" w14:textId="77777777" w:rsidR="00DA72AB" w:rsidRDefault="00DA72AB" w:rsidP="004314D6">
            <w:pPr>
              <w:jc w:val="right"/>
              <w:rPr>
                <w:rFonts w:eastAsia="Times New Roman"/>
                <w:sz w:val="24"/>
              </w:rPr>
            </w:pPr>
            <w:r>
              <w:rPr>
                <w:rFonts w:eastAsia="Times New Roman"/>
              </w:rPr>
              <w:t xml:space="preserve">0 </w:t>
            </w:r>
          </w:p>
        </w:tc>
      </w:tr>
      <w:tr w:rsidR="00053A0C" w14:paraId="1BBFD841"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AE550" w14:textId="77777777" w:rsidR="00DA72AB" w:rsidRDefault="00DA72AB" w:rsidP="004314D6">
            <w:pPr>
              <w:jc w:val="right"/>
              <w:rPr>
                <w:rFonts w:eastAsia="Times New Roman"/>
                <w:sz w:val="24"/>
              </w:rPr>
            </w:pPr>
            <w:r>
              <w:rPr>
                <w:rFonts w:eastAsia="Times New Roman"/>
              </w:rPr>
              <w:t>N</w:t>
            </w:r>
            <w:r w:rsidR="00BC7A32">
              <w:rPr>
                <w:rFonts w:eastAsia="Times New Roman"/>
              </w:rPr>
              <w:t xml:space="preserve">MRI </w:t>
            </w:r>
            <w:r>
              <w:rPr>
                <w:rFonts w:eastAsia="Times New Roman"/>
              </w:rPr>
              <w:t>5</w:t>
            </w:r>
            <w:r w:rsidR="00BC7A32">
              <w:rPr>
                <w:rFonts w:eastAsia="Times New Roman"/>
              </w:rPr>
              <w:t xml:space="preserve"> dpi </w:t>
            </w:r>
            <w:r>
              <w:rPr>
                <w:rFonts w:eastAsia="Times New Roman"/>
              </w:rPr>
              <w:t>vs</w:t>
            </w:r>
            <w:r w:rsidR="00BC7A32">
              <w:rPr>
                <w:rFonts w:eastAsia="Times New Roman"/>
              </w:rPr>
              <w:t xml:space="preserve"> o</w:t>
            </w:r>
            <w:r>
              <w:rPr>
                <w:rFonts w:eastAsia="Times New Roman"/>
              </w:rPr>
              <w:t>o</w:t>
            </w:r>
            <w:r w:rsidR="00BC7A32">
              <w:rPr>
                <w:rFonts w:eastAsia="Times New Roman"/>
              </w:rPr>
              <w:t>cysts</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207B" w14:textId="77777777" w:rsidR="00DA72AB" w:rsidRDefault="00DA72AB" w:rsidP="004314D6">
            <w:pPr>
              <w:jc w:val="right"/>
              <w:rPr>
                <w:rFonts w:eastAsia="Times New Roman"/>
                <w:sz w:val="24"/>
              </w:rPr>
            </w:pPr>
            <w:r>
              <w:rPr>
                <w:rFonts w:eastAsia="Times New Roman"/>
              </w:rPr>
              <w:t xml:space="preserve">3,691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D040" w14:textId="77777777" w:rsidR="00DA72AB" w:rsidRDefault="00DA72AB" w:rsidP="004314D6">
            <w:pPr>
              <w:jc w:val="right"/>
              <w:rPr>
                <w:rFonts w:eastAsia="Times New Roman"/>
                <w:sz w:val="24"/>
              </w:rPr>
            </w:pPr>
          </w:p>
        </w:tc>
      </w:tr>
      <w:tr w:rsidR="00053A0C" w14:paraId="427AF35F"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D80783" w14:textId="77777777" w:rsidR="00DA72AB" w:rsidRDefault="00DA72AB" w:rsidP="00BC7A32">
            <w:pPr>
              <w:jc w:val="right"/>
              <w:rPr>
                <w:rFonts w:eastAsia="Times New Roman"/>
                <w:sz w:val="24"/>
              </w:rPr>
            </w:pPr>
            <w:proofErr w:type="spellStart"/>
            <w:r>
              <w:rPr>
                <w:rFonts w:eastAsia="Times New Roman"/>
              </w:rPr>
              <w:t>Sp</w:t>
            </w:r>
            <w:r w:rsidR="00BC7A32">
              <w:rPr>
                <w:rFonts w:eastAsia="Times New Roman"/>
              </w:rPr>
              <w:t>orozoites</w:t>
            </w:r>
            <w:proofErr w:type="spellEnd"/>
            <w:r w:rsidR="00BC7A32">
              <w:rPr>
                <w:rFonts w:eastAsia="Times New Roman"/>
              </w:rPr>
              <w:t xml:space="preserve"> </w:t>
            </w:r>
            <w:r>
              <w:rPr>
                <w:rFonts w:eastAsia="Times New Roman"/>
              </w:rPr>
              <w:t>vs</w:t>
            </w:r>
            <w:r w:rsidR="00BC7A32">
              <w:rPr>
                <w:rFonts w:eastAsia="Times New Roman"/>
              </w:rPr>
              <w:t xml:space="preserve"> o</w:t>
            </w:r>
            <w:r>
              <w:rPr>
                <w:rFonts w:eastAsia="Times New Roman"/>
              </w:rPr>
              <w:t>o</w:t>
            </w:r>
            <w:r w:rsidR="00BC7A32">
              <w:rPr>
                <w:rFonts w:eastAsia="Times New Roman"/>
              </w:rPr>
              <w:t>cysts</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4F485" w14:textId="77777777" w:rsidR="00DA72AB" w:rsidRDefault="00DA72AB" w:rsidP="004314D6">
            <w:pPr>
              <w:jc w:val="right"/>
              <w:rPr>
                <w:rFonts w:eastAsia="Times New Roman"/>
                <w:sz w:val="24"/>
              </w:rPr>
            </w:pPr>
            <w:r>
              <w:rPr>
                <w:rFonts w:eastAsia="Times New Roman"/>
              </w:rPr>
              <w:t xml:space="preserve">3,532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57A8A" w14:textId="77777777" w:rsidR="00DA72AB" w:rsidRDefault="00DA72AB" w:rsidP="004314D6">
            <w:pPr>
              <w:jc w:val="right"/>
              <w:rPr>
                <w:rFonts w:eastAsia="Times New Roman"/>
                <w:sz w:val="24"/>
              </w:rPr>
            </w:pPr>
          </w:p>
        </w:tc>
      </w:tr>
      <w:tr w:rsidR="00053A0C" w14:paraId="2EF0BB14"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76B4B" w14:textId="77777777" w:rsidR="00DA72AB" w:rsidRDefault="00DA72AB" w:rsidP="00BC7A32">
            <w:pPr>
              <w:jc w:val="right"/>
              <w:rPr>
                <w:rFonts w:eastAsia="Times New Roman"/>
                <w:sz w:val="24"/>
              </w:rPr>
            </w:pPr>
            <w:r>
              <w:rPr>
                <w:rFonts w:eastAsia="Times New Roman"/>
              </w:rPr>
              <w:t>N</w:t>
            </w:r>
            <w:r w:rsidR="00BC7A32">
              <w:rPr>
                <w:rFonts w:eastAsia="Times New Roman"/>
              </w:rPr>
              <w:t xml:space="preserve">MRI </w:t>
            </w:r>
            <w:r>
              <w:rPr>
                <w:rFonts w:eastAsia="Times New Roman"/>
              </w:rPr>
              <w:t>3</w:t>
            </w:r>
            <w:r w:rsidR="00BC7A32">
              <w:rPr>
                <w:rFonts w:eastAsia="Times New Roman"/>
              </w:rPr>
              <w:t xml:space="preserve"> dpi </w:t>
            </w:r>
            <w:r>
              <w:rPr>
                <w:rFonts w:eastAsia="Times New Roman"/>
              </w:rPr>
              <w:t>vs</w:t>
            </w:r>
            <w:r w:rsidR="00BC7A32">
              <w:rPr>
                <w:rFonts w:eastAsia="Times New Roman"/>
              </w:rPr>
              <w:t xml:space="preserve"> o</w:t>
            </w:r>
            <w:r>
              <w:rPr>
                <w:rFonts w:eastAsia="Times New Roman"/>
              </w:rPr>
              <w:t>oc</w:t>
            </w:r>
            <w:r w:rsidR="00BC7A32">
              <w:rPr>
                <w:rFonts w:eastAsia="Times New Roman"/>
              </w:rPr>
              <w:t>ysts</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BBF50" w14:textId="77777777" w:rsidR="00DA72AB" w:rsidRDefault="00DA72AB" w:rsidP="004314D6">
            <w:pPr>
              <w:jc w:val="right"/>
              <w:rPr>
                <w:rFonts w:eastAsia="Times New Roman"/>
                <w:sz w:val="24"/>
              </w:rPr>
            </w:pPr>
            <w:r>
              <w:rPr>
                <w:rFonts w:eastAsia="Times New Roman"/>
              </w:rPr>
              <w:t xml:space="preserve">3,303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73A34" w14:textId="77777777" w:rsidR="00DA72AB" w:rsidRDefault="00DA72AB" w:rsidP="004314D6">
            <w:pPr>
              <w:jc w:val="right"/>
              <w:rPr>
                <w:rFonts w:eastAsia="Times New Roman"/>
                <w:sz w:val="24"/>
              </w:rPr>
            </w:pPr>
          </w:p>
        </w:tc>
      </w:tr>
      <w:tr w:rsidR="00053A0C" w14:paraId="09AF85C5"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45AE1A" w14:textId="77777777" w:rsidR="00DA72AB" w:rsidRDefault="00BC7A32" w:rsidP="004314D6">
            <w:pPr>
              <w:jc w:val="right"/>
              <w:rPr>
                <w:rFonts w:eastAsia="Times New Roman"/>
                <w:sz w:val="24"/>
              </w:rPr>
            </w:pPr>
            <w:r>
              <w:rPr>
                <w:rFonts w:eastAsia="Times New Roman"/>
              </w:rPr>
              <w:t>NMRI 7 dpi vs oocysts</w:t>
            </w:r>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5125B" w14:textId="77777777" w:rsidR="00DA72AB" w:rsidRDefault="00DA72AB" w:rsidP="004314D6">
            <w:pPr>
              <w:jc w:val="right"/>
              <w:rPr>
                <w:rFonts w:eastAsia="Times New Roman"/>
                <w:sz w:val="24"/>
              </w:rPr>
            </w:pPr>
            <w:r>
              <w:rPr>
                <w:rFonts w:eastAsia="Times New Roman"/>
              </w:rPr>
              <w:t xml:space="preserve">3,202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E1103" w14:textId="77777777" w:rsidR="00DA72AB" w:rsidRDefault="00DA72AB" w:rsidP="004314D6">
            <w:pPr>
              <w:jc w:val="right"/>
              <w:rPr>
                <w:rFonts w:eastAsia="Times New Roman"/>
                <w:sz w:val="24"/>
              </w:rPr>
            </w:pPr>
          </w:p>
        </w:tc>
      </w:tr>
      <w:tr w:rsidR="00053A0C" w14:paraId="41F6D882"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B9CC7" w14:textId="77777777" w:rsidR="00DA72AB" w:rsidRDefault="00DA72AB" w:rsidP="00D512FC">
            <w:pPr>
              <w:jc w:val="right"/>
              <w:rPr>
                <w:rFonts w:eastAsia="Times New Roman"/>
                <w:sz w:val="24"/>
              </w:rPr>
            </w:pPr>
            <w:r>
              <w:rPr>
                <w:rFonts w:eastAsia="Times New Roman"/>
              </w:rPr>
              <w:t>N</w:t>
            </w:r>
            <w:r w:rsidR="00D512FC">
              <w:rPr>
                <w:rFonts w:eastAsia="Times New Roman"/>
              </w:rPr>
              <w:t xml:space="preserve">MRI </w:t>
            </w:r>
            <w:r>
              <w:rPr>
                <w:rFonts w:eastAsia="Times New Roman"/>
              </w:rPr>
              <w:t>7</w:t>
            </w:r>
            <w:r w:rsidR="00D512FC">
              <w:rPr>
                <w:rFonts w:eastAsia="Times New Roman"/>
              </w:rPr>
              <w:t xml:space="preserve"> dpi </w:t>
            </w:r>
            <w:r>
              <w:rPr>
                <w:rFonts w:eastAsia="Times New Roman"/>
              </w:rPr>
              <w:t>vs</w:t>
            </w:r>
            <w:r w:rsidR="00D512FC">
              <w:rPr>
                <w:rFonts w:eastAsia="Times New Roman"/>
              </w:rPr>
              <w:t xml:space="preserve"> </w:t>
            </w:r>
            <w:proofErr w:type="spellStart"/>
            <w:r w:rsidR="00D512FC">
              <w:rPr>
                <w:rFonts w:eastAsia="Times New Roman"/>
              </w:rPr>
              <w:t>s</w:t>
            </w:r>
            <w:r>
              <w:rPr>
                <w:rFonts w:eastAsia="Times New Roman"/>
              </w:rPr>
              <w:t>p</w:t>
            </w:r>
            <w:r w:rsidR="00D512FC">
              <w:rPr>
                <w:rFonts w:eastAsia="Times New Roman"/>
              </w:rPr>
              <w:t>orozoites</w:t>
            </w:r>
            <w:proofErr w:type="spellEnd"/>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A3957" w14:textId="77777777" w:rsidR="00DA72AB" w:rsidRDefault="00DA72AB" w:rsidP="004314D6">
            <w:pPr>
              <w:jc w:val="right"/>
              <w:rPr>
                <w:rFonts w:eastAsia="Times New Roman"/>
                <w:sz w:val="24"/>
              </w:rPr>
            </w:pPr>
            <w:r>
              <w:rPr>
                <w:rFonts w:eastAsia="Times New Roman"/>
              </w:rPr>
              <w:t xml:space="preserve">2,663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772D" w14:textId="77777777" w:rsidR="00DA72AB" w:rsidRDefault="00DA72AB" w:rsidP="004314D6">
            <w:pPr>
              <w:jc w:val="right"/>
              <w:rPr>
                <w:rFonts w:eastAsia="Times New Roman"/>
                <w:sz w:val="24"/>
              </w:rPr>
            </w:pPr>
          </w:p>
        </w:tc>
      </w:tr>
      <w:tr w:rsidR="00053A0C" w14:paraId="1E6AC429"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CC0EE" w14:textId="77777777" w:rsidR="00DA72AB" w:rsidRDefault="00D512FC" w:rsidP="004314D6">
            <w:pPr>
              <w:jc w:val="right"/>
              <w:rPr>
                <w:rFonts w:eastAsia="Times New Roman"/>
                <w:sz w:val="24"/>
              </w:rPr>
            </w:pPr>
            <w:r>
              <w:rPr>
                <w:rFonts w:eastAsia="Times New Roman"/>
              </w:rPr>
              <w:t xml:space="preserve">NMRI 5 dpi vs </w:t>
            </w:r>
            <w:proofErr w:type="spellStart"/>
            <w:r>
              <w:rPr>
                <w:rFonts w:eastAsia="Times New Roman"/>
              </w:rPr>
              <w:t>sporozoites</w:t>
            </w:r>
            <w:proofErr w:type="spellEnd"/>
            <w:r w:rsidR="00DA72AB">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2BCC" w14:textId="77777777" w:rsidR="00DA72AB" w:rsidRDefault="00DA72AB" w:rsidP="004314D6">
            <w:pPr>
              <w:jc w:val="right"/>
              <w:rPr>
                <w:rFonts w:eastAsia="Times New Roman"/>
                <w:sz w:val="24"/>
              </w:rPr>
            </w:pPr>
            <w:r>
              <w:rPr>
                <w:rFonts w:eastAsia="Times New Roman"/>
              </w:rPr>
              <w:t xml:space="preserve">1,726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719EF" w14:textId="77777777" w:rsidR="00DA72AB" w:rsidRDefault="00DA72AB" w:rsidP="004314D6">
            <w:pPr>
              <w:jc w:val="right"/>
              <w:rPr>
                <w:rFonts w:eastAsia="Times New Roman"/>
                <w:sz w:val="24"/>
              </w:rPr>
            </w:pPr>
          </w:p>
        </w:tc>
      </w:tr>
      <w:tr w:rsidR="00053A0C" w14:paraId="308AB421"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426AD" w14:textId="77777777" w:rsidR="00DA72AB" w:rsidRDefault="00D512FC" w:rsidP="004314D6">
            <w:pPr>
              <w:jc w:val="right"/>
              <w:rPr>
                <w:rFonts w:eastAsia="Times New Roman"/>
                <w:sz w:val="24"/>
              </w:rPr>
            </w:pPr>
            <w:r>
              <w:rPr>
                <w:rFonts w:eastAsia="Times New Roman"/>
              </w:rPr>
              <w:lastRenderedPageBreak/>
              <w:t xml:space="preserve">NMRI 3 dpi vs </w:t>
            </w:r>
            <w:proofErr w:type="spellStart"/>
            <w:r>
              <w:rPr>
                <w:rFonts w:eastAsia="Times New Roman"/>
              </w:rPr>
              <w:t>sporozoites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7C5CCB" w14:textId="77777777" w:rsidR="00DA72AB" w:rsidRDefault="00DA72AB" w:rsidP="004314D6">
            <w:pPr>
              <w:jc w:val="right"/>
              <w:rPr>
                <w:rFonts w:eastAsia="Times New Roman"/>
                <w:sz w:val="24"/>
              </w:rPr>
            </w:pPr>
            <w:r>
              <w:rPr>
                <w:rFonts w:eastAsia="Times New Roman"/>
              </w:rPr>
              <w:t xml:space="preserve">1,705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09617" w14:textId="77777777" w:rsidR="00DA72AB" w:rsidRDefault="00DA72AB" w:rsidP="004314D6">
            <w:pPr>
              <w:jc w:val="right"/>
              <w:rPr>
                <w:rFonts w:eastAsia="Times New Roman"/>
                <w:sz w:val="24"/>
              </w:rPr>
            </w:pPr>
          </w:p>
        </w:tc>
      </w:tr>
      <w:tr w:rsidR="00053A0C" w14:paraId="08372D4A" w14:textId="77777777" w:rsidTr="00431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D27EC" w14:textId="77777777" w:rsidR="00DA72AB" w:rsidRDefault="00DA72AB" w:rsidP="004314D6">
            <w:pPr>
              <w:jc w:val="right"/>
              <w:rPr>
                <w:rFonts w:eastAsia="Times New Roman"/>
                <w:sz w:val="24"/>
              </w:rPr>
            </w:pPr>
            <w:r>
              <w:rPr>
                <w:rFonts w:eastAsia="Times New Roman"/>
              </w:rPr>
              <w:t>N</w:t>
            </w:r>
            <w:r w:rsidR="00D512FC">
              <w:rPr>
                <w:rFonts w:eastAsia="Times New Roman"/>
              </w:rPr>
              <w:t xml:space="preserve">MRI </w:t>
            </w:r>
            <w:r>
              <w:rPr>
                <w:rFonts w:eastAsia="Times New Roman"/>
              </w:rPr>
              <w:t>vs</w:t>
            </w:r>
            <w:r w:rsidR="00D512FC">
              <w:rPr>
                <w:rFonts w:eastAsia="Times New Roman"/>
              </w:rPr>
              <w:t xml:space="preserve"> </w:t>
            </w:r>
            <w:r>
              <w:rPr>
                <w:rFonts w:eastAsia="Times New Roman"/>
              </w:rPr>
              <w:t>B</w:t>
            </w:r>
            <w:r w:rsidR="00D512FC">
              <w:rPr>
                <w:rFonts w:eastAsia="Times New Roman"/>
              </w:rPr>
              <w:t>L6</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6754" w14:textId="77777777" w:rsidR="00DA72AB" w:rsidRDefault="00DA72AB" w:rsidP="004314D6">
            <w:pPr>
              <w:jc w:val="right"/>
              <w:rPr>
                <w:rFonts w:eastAsia="Times New Roman"/>
                <w:sz w:val="24"/>
              </w:rPr>
            </w:pPr>
            <w:r>
              <w:rPr>
                <w:rFonts w:eastAsia="Times New Roman"/>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5FAE7" w14:textId="77777777" w:rsidR="00DA72AB" w:rsidRDefault="00DA72AB" w:rsidP="004314D6">
            <w:pPr>
              <w:jc w:val="right"/>
              <w:rPr>
                <w:rFonts w:eastAsia="Times New Roman"/>
                <w:sz w:val="24"/>
              </w:rPr>
            </w:pPr>
          </w:p>
        </w:tc>
      </w:tr>
    </w:tbl>
    <w:p w14:paraId="47D11A4B" w14:textId="77777777" w:rsidR="00DA72AB" w:rsidRDefault="00DA72AB">
      <w:pPr>
        <w:pStyle w:val="Normal1"/>
        <w:spacing w:line="480" w:lineRule="auto"/>
        <w:rPr>
          <w:rFonts w:ascii="Arial" w:eastAsia="Courier" w:hAnsi="Arial" w:cs="Arial"/>
          <w:b/>
          <w:bCs/>
          <w:color w:val="000000"/>
        </w:rPr>
      </w:pPr>
    </w:p>
    <w:p w14:paraId="3BEA81BE" w14:textId="0C9D0177" w:rsidR="00DA72AB" w:rsidRPr="00AD4105" w:rsidRDefault="00DA72AB">
      <w:pPr>
        <w:pStyle w:val="Normal1"/>
        <w:spacing w:line="480" w:lineRule="auto"/>
        <w:rPr>
          <w:rFonts w:ascii="Arial" w:eastAsia="Courier" w:hAnsi="Arial" w:cs="Arial"/>
          <w:bCs/>
          <w:color w:val="000000"/>
        </w:rPr>
      </w:pPr>
      <w:r>
        <w:rPr>
          <w:rFonts w:ascii="Arial" w:eastAsia="Courier" w:hAnsi="Arial" w:cs="Arial"/>
          <w:b/>
          <w:bCs/>
          <w:color w:val="000000"/>
        </w:rPr>
        <w:t>Table 3</w:t>
      </w:r>
      <w:r w:rsidR="00AD4105">
        <w:rPr>
          <w:rFonts w:ascii="Arial" w:eastAsia="Courier" w:hAnsi="Arial" w:cs="Arial"/>
          <w:b/>
          <w:bCs/>
          <w:color w:val="000000"/>
        </w:rPr>
        <w:t xml:space="preserve"> </w:t>
      </w:r>
      <w:r w:rsidR="00156484" w:rsidRPr="00156484">
        <w:rPr>
          <w:rFonts w:ascii="Arial" w:eastAsia="Courier" w:hAnsi="Arial" w:cs="Arial"/>
          <w:bCs/>
          <w:color w:val="000000"/>
        </w:rPr>
        <w:t xml:space="preserve">Enrichments </w:t>
      </w:r>
      <w:r w:rsidR="00156484">
        <w:rPr>
          <w:rFonts w:ascii="Arial" w:eastAsia="Courier" w:hAnsi="Arial" w:cs="Arial"/>
          <w:bCs/>
          <w:color w:val="000000"/>
        </w:rPr>
        <w:t xml:space="preserve">and </w:t>
      </w:r>
      <w:r w:rsidR="00156484" w:rsidRPr="00156484">
        <w:rPr>
          <w:rFonts w:ascii="Arial" w:eastAsia="Courier" w:hAnsi="Arial" w:cs="Arial"/>
          <w:bCs/>
          <w:color w:val="000000"/>
        </w:rPr>
        <w:t>underrepresentation of</w:t>
      </w:r>
      <w:r w:rsidR="00156484">
        <w:rPr>
          <w:rFonts w:ascii="Arial" w:eastAsia="Courier" w:hAnsi="Arial" w:cs="Arial"/>
          <w:b/>
          <w:bCs/>
          <w:color w:val="000000"/>
        </w:rPr>
        <w:t xml:space="preserve"> </w:t>
      </w:r>
      <w:r w:rsidR="00156484" w:rsidRPr="00156484">
        <w:rPr>
          <w:rFonts w:ascii="Arial" w:eastAsia="Courier" w:hAnsi="Arial" w:cs="Arial"/>
          <w:bCs/>
          <w:color w:val="000000"/>
        </w:rPr>
        <w:t>specie</w:t>
      </w:r>
      <w:r w:rsidR="00156484">
        <w:rPr>
          <w:rFonts w:ascii="Arial" w:eastAsia="Courier" w:hAnsi="Arial" w:cs="Arial"/>
          <w:bCs/>
          <w:color w:val="000000"/>
        </w:rPr>
        <w:t xml:space="preserve">s or species group orthologues in </w:t>
      </w:r>
      <w:r w:rsidR="00156484" w:rsidRPr="00156484">
        <w:rPr>
          <w:rFonts w:ascii="Arial" w:eastAsia="Courier" w:hAnsi="Arial" w:cs="Arial"/>
          <w:bCs/>
          <w:i/>
          <w:color w:val="000000"/>
        </w:rPr>
        <w:t xml:space="preserve">E. </w:t>
      </w:r>
      <w:proofErr w:type="spellStart"/>
      <w:r w:rsidR="00156484" w:rsidRPr="00156484">
        <w:rPr>
          <w:rFonts w:ascii="Arial" w:eastAsia="Courier" w:hAnsi="Arial" w:cs="Arial"/>
          <w:bCs/>
          <w:i/>
          <w:color w:val="000000"/>
        </w:rPr>
        <w:t>falciformis</w:t>
      </w:r>
      <w:proofErr w:type="spellEnd"/>
      <w:r w:rsidR="00156484">
        <w:rPr>
          <w:rFonts w:ascii="Arial" w:eastAsia="Courier" w:hAnsi="Arial" w:cs="Arial"/>
          <w:bCs/>
          <w:color w:val="000000"/>
        </w:rPr>
        <w:t xml:space="preserve"> gene clusters (Figu</w:t>
      </w:r>
      <w:r w:rsidR="005C5A5D">
        <w:rPr>
          <w:rFonts w:ascii="Arial" w:eastAsia="Courier" w:hAnsi="Arial" w:cs="Arial"/>
          <w:bCs/>
          <w:color w:val="000000"/>
        </w:rPr>
        <w:t>re 3b).Odds ratios higher than one</w:t>
      </w:r>
      <w:r w:rsidR="00156484">
        <w:rPr>
          <w:rFonts w:ascii="Arial" w:eastAsia="Courier" w:hAnsi="Arial" w:cs="Arial"/>
          <w:bCs/>
          <w:color w:val="000000"/>
        </w:rPr>
        <w:t xml:space="preserve"> indicate enrichment and smaller than </w:t>
      </w:r>
      <w:r w:rsidR="005C5A5D">
        <w:rPr>
          <w:rFonts w:ascii="Arial" w:eastAsia="Courier" w:hAnsi="Arial" w:cs="Arial"/>
          <w:bCs/>
          <w:color w:val="000000"/>
        </w:rPr>
        <w:t>one indicate</w:t>
      </w:r>
      <w:r w:rsidR="00156484">
        <w:rPr>
          <w:rFonts w:ascii="Arial" w:eastAsia="Courier" w:hAnsi="Arial" w:cs="Arial"/>
          <w:bCs/>
          <w:color w:val="000000"/>
        </w:rPr>
        <w:t xml:space="preserve"> underrepresentation. Conservation categories were chosen as previousl</w:t>
      </w:r>
      <w:r w:rsidR="00DB50F1">
        <w:rPr>
          <w:rFonts w:ascii="Arial" w:eastAsia="Courier" w:hAnsi="Arial" w:cs="Arial"/>
          <w:bCs/>
          <w:color w:val="000000"/>
        </w:rPr>
        <w:t>y</w:t>
      </w:r>
      <w:r w:rsidR="00156484">
        <w:rPr>
          <w:rFonts w:ascii="Arial" w:eastAsia="Courier" w:hAnsi="Arial" w:cs="Arial"/>
          <w:bCs/>
          <w:color w:val="000000"/>
        </w:rPr>
        <w:t xml:space="preserve"> described </w:t>
      </w:r>
      <w:r w:rsidR="00156484">
        <w:rPr>
          <w:rFonts w:ascii="Arial" w:eastAsia="Courier" w:hAnsi="Arial" w:cs="Arial"/>
          <w:bCs/>
          <w:color w:val="000000"/>
        </w:rPr>
        <w:fldChar w:fldCharType="begin"/>
      </w:r>
      <w:r w:rsidR="00156484">
        <w:rPr>
          <w:rFonts w:ascii="Arial" w:eastAsia="Courier" w:hAnsi="Arial" w:cs="Arial"/>
          <w:bCs/>
          <w:color w:val="000000"/>
        </w:rPr>
        <w:instrText xml:space="preserve"> ADDIN ZOTERO_ITEM CSL_CITATION {"citationID":"8W13FCcd","properties":{"formattedCitation":"(Heitlinger et al. 2014)","plainCitation":"(Heitlinger et al. 2014)"},"citationItems":[{"id":460,"uris":["http://zotero.org/users/2947270/items/HG5RQZG9"],"uri":["http://zotero.org/users/2947270/items/HG5RQZG9"],"itemData":{"id":460,"type":"article-journal","title":"The genome of Eimeria falciformis - reduction and specialization in a single host apicomplexan parasite.","container-title":"BMC genomics","page":"696","volume":"15","issue":"1","abstract":"BACKGROUND: The phylum Apicomplexa comprises important unicellular human parasites such as Toxoplasma and Plasmodium. Eimeria is the largest and most diverse genus of apicomplexan parasites and some species of the genus are the causative agent of coccidiosis, a disease economically devastating in poultry. We report a complete genome sequence of the mouse parasite Eimeria falciformis. We assembled and annotated the genome sequence to study host-parasite interactions in this understudied genus in a model organism host.$\\backslash$n$\\backslash$nRESULTS: The genome of E. falciformis is 44 Mb in size and contains 5,879 predicted protein coding genes. Comparative analysis of E. falciformis with Toxoplasma gondii shows an emergence and diversification of gene families associated with motility and invasion mainly at the level of the Coccidia. Many rhoptry kinases, among them important virulence factors in T. gondii, are absent from the E. falciformis genome. Surface antigens are divergent between Eimeria species. Comparisons with T. gondii showed differences between genes involved in metabolism, N-glycan and GPI-anchor synthesis. E. falciformis possesses a reduced set of transmembrane transporters and we suggest an altered mode of iron uptake in the genus Eimeria.$\\backslash$n$\\backslash$nCONCLUSIONS: Reduced diversity of genes required for host-parasite interaction and transmembrane transport allow hypotheses on host adaptation and specialization of a single host parasite. The E. falciformis genome sequence sheds light on the evolution of the Coccidia and helps to identify determinants of host-parasite interaction critical for drug and vaccine development.","DOI":"10.1186/1471-2164-15-696","ISSN":"1471-2164","note":"PMID: 25142335","author":[{"family":"Heitlinger","given":"Emanuel"},{"family":"Spork","given":"Simone"},{"family":"Lucius","given":"Richard"},{"family":"Dieterich","given":"Christoph"}],"issued":{"date-parts":[["2014"]]}}}],"schema":"https://github.com/citation-style-language/schema/raw/master/csl-citation.json"} </w:instrText>
      </w:r>
      <w:r w:rsidR="00156484">
        <w:rPr>
          <w:rFonts w:ascii="Arial" w:eastAsia="Courier" w:hAnsi="Arial" w:cs="Arial"/>
          <w:bCs/>
          <w:color w:val="000000"/>
        </w:rPr>
        <w:fldChar w:fldCharType="separate"/>
      </w:r>
      <w:r w:rsidR="00156484" w:rsidRPr="00156484">
        <w:rPr>
          <w:rFonts w:ascii="Arial" w:hAnsi="Arial" w:cs="Arial"/>
        </w:rPr>
        <w:t>(Heitlinger et al. 2014)</w:t>
      </w:r>
      <w:r w:rsidR="00156484">
        <w:rPr>
          <w:rFonts w:ascii="Arial" w:eastAsia="Courier" w:hAnsi="Arial" w:cs="Arial"/>
          <w:bCs/>
          <w:color w:val="000000"/>
        </w:rPr>
        <w:fldChar w:fldCharType="end"/>
      </w:r>
      <w:r w:rsidR="00156484">
        <w:rPr>
          <w:rFonts w:ascii="Arial" w:eastAsia="Courier" w:hAnsi="Arial" w:cs="Arial"/>
          <w:bCs/>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336"/>
        <w:gridCol w:w="1418"/>
        <w:gridCol w:w="1134"/>
        <w:gridCol w:w="1134"/>
        <w:gridCol w:w="1559"/>
      </w:tblGrid>
      <w:tr w:rsidR="00294D14" w14:paraId="379B9C21"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2E802F57" w14:textId="77777777" w:rsidR="00294D14" w:rsidRDefault="00294D14" w:rsidP="00294D14">
            <w:pPr>
              <w:jc w:val="center"/>
              <w:rPr>
                <w:rFonts w:eastAsia="Times New Roman"/>
                <w:b/>
                <w:bCs/>
                <w:sz w:val="24"/>
              </w:rPr>
            </w:pPr>
            <w:r w:rsidRPr="00294D14">
              <w:rPr>
                <w:rFonts w:eastAsia="Times New Roman"/>
                <w:b/>
                <w:bCs/>
                <w:i/>
              </w:rPr>
              <w:t xml:space="preserve">E. </w:t>
            </w:r>
            <w:proofErr w:type="spellStart"/>
            <w:r w:rsidRPr="00294D14">
              <w:rPr>
                <w:rFonts w:eastAsia="Times New Roman"/>
                <w:b/>
                <w:bCs/>
                <w:i/>
              </w:rPr>
              <w:t>falciformis</w:t>
            </w:r>
            <w:proofErr w:type="spellEnd"/>
            <w:r>
              <w:rPr>
                <w:rFonts w:eastAsia="Times New Roman"/>
                <w:b/>
                <w:bCs/>
              </w:rPr>
              <w:t xml:space="preserve"> cluster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06A4E3DE" w14:textId="77777777" w:rsidR="00294D14" w:rsidRDefault="00294D14" w:rsidP="004314D6">
            <w:pPr>
              <w:jc w:val="center"/>
              <w:rPr>
                <w:rFonts w:eastAsia="Times New Roman"/>
                <w:b/>
                <w:bCs/>
                <w:sz w:val="24"/>
              </w:rPr>
            </w:pPr>
            <w:r>
              <w:rPr>
                <w:rFonts w:eastAsia="Times New Roman"/>
                <w:b/>
                <w:bCs/>
              </w:rPr>
              <w:t>Conservation</w:t>
            </w:r>
            <w:r w:rsidR="00156484">
              <w:rPr>
                <w:rFonts w:eastAsia="Times New Roman"/>
                <w:b/>
                <w:bCs/>
              </w:rPr>
              <w:t xml:space="preserve"> category</w:t>
            </w:r>
            <w:r>
              <w:rPr>
                <w:rFonts w:eastAsia="Times New Roman"/>
                <w:b/>
                <w:bCs/>
              </w:rPr>
              <w:t xml:space="preserve">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EC66528" w14:textId="77777777" w:rsidR="00294D14" w:rsidRDefault="00294D14" w:rsidP="004314D6">
            <w:pPr>
              <w:jc w:val="center"/>
              <w:rPr>
                <w:rFonts w:eastAsia="Times New Roman"/>
                <w:b/>
                <w:bCs/>
                <w:sz w:val="24"/>
              </w:rPr>
            </w:pPr>
            <w:r>
              <w:rPr>
                <w:rFonts w:eastAsia="Times New Roman"/>
                <w:b/>
                <w:bCs/>
              </w:rPr>
              <w:t xml:space="preserve">Odds ratio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C23A180" w14:textId="77777777" w:rsidR="00294D14" w:rsidRDefault="00294D14" w:rsidP="004314D6">
            <w:pPr>
              <w:jc w:val="center"/>
              <w:rPr>
                <w:rFonts w:eastAsia="Times New Roman"/>
                <w:b/>
                <w:bCs/>
                <w:sz w:val="24"/>
              </w:rPr>
            </w:pPr>
            <w:r>
              <w:rPr>
                <w:rFonts w:eastAsia="Times New Roman"/>
                <w:b/>
                <w:bCs/>
              </w:rPr>
              <w:t xml:space="preserve">p-value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1DF7699E" w14:textId="77777777" w:rsidR="00294D14" w:rsidRDefault="00294D14" w:rsidP="004314D6">
            <w:pPr>
              <w:jc w:val="center"/>
              <w:rPr>
                <w:rFonts w:eastAsia="Times New Roman"/>
                <w:b/>
                <w:bCs/>
                <w:sz w:val="24"/>
              </w:rPr>
            </w:pPr>
            <w:r>
              <w:rPr>
                <w:rFonts w:eastAsia="Times New Roman"/>
                <w:b/>
                <w:bCs/>
              </w:rPr>
              <w:t xml:space="preserve">FDR </w:t>
            </w:r>
          </w:p>
        </w:tc>
      </w:tr>
      <w:tr w:rsidR="00294D14" w14:paraId="52AE8171"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67C16DA3" w14:textId="77777777" w:rsidR="00294D14" w:rsidRDefault="00294D14" w:rsidP="004314D6">
            <w:pPr>
              <w:rPr>
                <w:rFonts w:eastAsia="Times New Roman"/>
                <w:sz w:val="24"/>
              </w:rPr>
            </w:pPr>
            <w:r>
              <w:rPr>
                <w:rFonts w:eastAsia="Times New Roman"/>
              </w:rPr>
              <w:t xml:space="preserve">Cluster 2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0297E348" w14:textId="77777777" w:rsidR="00294D14" w:rsidRDefault="00053A0C" w:rsidP="004314D6">
            <w:pPr>
              <w:rPr>
                <w:rFonts w:eastAsia="Times New Roman"/>
                <w:sz w:val="24"/>
              </w:rPr>
            </w:pPr>
            <w:r>
              <w:rPr>
                <w:rFonts w:eastAsia="Times New Roman"/>
              </w:rPr>
              <w:t>C</w:t>
            </w:r>
            <w:r w:rsidR="00294D14">
              <w:rPr>
                <w:rFonts w:eastAsia="Times New Roman"/>
              </w:rPr>
              <w:t xml:space="preserve">onserved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7F6E533" w14:textId="77777777" w:rsidR="00294D14" w:rsidRDefault="00294D14" w:rsidP="004314D6">
            <w:pPr>
              <w:jc w:val="right"/>
              <w:rPr>
                <w:rFonts w:eastAsia="Times New Roman"/>
                <w:sz w:val="24"/>
              </w:rPr>
            </w:pPr>
            <w:r>
              <w:rPr>
                <w:rFonts w:eastAsia="Times New Roman"/>
              </w:rPr>
              <w:t xml:space="preserve">0.67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5C3972A" w14:textId="77777777" w:rsidR="00294D14" w:rsidRDefault="00294D14" w:rsidP="004314D6">
            <w:pPr>
              <w:jc w:val="right"/>
              <w:rPr>
                <w:rFonts w:eastAsia="Times New Roman"/>
                <w:sz w:val="24"/>
              </w:rPr>
            </w:pPr>
            <w:r>
              <w:rPr>
                <w:rFonts w:eastAsia="Times New Roman"/>
              </w:rPr>
              <w:t xml:space="preserve">9.03E-06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6B8B1B98" w14:textId="77777777" w:rsidR="00294D14" w:rsidRDefault="00294D14" w:rsidP="004314D6">
            <w:pPr>
              <w:jc w:val="right"/>
              <w:rPr>
                <w:rFonts w:eastAsia="Times New Roman"/>
                <w:sz w:val="24"/>
              </w:rPr>
            </w:pPr>
            <w:r>
              <w:rPr>
                <w:rFonts w:eastAsia="Times New Roman"/>
              </w:rPr>
              <w:t xml:space="preserve">1.90E-04 </w:t>
            </w:r>
          </w:p>
        </w:tc>
      </w:tr>
      <w:tr w:rsidR="00294D14" w14:paraId="78E79073"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0BA8A332" w14:textId="77777777" w:rsidR="00294D14" w:rsidRDefault="00294D14" w:rsidP="00294D14">
            <w:pPr>
              <w:rPr>
                <w:rFonts w:eastAsia="Times New Roman"/>
                <w:sz w:val="24"/>
              </w:rPr>
            </w:pPr>
            <w:r>
              <w:rPr>
                <w:rFonts w:eastAsia="Times New Roman"/>
              </w:rPr>
              <w:t xml:space="preserve">Cluster 4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5F897227" w14:textId="77777777" w:rsidR="00294D14" w:rsidRDefault="00053A0C" w:rsidP="004314D6">
            <w:pPr>
              <w:rPr>
                <w:rFonts w:eastAsia="Times New Roman"/>
                <w:sz w:val="24"/>
              </w:rPr>
            </w:pPr>
            <w:r>
              <w:rPr>
                <w:rFonts w:eastAsia="Times New Roman"/>
              </w:rPr>
              <w:t>C</w:t>
            </w:r>
            <w:r w:rsidR="00294D14">
              <w:rPr>
                <w:rFonts w:eastAsia="Times New Roman"/>
              </w:rPr>
              <w:t xml:space="preserve">onserved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6ED3CD4" w14:textId="77777777" w:rsidR="00294D14" w:rsidRDefault="00294D14" w:rsidP="004314D6">
            <w:pPr>
              <w:jc w:val="right"/>
              <w:rPr>
                <w:rFonts w:eastAsia="Times New Roman"/>
                <w:sz w:val="24"/>
              </w:rPr>
            </w:pPr>
            <w:r>
              <w:rPr>
                <w:rFonts w:eastAsia="Times New Roman"/>
              </w:rPr>
              <w:t xml:space="preserve">0.72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64351C1" w14:textId="77777777" w:rsidR="00294D14" w:rsidRDefault="00294D14" w:rsidP="004314D6">
            <w:pPr>
              <w:jc w:val="right"/>
              <w:rPr>
                <w:rFonts w:eastAsia="Times New Roman"/>
                <w:sz w:val="24"/>
              </w:rPr>
            </w:pPr>
            <w:r>
              <w:rPr>
                <w:rFonts w:eastAsia="Times New Roman"/>
              </w:rPr>
              <w:t xml:space="preserve">2.44E-04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1FA4308F" w14:textId="77777777" w:rsidR="00294D14" w:rsidRDefault="00294D14" w:rsidP="004314D6">
            <w:pPr>
              <w:jc w:val="right"/>
              <w:rPr>
                <w:rFonts w:eastAsia="Times New Roman"/>
                <w:sz w:val="24"/>
              </w:rPr>
            </w:pPr>
            <w:r>
              <w:rPr>
                <w:rFonts w:eastAsia="Times New Roman"/>
              </w:rPr>
              <w:t xml:space="preserve">1.71E-03 </w:t>
            </w:r>
          </w:p>
        </w:tc>
      </w:tr>
      <w:tr w:rsidR="00294D14" w14:paraId="50CCE140"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669D75F3" w14:textId="77777777" w:rsidR="00294D14" w:rsidRDefault="00294D14" w:rsidP="00294D14">
            <w:pPr>
              <w:rPr>
                <w:rFonts w:eastAsia="Times New Roman"/>
                <w:sz w:val="24"/>
              </w:rPr>
            </w:pPr>
            <w:r>
              <w:rPr>
                <w:rFonts w:eastAsia="Times New Roman"/>
              </w:rPr>
              <w:t xml:space="preserve">Cluster 7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41C2D3F4" w14:textId="77777777" w:rsidR="00294D14" w:rsidRDefault="00053A0C" w:rsidP="004314D6">
            <w:pPr>
              <w:rPr>
                <w:rFonts w:eastAsia="Times New Roman"/>
                <w:sz w:val="24"/>
              </w:rPr>
            </w:pPr>
            <w:r>
              <w:rPr>
                <w:rFonts w:eastAsia="Times New Roman"/>
              </w:rPr>
              <w:t>C</w:t>
            </w:r>
            <w:r w:rsidR="00294D14">
              <w:rPr>
                <w:rFonts w:eastAsia="Times New Roman"/>
              </w:rPr>
              <w:t xml:space="preserve">onserved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A4A07F6" w14:textId="77777777" w:rsidR="00294D14" w:rsidRDefault="00294D14" w:rsidP="004314D6">
            <w:pPr>
              <w:jc w:val="right"/>
              <w:rPr>
                <w:rFonts w:eastAsia="Times New Roman"/>
                <w:sz w:val="24"/>
              </w:rPr>
            </w:pPr>
            <w:r>
              <w:rPr>
                <w:rFonts w:eastAsia="Times New Roman"/>
              </w:rPr>
              <w:t xml:space="preserve">1.72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5205DC8" w14:textId="77777777" w:rsidR="00294D14" w:rsidRDefault="00294D14" w:rsidP="004314D6">
            <w:pPr>
              <w:jc w:val="right"/>
              <w:rPr>
                <w:rFonts w:eastAsia="Times New Roman"/>
                <w:sz w:val="24"/>
              </w:rPr>
            </w:pPr>
            <w:r>
              <w:rPr>
                <w:rFonts w:eastAsia="Times New Roman"/>
              </w:rPr>
              <w:t xml:space="preserve">1.11E-10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35BA8D56" w14:textId="77777777" w:rsidR="00294D14" w:rsidRDefault="00294D14" w:rsidP="004314D6">
            <w:pPr>
              <w:jc w:val="right"/>
              <w:rPr>
                <w:rFonts w:eastAsia="Times New Roman"/>
                <w:sz w:val="24"/>
              </w:rPr>
            </w:pPr>
            <w:r>
              <w:rPr>
                <w:rFonts w:eastAsia="Times New Roman"/>
              </w:rPr>
              <w:t xml:space="preserve">4.65E-09 </w:t>
            </w:r>
          </w:p>
        </w:tc>
      </w:tr>
      <w:tr w:rsidR="00294D14" w14:paraId="0428755C"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5EEA3940" w14:textId="77777777" w:rsidR="00294D14" w:rsidRDefault="00294D14" w:rsidP="00294D14">
            <w:pPr>
              <w:rPr>
                <w:rFonts w:eastAsia="Times New Roman"/>
                <w:sz w:val="24"/>
              </w:rPr>
            </w:pPr>
            <w:r>
              <w:rPr>
                <w:rFonts w:eastAsia="Times New Roman"/>
              </w:rPr>
              <w:t xml:space="preserve">Cluster 2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5AA346C2" w14:textId="77777777" w:rsidR="00294D14" w:rsidRDefault="00294D14" w:rsidP="004314D6">
            <w:pPr>
              <w:rPr>
                <w:rFonts w:eastAsia="Times New Roman"/>
                <w:sz w:val="24"/>
              </w:rPr>
            </w:pPr>
            <w:proofErr w:type="spellStart"/>
            <w:r>
              <w:rPr>
                <w:rFonts w:eastAsia="Times New Roman"/>
              </w:rPr>
              <w:t>ApicomplexaC</w:t>
            </w:r>
            <w:proofErr w:type="spellEnd"/>
            <w:r>
              <w:rPr>
                <w:rFonts w:eastAsia="Times New Roman"/>
              </w:rPr>
              <w:t xml:space="preserve">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4DE59A4" w14:textId="77777777" w:rsidR="00294D14" w:rsidRDefault="00294D14" w:rsidP="004314D6">
            <w:pPr>
              <w:jc w:val="right"/>
              <w:rPr>
                <w:rFonts w:eastAsia="Times New Roman"/>
                <w:sz w:val="24"/>
              </w:rPr>
            </w:pPr>
            <w:r>
              <w:rPr>
                <w:rFonts w:eastAsia="Times New Roman"/>
              </w:rPr>
              <w:t xml:space="preserve">0.45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121C844" w14:textId="77777777" w:rsidR="00294D14" w:rsidRDefault="00294D14" w:rsidP="004314D6">
            <w:pPr>
              <w:jc w:val="right"/>
              <w:rPr>
                <w:rFonts w:eastAsia="Times New Roman"/>
                <w:sz w:val="24"/>
              </w:rPr>
            </w:pPr>
            <w:r>
              <w:rPr>
                <w:rFonts w:eastAsia="Times New Roman"/>
              </w:rPr>
              <w:t xml:space="preserve">1.84E-04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280C8A75" w14:textId="77777777" w:rsidR="00294D14" w:rsidRDefault="00294D14" w:rsidP="004314D6">
            <w:pPr>
              <w:jc w:val="right"/>
              <w:rPr>
                <w:rFonts w:eastAsia="Times New Roman"/>
                <w:sz w:val="24"/>
              </w:rPr>
            </w:pPr>
            <w:r>
              <w:rPr>
                <w:rFonts w:eastAsia="Times New Roman"/>
              </w:rPr>
              <w:t xml:space="preserve">1.71E-03 </w:t>
            </w:r>
          </w:p>
        </w:tc>
      </w:tr>
      <w:tr w:rsidR="00294D14" w14:paraId="38D155F3"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1F2B0F82" w14:textId="77777777" w:rsidR="00294D14" w:rsidRDefault="00294D14" w:rsidP="00294D14">
            <w:pPr>
              <w:rPr>
                <w:rFonts w:eastAsia="Times New Roman"/>
                <w:sz w:val="24"/>
              </w:rPr>
            </w:pPr>
            <w:r>
              <w:rPr>
                <w:rFonts w:eastAsia="Times New Roman"/>
              </w:rPr>
              <w:t xml:space="preserve">Cluster 5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51FEB3D6" w14:textId="77777777" w:rsidR="00294D14" w:rsidRDefault="00294D14" w:rsidP="004314D6">
            <w:pPr>
              <w:rPr>
                <w:rFonts w:eastAsia="Times New Roman"/>
                <w:sz w:val="24"/>
              </w:rPr>
            </w:pPr>
            <w:proofErr w:type="spellStart"/>
            <w:r>
              <w:rPr>
                <w:rFonts w:eastAsia="Times New Roman"/>
              </w:rPr>
              <w:t>ApicomplexaC</w:t>
            </w:r>
            <w:proofErr w:type="spellEnd"/>
            <w:r>
              <w:rPr>
                <w:rFonts w:eastAsia="Times New Roman"/>
              </w:rPr>
              <w:t xml:space="preserve">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345E8C4" w14:textId="77777777" w:rsidR="00294D14" w:rsidRDefault="00294D14" w:rsidP="004314D6">
            <w:pPr>
              <w:jc w:val="right"/>
              <w:rPr>
                <w:rFonts w:eastAsia="Times New Roman"/>
                <w:sz w:val="24"/>
              </w:rPr>
            </w:pPr>
            <w:r>
              <w:rPr>
                <w:rFonts w:eastAsia="Times New Roman"/>
              </w:rPr>
              <w:t xml:space="preserve">1.86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BFF80BF" w14:textId="77777777" w:rsidR="00294D14" w:rsidRDefault="00294D14" w:rsidP="004314D6">
            <w:pPr>
              <w:jc w:val="right"/>
              <w:rPr>
                <w:rFonts w:eastAsia="Times New Roman"/>
                <w:sz w:val="24"/>
              </w:rPr>
            </w:pPr>
            <w:r>
              <w:rPr>
                <w:rFonts w:eastAsia="Times New Roman"/>
              </w:rPr>
              <w:t xml:space="preserve">3.76E-05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33FAD530" w14:textId="77777777" w:rsidR="00294D14" w:rsidRDefault="00294D14" w:rsidP="004314D6">
            <w:pPr>
              <w:jc w:val="right"/>
              <w:rPr>
                <w:rFonts w:eastAsia="Times New Roman"/>
                <w:sz w:val="24"/>
              </w:rPr>
            </w:pPr>
            <w:r>
              <w:rPr>
                <w:rFonts w:eastAsia="Times New Roman"/>
              </w:rPr>
              <w:t xml:space="preserve">5.26E-04 </w:t>
            </w:r>
          </w:p>
        </w:tc>
      </w:tr>
      <w:tr w:rsidR="00294D14" w:rsidRPr="00294D14" w14:paraId="6EFB9D26"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51DB1801" w14:textId="77777777" w:rsidR="00294D14" w:rsidRDefault="00294D14" w:rsidP="00294D14">
            <w:pPr>
              <w:rPr>
                <w:rFonts w:eastAsia="Times New Roman"/>
                <w:sz w:val="24"/>
              </w:rPr>
            </w:pPr>
            <w:r>
              <w:rPr>
                <w:rFonts w:eastAsia="Times New Roman"/>
              </w:rPr>
              <w:t xml:space="preserve">Cluster 4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5D34B833" w14:textId="77777777" w:rsidR="00294D14" w:rsidRPr="00053A0C" w:rsidRDefault="00294D14" w:rsidP="004314D6">
            <w:pPr>
              <w:rPr>
                <w:rFonts w:eastAsia="Times New Roman"/>
                <w:i/>
                <w:sz w:val="24"/>
                <w:lang w:val="de-DE"/>
              </w:rPr>
            </w:pPr>
            <w:r w:rsidRPr="00053A0C">
              <w:rPr>
                <w:rFonts w:eastAsia="Times New Roman"/>
                <w:i/>
                <w:lang w:val="de-DE"/>
              </w:rPr>
              <w:t xml:space="preserve">E. falciformis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A8B7490" w14:textId="77777777" w:rsidR="00294D14" w:rsidRPr="00294D14" w:rsidRDefault="00294D14" w:rsidP="004314D6">
            <w:pPr>
              <w:jc w:val="right"/>
              <w:rPr>
                <w:rFonts w:eastAsia="Times New Roman"/>
                <w:sz w:val="24"/>
                <w:lang w:val="de-DE"/>
              </w:rPr>
            </w:pPr>
            <w:r w:rsidRPr="00294D14">
              <w:rPr>
                <w:rFonts w:eastAsia="Times New Roman"/>
                <w:lang w:val="de-DE"/>
              </w:rPr>
              <w:t xml:space="preserve">3.05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30391B3" w14:textId="77777777" w:rsidR="00294D14" w:rsidRPr="00294D14" w:rsidRDefault="00294D14" w:rsidP="004314D6">
            <w:pPr>
              <w:jc w:val="right"/>
              <w:rPr>
                <w:rFonts w:eastAsia="Times New Roman"/>
                <w:sz w:val="24"/>
                <w:lang w:val="de-DE"/>
              </w:rPr>
            </w:pPr>
            <w:r w:rsidRPr="00294D14">
              <w:rPr>
                <w:rFonts w:eastAsia="Times New Roman"/>
                <w:lang w:val="de-DE"/>
              </w:rPr>
              <w:t xml:space="preserve">2.38E-04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1AF9749E" w14:textId="77777777" w:rsidR="00294D14" w:rsidRPr="00294D14" w:rsidRDefault="00294D14" w:rsidP="004314D6">
            <w:pPr>
              <w:jc w:val="right"/>
              <w:rPr>
                <w:rFonts w:eastAsia="Times New Roman"/>
                <w:sz w:val="24"/>
                <w:lang w:val="de-DE"/>
              </w:rPr>
            </w:pPr>
            <w:r w:rsidRPr="00294D14">
              <w:rPr>
                <w:rFonts w:eastAsia="Times New Roman"/>
                <w:lang w:val="de-DE"/>
              </w:rPr>
              <w:t xml:space="preserve">1.71E-03 </w:t>
            </w:r>
          </w:p>
        </w:tc>
      </w:tr>
      <w:tr w:rsidR="00294D14" w:rsidRPr="00294D14" w14:paraId="3A3DE2E7"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45C8AD25" w14:textId="77777777" w:rsidR="00294D14" w:rsidRPr="00294D14" w:rsidRDefault="00294D14" w:rsidP="00294D14">
            <w:pPr>
              <w:rPr>
                <w:rFonts w:eastAsia="Times New Roman"/>
                <w:sz w:val="24"/>
                <w:lang w:val="de-DE"/>
              </w:rPr>
            </w:pPr>
            <w:r w:rsidRPr="00294D14">
              <w:rPr>
                <w:rFonts w:eastAsia="Times New Roman"/>
                <w:lang w:val="de-DE"/>
              </w:rPr>
              <w:t xml:space="preserve">Cluster 1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3EA74579" w14:textId="77777777" w:rsidR="00294D14" w:rsidRPr="00053A0C" w:rsidRDefault="00294D14" w:rsidP="004314D6">
            <w:pPr>
              <w:rPr>
                <w:rFonts w:eastAsia="Times New Roman"/>
                <w:i/>
                <w:sz w:val="24"/>
                <w:lang w:val="de-DE"/>
              </w:rPr>
            </w:pPr>
            <w:r w:rsidRPr="00053A0C">
              <w:rPr>
                <w:rFonts w:eastAsia="Times New Roman"/>
                <w:i/>
                <w:lang w:val="de-DE"/>
              </w:rPr>
              <w:t xml:space="preserve">Eimeria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221156A" w14:textId="77777777" w:rsidR="00294D14" w:rsidRPr="00294D14" w:rsidRDefault="00294D14" w:rsidP="004314D6">
            <w:pPr>
              <w:jc w:val="right"/>
              <w:rPr>
                <w:rFonts w:eastAsia="Times New Roman"/>
                <w:sz w:val="24"/>
                <w:lang w:val="de-DE"/>
              </w:rPr>
            </w:pPr>
            <w:r w:rsidRPr="00294D14">
              <w:rPr>
                <w:rFonts w:eastAsia="Times New Roman"/>
                <w:lang w:val="de-DE"/>
              </w:rPr>
              <w:t xml:space="preserve">0.68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A3F50E9" w14:textId="77777777" w:rsidR="00294D14" w:rsidRPr="00294D14" w:rsidRDefault="00294D14" w:rsidP="004314D6">
            <w:pPr>
              <w:jc w:val="right"/>
              <w:rPr>
                <w:rFonts w:eastAsia="Times New Roman"/>
                <w:sz w:val="24"/>
                <w:lang w:val="de-DE"/>
              </w:rPr>
            </w:pPr>
            <w:r w:rsidRPr="00294D14">
              <w:rPr>
                <w:rFonts w:eastAsia="Times New Roman"/>
                <w:lang w:val="de-DE"/>
              </w:rPr>
              <w:t xml:space="preserve">1.83E-03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2A0FC679" w14:textId="77777777" w:rsidR="00294D14" w:rsidRPr="00294D14" w:rsidRDefault="00294D14" w:rsidP="004314D6">
            <w:pPr>
              <w:jc w:val="right"/>
              <w:rPr>
                <w:rFonts w:eastAsia="Times New Roman"/>
                <w:sz w:val="24"/>
                <w:lang w:val="de-DE"/>
              </w:rPr>
            </w:pPr>
            <w:r w:rsidRPr="00294D14">
              <w:rPr>
                <w:rFonts w:eastAsia="Times New Roman"/>
                <w:lang w:val="de-DE"/>
              </w:rPr>
              <w:t xml:space="preserve">9.59E-03 </w:t>
            </w:r>
          </w:p>
        </w:tc>
      </w:tr>
      <w:tr w:rsidR="00294D14" w:rsidRPr="00294D14" w14:paraId="78A7DF3B" w14:textId="77777777" w:rsidTr="00294D14">
        <w:trPr>
          <w:tblCellSpacing w:w="15" w:type="dxa"/>
        </w:trPr>
        <w:tc>
          <w:tcPr>
            <w:tcW w:w="1291" w:type="dxa"/>
            <w:tcBorders>
              <w:top w:val="outset" w:sz="6" w:space="0" w:color="auto"/>
              <w:left w:val="outset" w:sz="6" w:space="0" w:color="auto"/>
              <w:bottom w:val="outset" w:sz="6" w:space="0" w:color="auto"/>
              <w:right w:val="outset" w:sz="6" w:space="0" w:color="auto"/>
            </w:tcBorders>
            <w:vAlign w:val="center"/>
            <w:hideMark/>
          </w:tcPr>
          <w:p w14:paraId="733694AD" w14:textId="77777777" w:rsidR="00294D14" w:rsidRPr="00294D14" w:rsidRDefault="00294D14" w:rsidP="00294D14">
            <w:pPr>
              <w:rPr>
                <w:rFonts w:eastAsia="Times New Roman"/>
                <w:sz w:val="24"/>
                <w:lang w:val="de-DE"/>
              </w:rPr>
            </w:pPr>
            <w:r w:rsidRPr="00294D14">
              <w:rPr>
                <w:rFonts w:eastAsia="Times New Roman"/>
                <w:lang w:val="de-DE"/>
              </w:rPr>
              <w:t xml:space="preserve">Cluster 6 </w:t>
            </w:r>
          </w:p>
        </w:tc>
        <w:tc>
          <w:tcPr>
            <w:tcW w:w="1388" w:type="dxa"/>
            <w:tcBorders>
              <w:top w:val="outset" w:sz="6" w:space="0" w:color="auto"/>
              <w:left w:val="outset" w:sz="6" w:space="0" w:color="auto"/>
              <w:bottom w:val="outset" w:sz="6" w:space="0" w:color="auto"/>
              <w:right w:val="outset" w:sz="6" w:space="0" w:color="auto"/>
            </w:tcBorders>
            <w:vAlign w:val="center"/>
            <w:hideMark/>
          </w:tcPr>
          <w:p w14:paraId="0FF2AC1C" w14:textId="77777777" w:rsidR="00294D14" w:rsidRPr="00294D14" w:rsidRDefault="00294D14" w:rsidP="004314D6">
            <w:pPr>
              <w:rPr>
                <w:rFonts w:eastAsia="Times New Roman"/>
                <w:sz w:val="24"/>
                <w:lang w:val="de-DE"/>
              </w:rPr>
            </w:pPr>
            <w:r w:rsidRPr="00294D14">
              <w:rPr>
                <w:rFonts w:eastAsia="Times New Roman"/>
                <w:lang w:val="de-DE"/>
              </w:rPr>
              <w:t xml:space="preserve">Apicomplexa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6BC15A01" w14:textId="77777777" w:rsidR="00294D14" w:rsidRPr="00294D14" w:rsidRDefault="00294D14" w:rsidP="004314D6">
            <w:pPr>
              <w:jc w:val="right"/>
              <w:rPr>
                <w:rFonts w:eastAsia="Times New Roman"/>
                <w:sz w:val="24"/>
                <w:lang w:val="de-DE"/>
              </w:rPr>
            </w:pPr>
            <w:r w:rsidRPr="00294D14">
              <w:rPr>
                <w:rFonts w:eastAsia="Times New Roman"/>
                <w:lang w:val="de-DE"/>
              </w:rPr>
              <w:t xml:space="preserve">1.46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3A6BC2A" w14:textId="77777777" w:rsidR="00294D14" w:rsidRPr="00294D14" w:rsidRDefault="00294D14" w:rsidP="004314D6">
            <w:pPr>
              <w:jc w:val="right"/>
              <w:rPr>
                <w:rFonts w:eastAsia="Times New Roman"/>
                <w:sz w:val="24"/>
                <w:lang w:val="de-DE"/>
              </w:rPr>
            </w:pPr>
            <w:r w:rsidRPr="00294D14">
              <w:rPr>
                <w:rFonts w:eastAsia="Times New Roman"/>
                <w:lang w:val="de-DE"/>
              </w:rPr>
              <w:t xml:space="preserve">1.11E-03 </w:t>
            </w:r>
          </w:p>
        </w:tc>
        <w:tc>
          <w:tcPr>
            <w:tcW w:w="1514" w:type="dxa"/>
            <w:tcBorders>
              <w:top w:val="outset" w:sz="6" w:space="0" w:color="auto"/>
              <w:left w:val="outset" w:sz="6" w:space="0" w:color="auto"/>
              <w:bottom w:val="outset" w:sz="6" w:space="0" w:color="auto"/>
              <w:right w:val="outset" w:sz="6" w:space="0" w:color="auto"/>
            </w:tcBorders>
            <w:vAlign w:val="center"/>
            <w:hideMark/>
          </w:tcPr>
          <w:p w14:paraId="5E8D955C" w14:textId="77777777" w:rsidR="00294D14" w:rsidRPr="00294D14" w:rsidRDefault="00294D14" w:rsidP="004314D6">
            <w:pPr>
              <w:jc w:val="right"/>
              <w:rPr>
                <w:rFonts w:eastAsia="Times New Roman"/>
                <w:sz w:val="24"/>
                <w:lang w:val="de-DE"/>
              </w:rPr>
            </w:pPr>
            <w:r w:rsidRPr="00294D14">
              <w:rPr>
                <w:rFonts w:eastAsia="Times New Roman"/>
                <w:lang w:val="de-DE"/>
              </w:rPr>
              <w:t xml:space="preserve">6.64E-03 </w:t>
            </w:r>
          </w:p>
        </w:tc>
      </w:tr>
    </w:tbl>
    <w:p w14:paraId="5B2BE174" w14:textId="77777777" w:rsidR="00294D14" w:rsidRPr="00294D14" w:rsidRDefault="00294D14">
      <w:pPr>
        <w:pStyle w:val="Normal1"/>
        <w:spacing w:line="480" w:lineRule="auto"/>
        <w:rPr>
          <w:rFonts w:ascii="Arial" w:eastAsia="Courier" w:hAnsi="Arial" w:cs="Arial"/>
          <w:b/>
          <w:bCs/>
          <w:color w:val="000000"/>
          <w:lang w:val="de-DE"/>
        </w:rPr>
      </w:pPr>
    </w:p>
    <w:p w14:paraId="3D750545" w14:textId="2FA27058" w:rsidR="00DA72AB" w:rsidRDefault="00DA72AB">
      <w:pPr>
        <w:pStyle w:val="Normal1"/>
        <w:spacing w:line="480" w:lineRule="auto"/>
        <w:rPr>
          <w:rFonts w:ascii="Arial" w:eastAsia="Courier" w:hAnsi="Arial" w:cs="Arial"/>
          <w:b/>
          <w:bCs/>
          <w:color w:val="000000"/>
        </w:rPr>
      </w:pPr>
      <w:r>
        <w:rPr>
          <w:rFonts w:ascii="Arial" w:eastAsia="Courier" w:hAnsi="Arial" w:cs="Arial"/>
          <w:b/>
          <w:bCs/>
          <w:color w:val="000000"/>
        </w:rPr>
        <w:t>Table 4</w:t>
      </w:r>
      <w:r w:rsidR="004C0DF0">
        <w:rPr>
          <w:rFonts w:ascii="Arial" w:eastAsia="Courier" w:hAnsi="Arial" w:cs="Arial"/>
          <w:b/>
          <w:bCs/>
          <w:color w:val="000000"/>
        </w:rPr>
        <w:t xml:space="preserve"> </w:t>
      </w:r>
      <w:r w:rsidR="004C0DF0" w:rsidRPr="004C0DF0">
        <w:rPr>
          <w:rFonts w:ascii="Arial" w:eastAsia="Courier" w:hAnsi="Arial" w:cs="Arial"/>
          <w:bCs/>
          <w:color w:val="000000"/>
        </w:rPr>
        <w:t>Enrichment</w:t>
      </w:r>
      <w:r w:rsidR="004C0DF0">
        <w:rPr>
          <w:rFonts w:ascii="Arial" w:eastAsia="Courier" w:hAnsi="Arial" w:cs="Arial"/>
          <w:bCs/>
          <w:color w:val="000000"/>
        </w:rPr>
        <w:t>s of candidate interacting genes in mRNA clusters from figures 2b and 3b</w:t>
      </w:r>
      <w:r w:rsidR="00283194">
        <w:rPr>
          <w:rFonts w:ascii="Arial" w:eastAsia="Courier" w:hAnsi="Arial" w:cs="Arial"/>
          <w:bCs/>
          <w:color w:val="000000"/>
        </w:rPr>
        <w:t xml:space="preserve"> for mouse and </w:t>
      </w:r>
      <w:r w:rsidR="00283194" w:rsidRPr="00283194">
        <w:rPr>
          <w:rFonts w:ascii="Arial" w:eastAsia="Courier" w:hAnsi="Arial" w:cs="Arial"/>
          <w:bCs/>
          <w:i/>
          <w:color w:val="000000"/>
        </w:rPr>
        <w:t xml:space="preserve">E. </w:t>
      </w:r>
      <w:proofErr w:type="spellStart"/>
      <w:r w:rsidR="00283194" w:rsidRPr="00283194">
        <w:rPr>
          <w:rFonts w:ascii="Arial" w:eastAsia="Courier" w:hAnsi="Arial" w:cs="Arial"/>
          <w:bCs/>
          <w:i/>
          <w:color w:val="000000"/>
        </w:rPr>
        <w:t>falciformis</w:t>
      </w:r>
      <w:proofErr w:type="spellEnd"/>
      <w:r w:rsidR="004C0DF0">
        <w:rPr>
          <w:rFonts w:ascii="Arial" w:eastAsia="Courier" w:hAnsi="Arial" w:cs="Arial"/>
          <w:bCs/>
          <w:color w:val="000000"/>
        </w:rPr>
        <w:t>. Odds ratios &gt; 1 indicate overrepresentation and &lt; 1 indicates underrepresentation. Number of genes in clusters are listed (Genes per cluster) as well as p values and corrected p-values (FDR)</w:t>
      </w:r>
      <w:r w:rsidR="0038345D">
        <w:rPr>
          <w:rFonts w:ascii="Arial" w:eastAsia="Courier" w:hAnsi="Arial" w:cs="Arial"/>
          <w:bCs/>
          <w:color w:val="000000"/>
        </w:rPr>
        <w:t xml:space="preserve"> by FET</w:t>
      </w:r>
      <w:r w:rsidR="004C0DF0">
        <w:rPr>
          <w:rFonts w:ascii="Arial" w:eastAsia="Courier" w:hAnsi="Arial" w:cs="Arial"/>
          <w:bCs/>
          <w:color w:val="000000"/>
        </w:rPr>
        <w:t>.</w:t>
      </w:r>
      <w:r w:rsidR="0038345D">
        <w:rPr>
          <w:rFonts w:ascii="Arial" w:eastAsia="Courier" w:hAnsi="Arial" w:cs="Arial"/>
          <w:bCs/>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4"/>
        <w:gridCol w:w="1451"/>
        <w:gridCol w:w="1276"/>
        <w:gridCol w:w="1134"/>
        <w:gridCol w:w="1559"/>
        <w:gridCol w:w="1282"/>
      </w:tblGrid>
      <w:tr w:rsidR="007E4EDA" w14:paraId="43E8D663"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7F1A5" w14:textId="18670A88" w:rsidR="007E4EDA" w:rsidRDefault="004C0DF0" w:rsidP="004314D6">
            <w:pPr>
              <w:jc w:val="center"/>
              <w:rPr>
                <w:rFonts w:eastAsia="Times New Roman"/>
                <w:b/>
                <w:bCs/>
                <w:sz w:val="24"/>
              </w:rPr>
            </w:pPr>
            <w:r>
              <w:rPr>
                <w:rFonts w:eastAsia="Times New Roman"/>
                <w:b/>
                <w:bCs/>
              </w:rPr>
              <w:t>Genes per</w:t>
            </w:r>
            <w:r w:rsidR="007E4EDA">
              <w:rPr>
                <w:rFonts w:eastAsia="Times New Roman"/>
                <w:b/>
                <w:bCs/>
              </w:rPr>
              <w:t xml:space="preserve"> cluster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41DE2F04" w14:textId="77777777" w:rsidR="007E4EDA" w:rsidRDefault="007E4EDA" w:rsidP="004314D6">
            <w:pPr>
              <w:jc w:val="center"/>
              <w:rPr>
                <w:rFonts w:eastAsia="Times New Roman"/>
                <w:b/>
                <w:bCs/>
                <w:sz w:val="24"/>
              </w:rPr>
            </w:pPr>
            <w:r>
              <w:rPr>
                <w:rFonts w:eastAsia="Times New Roman"/>
                <w:b/>
                <w:bCs/>
              </w:rPr>
              <w:t xml:space="preserve">% interacting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03BE91C3" w14:textId="77777777" w:rsidR="007E4EDA" w:rsidRDefault="00156484" w:rsidP="004314D6">
            <w:pPr>
              <w:jc w:val="center"/>
              <w:rPr>
                <w:rFonts w:eastAsia="Times New Roman"/>
                <w:b/>
                <w:bCs/>
                <w:sz w:val="24"/>
              </w:rPr>
            </w:pPr>
            <w:r>
              <w:rPr>
                <w:rFonts w:eastAsia="Times New Roman"/>
                <w:b/>
                <w:bCs/>
              </w:rPr>
              <w:t>O</w:t>
            </w:r>
            <w:r w:rsidR="007E4EDA">
              <w:rPr>
                <w:rFonts w:eastAsia="Times New Roman"/>
                <w:b/>
                <w:bCs/>
              </w:rPr>
              <w:t xml:space="preserve">dds ratio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0EA8922" w14:textId="77777777" w:rsidR="007E4EDA" w:rsidRDefault="00156484" w:rsidP="004314D6">
            <w:pPr>
              <w:jc w:val="center"/>
              <w:rPr>
                <w:rFonts w:eastAsia="Times New Roman"/>
                <w:b/>
                <w:bCs/>
                <w:sz w:val="24"/>
              </w:rPr>
            </w:pPr>
            <w:r>
              <w:rPr>
                <w:rFonts w:eastAsia="Times New Roman"/>
                <w:b/>
                <w:bCs/>
              </w:rPr>
              <w:t xml:space="preserve">P </w:t>
            </w:r>
            <w:r w:rsidR="007E4EDA">
              <w:rPr>
                <w:rFonts w:eastAsia="Times New Roman"/>
                <w:b/>
                <w:bCs/>
              </w:rPr>
              <w:t xml:space="preserve">value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09BA609" w14:textId="77777777" w:rsidR="007E4EDA" w:rsidRDefault="007E4EDA" w:rsidP="004314D6">
            <w:pPr>
              <w:jc w:val="center"/>
              <w:rPr>
                <w:rFonts w:eastAsia="Times New Roman"/>
                <w:b/>
                <w:bCs/>
                <w:sz w:val="24"/>
              </w:rPr>
            </w:pPr>
            <w:r>
              <w:rPr>
                <w:rFonts w:eastAsia="Times New Roman"/>
                <w:b/>
                <w:bCs/>
              </w:rPr>
              <w:t xml:space="preserve">Cluster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6E3D6216" w14:textId="77777777" w:rsidR="007E4EDA" w:rsidRDefault="007E4EDA" w:rsidP="004314D6">
            <w:pPr>
              <w:jc w:val="center"/>
              <w:rPr>
                <w:rFonts w:eastAsia="Times New Roman"/>
                <w:b/>
                <w:bCs/>
                <w:sz w:val="24"/>
              </w:rPr>
            </w:pPr>
            <w:r>
              <w:rPr>
                <w:rFonts w:eastAsia="Times New Roman"/>
                <w:b/>
                <w:bCs/>
              </w:rPr>
              <w:t xml:space="preserve">FDR </w:t>
            </w:r>
          </w:p>
        </w:tc>
      </w:tr>
      <w:tr w:rsidR="007E4EDA" w14:paraId="15F0DEBA"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7564A9" w14:textId="77777777" w:rsidR="007E4EDA" w:rsidRDefault="007E4EDA" w:rsidP="004314D6">
            <w:pPr>
              <w:jc w:val="right"/>
              <w:rPr>
                <w:rFonts w:eastAsia="Times New Roman"/>
                <w:sz w:val="24"/>
              </w:rPr>
            </w:pPr>
            <w:r>
              <w:rPr>
                <w:rFonts w:eastAsia="Times New Roman"/>
              </w:rPr>
              <w:t xml:space="preserve">206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70A39948" w14:textId="77777777" w:rsidR="007E4EDA" w:rsidRDefault="007E4EDA" w:rsidP="004314D6">
            <w:pPr>
              <w:jc w:val="right"/>
              <w:rPr>
                <w:rFonts w:eastAsia="Times New Roman"/>
                <w:sz w:val="24"/>
              </w:rPr>
            </w:pPr>
            <w:r>
              <w:rPr>
                <w:rFonts w:eastAsia="Times New Roman"/>
              </w:rPr>
              <w:t xml:space="preserve">38.83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4F3C62F4" w14:textId="77777777" w:rsidR="007E4EDA" w:rsidRDefault="007E4EDA" w:rsidP="004314D6">
            <w:pPr>
              <w:jc w:val="right"/>
              <w:rPr>
                <w:rFonts w:eastAsia="Times New Roman"/>
                <w:sz w:val="24"/>
              </w:rPr>
            </w:pPr>
            <w:r>
              <w:rPr>
                <w:rFonts w:eastAsia="Times New Roman"/>
              </w:rPr>
              <w:t xml:space="preserve">1.72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5AAD17F6" w14:textId="77777777" w:rsidR="007E4EDA" w:rsidRDefault="007E4EDA" w:rsidP="004314D6">
            <w:pPr>
              <w:jc w:val="right"/>
              <w:rPr>
                <w:rFonts w:eastAsia="Times New Roman"/>
                <w:sz w:val="24"/>
              </w:rPr>
            </w:pPr>
            <w:r>
              <w:rPr>
                <w:rFonts w:eastAsia="Times New Roman"/>
              </w:rPr>
              <w:t xml:space="preserve">2.59E-04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D7D12BB" w14:textId="77777777" w:rsidR="007E4EDA" w:rsidRDefault="007E4EDA" w:rsidP="004314D6">
            <w:pPr>
              <w:jc w:val="right"/>
              <w:rPr>
                <w:rFonts w:eastAsia="Times New Roman"/>
                <w:sz w:val="24"/>
              </w:rPr>
            </w:pPr>
            <w:r>
              <w:rPr>
                <w:rFonts w:eastAsia="Times New Roman"/>
              </w:rPr>
              <w:t xml:space="preserve">Mouse 1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2446C06" w14:textId="77777777" w:rsidR="007E4EDA" w:rsidRDefault="007E4EDA" w:rsidP="004314D6">
            <w:pPr>
              <w:jc w:val="right"/>
              <w:rPr>
                <w:rFonts w:eastAsia="Times New Roman"/>
                <w:sz w:val="24"/>
              </w:rPr>
            </w:pPr>
            <w:r>
              <w:rPr>
                <w:rFonts w:eastAsia="Times New Roman"/>
              </w:rPr>
              <w:t xml:space="preserve">3.62E-04 </w:t>
            </w:r>
          </w:p>
        </w:tc>
      </w:tr>
      <w:tr w:rsidR="007E4EDA" w14:paraId="6FF1EE0C"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9D300E" w14:textId="77777777" w:rsidR="007E4EDA" w:rsidRDefault="007E4EDA" w:rsidP="004314D6">
            <w:pPr>
              <w:jc w:val="right"/>
              <w:rPr>
                <w:rFonts w:eastAsia="Times New Roman"/>
                <w:sz w:val="24"/>
              </w:rPr>
            </w:pPr>
            <w:r>
              <w:rPr>
                <w:rFonts w:eastAsia="Times New Roman"/>
              </w:rPr>
              <w:t xml:space="preserve">179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2D49798E" w14:textId="77777777" w:rsidR="007E4EDA" w:rsidRDefault="007E4EDA" w:rsidP="004314D6">
            <w:pPr>
              <w:jc w:val="right"/>
              <w:rPr>
                <w:rFonts w:eastAsia="Times New Roman"/>
                <w:sz w:val="24"/>
              </w:rPr>
            </w:pPr>
            <w:r>
              <w:rPr>
                <w:rFonts w:eastAsia="Times New Roman"/>
              </w:rPr>
              <w:t xml:space="preserve">13.97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76C908B6" w14:textId="77777777" w:rsidR="007E4EDA" w:rsidRDefault="007E4EDA" w:rsidP="004314D6">
            <w:pPr>
              <w:jc w:val="right"/>
              <w:rPr>
                <w:rFonts w:eastAsia="Times New Roman"/>
                <w:sz w:val="24"/>
              </w:rPr>
            </w:pPr>
            <w:r>
              <w:rPr>
                <w:rFonts w:eastAsia="Times New Roman"/>
              </w:rPr>
              <w:t xml:space="preserve">0.43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9601CF0" w14:textId="77777777" w:rsidR="007E4EDA" w:rsidRDefault="007E4EDA" w:rsidP="004314D6">
            <w:pPr>
              <w:jc w:val="right"/>
              <w:rPr>
                <w:rFonts w:eastAsia="Times New Roman"/>
                <w:sz w:val="24"/>
              </w:rPr>
            </w:pPr>
            <w:r>
              <w:rPr>
                <w:rFonts w:eastAsia="Times New Roman"/>
              </w:rPr>
              <w:t xml:space="preserve">2.92E-05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742EF8B" w14:textId="77777777" w:rsidR="007E4EDA" w:rsidRDefault="007E4EDA" w:rsidP="004314D6">
            <w:pPr>
              <w:jc w:val="right"/>
              <w:rPr>
                <w:rFonts w:eastAsia="Times New Roman"/>
                <w:sz w:val="24"/>
              </w:rPr>
            </w:pPr>
            <w:r>
              <w:rPr>
                <w:rFonts w:eastAsia="Times New Roman"/>
              </w:rPr>
              <w:t xml:space="preserve">Mouse 2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7DEC5E7D" w14:textId="77777777" w:rsidR="007E4EDA" w:rsidRDefault="007E4EDA" w:rsidP="004314D6">
            <w:pPr>
              <w:jc w:val="right"/>
              <w:rPr>
                <w:rFonts w:eastAsia="Times New Roman"/>
                <w:sz w:val="24"/>
              </w:rPr>
            </w:pPr>
            <w:r>
              <w:rPr>
                <w:rFonts w:eastAsia="Times New Roman"/>
              </w:rPr>
              <w:t xml:space="preserve">1.02E-04 </w:t>
            </w:r>
          </w:p>
        </w:tc>
      </w:tr>
      <w:tr w:rsidR="007E4EDA" w14:paraId="108C4696"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64051" w14:textId="77777777" w:rsidR="007E4EDA" w:rsidRDefault="007E4EDA" w:rsidP="004314D6">
            <w:pPr>
              <w:jc w:val="right"/>
              <w:rPr>
                <w:rFonts w:eastAsia="Times New Roman"/>
                <w:sz w:val="24"/>
              </w:rPr>
            </w:pPr>
            <w:r>
              <w:rPr>
                <w:rFonts w:eastAsia="Times New Roman"/>
              </w:rPr>
              <w:t xml:space="preserve">255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351E23F1" w14:textId="77777777" w:rsidR="007E4EDA" w:rsidRDefault="007E4EDA" w:rsidP="004314D6">
            <w:pPr>
              <w:jc w:val="right"/>
              <w:rPr>
                <w:rFonts w:eastAsia="Times New Roman"/>
                <w:sz w:val="24"/>
              </w:rPr>
            </w:pPr>
            <w:r>
              <w:rPr>
                <w:rFonts w:eastAsia="Times New Roman"/>
              </w:rPr>
              <w:t xml:space="preserve">16.86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60559716" w14:textId="77777777" w:rsidR="007E4EDA" w:rsidRDefault="007E4EDA" w:rsidP="004314D6">
            <w:pPr>
              <w:jc w:val="right"/>
              <w:rPr>
                <w:rFonts w:eastAsia="Times New Roman"/>
                <w:sz w:val="24"/>
              </w:rPr>
            </w:pPr>
            <w:r>
              <w:rPr>
                <w:rFonts w:eastAsia="Times New Roman"/>
              </w:rPr>
              <w:t xml:space="preserve">0.54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E920C38" w14:textId="77777777" w:rsidR="007E4EDA" w:rsidRDefault="007E4EDA" w:rsidP="004314D6">
            <w:pPr>
              <w:jc w:val="right"/>
              <w:rPr>
                <w:rFonts w:eastAsia="Times New Roman"/>
                <w:sz w:val="24"/>
              </w:rPr>
            </w:pPr>
            <w:r>
              <w:rPr>
                <w:rFonts w:eastAsia="Times New Roman"/>
              </w:rPr>
              <w:t xml:space="preserve">1.16E-04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3EBA964" w14:textId="77777777" w:rsidR="007E4EDA" w:rsidRDefault="007E4EDA" w:rsidP="004314D6">
            <w:pPr>
              <w:jc w:val="right"/>
              <w:rPr>
                <w:rFonts w:eastAsia="Times New Roman"/>
                <w:sz w:val="24"/>
              </w:rPr>
            </w:pPr>
            <w:r>
              <w:rPr>
                <w:rFonts w:eastAsia="Times New Roman"/>
              </w:rPr>
              <w:t xml:space="preserve">Mouse 3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2CE547F" w14:textId="77777777" w:rsidR="007E4EDA" w:rsidRDefault="007E4EDA" w:rsidP="004314D6">
            <w:pPr>
              <w:jc w:val="right"/>
              <w:rPr>
                <w:rFonts w:eastAsia="Times New Roman"/>
                <w:sz w:val="24"/>
              </w:rPr>
            </w:pPr>
            <w:r>
              <w:rPr>
                <w:rFonts w:eastAsia="Times New Roman"/>
              </w:rPr>
              <w:t xml:space="preserve">2.03E-04 </w:t>
            </w:r>
          </w:p>
        </w:tc>
      </w:tr>
      <w:tr w:rsidR="007E4EDA" w14:paraId="45D868E4"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C8FAD" w14:textId="77777777" w:rsidR="007E4EDA" w:rsidRDefault="007E4EDA" w:rsidP="004314D6">
            <w:pPr>
              <w:jc w:val="right"/>
              <w:rPr>
                <w:rFonts w:eastAsia="Times New Roman"/>
                <w:sz w:val="24"/>
              </w:rPr>
            </w:pPr>
            <w:r>
              <w:rPr>
                <w:rFonts w:eastAsia="Times New Roman"/>
              </w:rPr>
              <w:t xml:space="preserve">295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75A0DFF9" w14:textId="77777777" w:rsidR="007E4EDA" w:rsidRDefault="007E4EDA" w:rsidP="004314D6">
            <w:pPr>
              <w:jc w:val="right"/>
              <w:rPr>
                <w:rFonts w:eastAsia="Times New Roman"/>
                <w:sz w:val="24"/>
              </w:rPr>
            </w:pPr>
            <w:r>
              <w:rPr>
                <w:rFonts w:eastAsia="Times New Roman"/>
              </w:rPr>
              <w:t xml:space="preserve">21.36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37BD44AD" w14:textId="77777777" w:rsidR="007E4EDA" w:rsidRDefault="007E4EDA" w:rsidP="004314D6">
            <w:pPr>
              <w:jc w:val="right"/>
              <w:rPr>
                <w:rFonts w:eastAsia="Times New Roman"/>
                <w:sz w:val="24"/>
              </w:rPr>
            </w:pPr>
            <w:r>
              <w:rPr>
                <w:rFonts w:eastAsia="Times New Roman"/>
              </w:rPr>
              <w:t xml:space="preserve">0.72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3006601" w14:textId="77777777" w:rsidR="007E4EDA" w:rsidRDefault="007E4EDA" w:rsidP="004314D6">
            <w:pPr>
              <w:jc w:val="right"/>
              <w:rPr>
                <w:rFonts w:eastAsia="Times New Roman"/>
                <w:sz w:val="24"/>
              </w:rPr>
            </w:pPr>
            <w:r>
              <w:rPr>
                <w:rFonts w:eastAsia="Times New Roman"/>
              </w:rPr>
              <w:t xml:space="preserve">2.43E-02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7156274D" w14:textId="77777777" w:rsidR="007E4EDA" w:rsidRDefault="007E4EDA" w:rsidP="004314D6">
            <w:pPr>
              <w:jc w:val="right"/>
              <w:rPr>
                <w:rFonts w:eastAsia="Times New Roman"/>
                <w:sz w:val="24"/>
              </w:rPr>
            </w:pPr>
            <w:r>
              <w:rPr>
                <w:rFonts w:eastAsia="Times New Roman"/>
              </w:rPr>
              <w:t xml:space="preserve">Mouse 4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12EA764" w14:textId="77777777" w:rsidR="007E4EDA" w:rsidRDefault="007E4EDA" w:rsidP="004314D6">
            <w:pPr>
              <w:jc w:val="right"/>
              <w:rPr>
                <w:rFonts w:eastAsia="Times New Roman"/>
                <w:sz w:val="24"/>
              </w:rPr>
            </w:pPr>
            <w:r>
              <w:rPr>
                <w:rFonts w:eastAsia="Times New Roman"/>
              </w:rPr>
              <w:t xml:space="preserve">2.43E-02 </w:t>
            </w:r>
          </w:p>
        </w:tc>
      </w:tr>
      <w:tr w:rsidR="007E4EDA" w14:paraId="5D382FD9"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CCA32" w14:textId="77777777" w:rsidR="007E4EDA" w:rsidRDefault="007E4EDA" w:rsidP="004314D6">
            <w:pPr>
              <w:jc w:val="right"/>
              <w:rPr>
                <w:rFonts w:eastAsia="Times New Roman"/>
                <w:sz w:val="24"/>
              </w:rPr>
            </w:pPr>
            <w:r>
              <w:rPr>
                <w:rFonts w:eastAsia="Times New Roman"/>
              </w:rPr>
              <w:t xml:space="preserve">220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2925B210" w14:textId="77777777" w:rsidR="007E4EDA" w:rsidRDefault="007E4EDA" w:rsidP="004314D6">
            <w:pPr>
              <w:jc w:val="right"/>
              <w:rPr>
                <w:rFonts w:eastAsia="Times New Roman"/>
                <w:sz w:val="24"/>
              </w:rPr>
            </w:pPr>
            <w:r>
              <w:rPr>
                <w:rFonts w:eastAsia="Times New Roman"/>
              </w:rPr>
              <w:t xml:space="preserve">58.64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262CD7BF" w14:textId="77777777" w:rsidR="007E4EDA" w:rsidRDefault="007E4EDA" w:rsidP="004314D6">
            <w:pPr>
              <w:jc w:val="right"/>
              <w:rPr>
                <w:rFonts w:eastAsia="Times New Roman"/>
                <w:sz w:val="24"/>
              </w:rPr>
            </w:pPr>
            <w:r>
              <w:rPr>
                <w:rFonts w:eastAsia="Times New Roman"/>
              </w:rPr>
              <w:t xml:space="preserve">3.91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15D7C40" w14:textId="77777777" w:rsidR="007E4EDA" w:rsidRDefault="007E4EDA" w:rsidP="004314D6">
            <w:pPr>
              <w:jc w:val="right"/>
              <w:rPr>
                <w:rFonts w:eastAsia="Times New Roman"/>
                <w:sz w:val="24"/>
              </w:rPr>
            </w:pPr>
            <w:r>
              <w:rPr>
                <w:rFonts w:eastAsia="Times New Roman"/>
              </w:rPr>
              <w:t xml:space="preserve">5.77E-23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A747021" w14:textId="77777777" w:rsidR="007E4EDA" w:rsidRDefault="007E4EDA" w:rsidP="004314D6">
            <w:pPr>
              <w:jc w:val="right"/>
              <w:rPr>
                <w:rFonts w:eastAsia="Times New Roman"/>
                <w:sz w:val="24"/>
              </w:rPr>
            </w:pPr>
            <w:r>
              <w:rPr>
                <w:rFonts w:eastAsia="Times New Roman"/>
              </w:rPr>
              <w:t xml:space="preserve">Mouse 5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7FFE6366" w14:textId="77777777" w:rsidR="007E4EDA" w:rsidRDefault="007E4EDA" w:rsidP="004314D6">
            <w:pPr>
              <w:jc w:val="right"/>
              <w:rPr>
                <w:rFonts w:eastAsia="Times New Roman"/>
                <w:sz w:val="24"/>
              </w:rPr>
            </w:pPr>
            <w:r>
              <w:rPr>
                <w:rFonts w:eastAsia="Times New Roman"/>
              </w:rPr>
              <w:t xml:space="preserve">4.04E-22 </w:t>
            </w:r>
          </w:p>
        </w:tc>
      </w:tr>
      <w:tr w:rsidR="007E4EDA" w14:paraId="5B4532F0"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071F8" w14:textId="77777777" w:rsidR="007E4EDA" w:rsidRDefault="007E4EDA" w:rsidP="004314D6">
            <w:pPr>
              <w:jc w:val="right"/>
              <w:rPr>
                <w:rFonts w:eastAsia="Times New Roman"/>
                <w:sz w:val="24"/>
              </w:rPr>
            </w:pPr>
            <w:r>
              <w:rPr>
                <w:rFonts w:eastAsia="Times New Roman"/>
              </w:rPr>
              <w:t xml:space="preserve">276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737124A3" w14:textId="77777777" w:rsidR="007E4EDA" w:rsidRDefault="007E4EDA" w:rsidP="004314D6">
            <w:pPr>
              <w:jc w:val="right"/>
              <w:rPr>
                <w:rFonts w:eastAsia="Times New Roman"/>
                <w:sz w:val="24"/>
              </w:rPr>
            </w:pPr>
            <w:r>
              <w:rPr>
                <w:rFonts w:eastAsia="Times New Roman"/>
              </w:rPr>
              <w:t xml:space="preserve">17.03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5697707B" w14:textId="77777777" w:rsidR="007E4EDA" w:rsidRDefault="007E4EDA" w:rsidP="004314D6">
            <w:pPr>
              <w:jc w:val="right"/>
              <w:rPr>
                <w:rFonts w:eastAsia="Times New Roman"/>
                <w:sz w:val="24"/>
              </w:rPr>
            </w:pPr>
            <w:r>
              <w:rPr>
                <w:rFonts w:eastAsia="Times New Roman"/>
              </w:rPr>
              <w:t xml:space="preserve">0.55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AC314D9" w14:textId="77777777" w:rsidR="007E4EDA" w:rsidRDefault="007E4EDA" w:rsidP="004314D6">
            <w:pPr>
              <w:jc w:val="right"/>
              <w:rPr>
                <w:rFonts w:eastAsia="Times New Roman"/>
                <w:sz w:val="24"/>
              </w:rPr>
            </w:pPr>
            <w:r>
              <w:rPr>
                <w:rFonts w:eastAsia="Times New Roman"/>
              </w:rPr>
              <w:t xml:space="preserve">8.92E-05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79038D77" w14:textId="77777777" w:rsidR="007E4EDA" w:rsidRDefault="007E4EDA" w:rsidP="004314D6">
            <w:pPr>
              <w:jc w:val="right"/>
              <w:rPr>
                <w:rFonts w:eastAsia="Times New Roman"/>
                <w:sz w:val="24"/>
              </w:rPr>
            </w:pPr>
            <w:r>
              <w:rPr>
                <w:rFonts w:eastAsia="Times New Roman"/>
              </w:rPr>
              <w:t xml:space="preserve">Mouse 6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856F6C2" w14:textId="77777777" w:rsidR="007E4EDA" w:rsidRDefault="007E4EDA" w:rsidP="004314D6">
            <w:pPr>
              <w:jc w:val="right"/>
              <w:rPr>
                <w:rFonts w:eastAsia="Times New Roman"/>
                <w:sz w:val="24"/>
              </w:rPr>
            </w:pPr>
            <w:r>
              <w:rPr>
                <w:rFonts w:eastAsia="Times New Roman"/>
              </w:rPr>
              <w:t xml:space="preserve">2.03E-04 </w:t>
            </w:r>
          </w:p>
        </w:tc>
      </w:tr>
      <w:tr w:rsidR="007E4EDA" w14:paraId="5EF944C8"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FFF73" w14:textId="77777777" w:rsidR="007E4EDA" w:rsidRDefault="007E4EDA" w:rsidP="004314D6">
            <w:pPr>
              <w:jc w:val="right"/>
              <w:rPr>
                <w:rFonts w:eastAsia="Times New Roman"/>
                <w:sz w:val="24"/>
              </w:rPr>
            </w:pPr>
            <w:r>
              <w:rPr>
                <w:rFonts w:eastAsia="Times New Roman"/>
              </w:rPr>
              <w:t xml:space="preserve">106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48B7A596" w14:textId="77777777" w:rsidR="007E4EDA" w:rsidRDefault="007E4EDA" w:rsidP="004314D6">
            <w:pPr>
              <w:jc w:val="right"/>
              <w:rPr>
                <w:rFonts w:eastAsia="Times New Roman"/>
                <w:sz w:val="24"/>
              </w:rPr>
            </w:pPr>
            <w:r>
              <w:rPr>
                <w:rFonts w:eastAsia="Times New Roman"/>
              </w:rPr>
              <w:t xml:space="preserve">13.21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485837EB" w14:textId="77777777" w:rsidR="007E4EDA" w:rsidRDefault="007E4EDA" w:rsidP="004314D6">
            <w:pPr>
              <w:jc w:val="right"/>
              <w:rPr>
                <w:rFonts w:eastAsia="Times New Roman"/>
                <w:sz w:val="24"/>
              </w:rPr>
            </w:pPr>
            <w:r>
              <w:rPr>
                <w:rFonts w:eastAsia="Times New Roman"/>
              </w:rPr>
              <w:t xml:space="preserve">0.41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B6616B2" w14:textId="77777777" w:rsidR="007E4EDA" w:rsidRDefault="007E4EDA" w:rsidP="004314D6">
            <w:pPr>
              <w:jc w:val="right"/>
              <w:rPr>
                <w:rFonts w:eastAsia="Times New Roman"/>
                <w:sz w:val="24"/>
              </w:rPr>
            </w:pPr>
            <w:r>
              <w:rPr>
                <w:rFonts w:eastAsia="Times New Roman"/>
              </w:rPr>
              <w:t xml:space="preserve">8.91E-04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681B330" w14:textId="77777777" w:rsidR="007E4EDA" w:rsidRDefault="007E4EDA" w:rsidP="004314D6">
            <w:pPr>
              <w:jc w:val="right"/>
              <w:rPr>
                <w:rFonts w:eastAsia="Times New Roman"/>
                <w:sz w:val="24"/>
              </w:rPr>
            </w:pPr>
            <w:r>
              <w:rPr>
                <w:rFonts w:eastAsia="Times New Roman"/>
              </w:rPr>
              <w:t xml:space="preserve">Mouse 7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C3EA1E" w14:textId="77777777" w:rsidR="007E4EDA" w:rsidRDefault="007E4EDA" w:rsidP="004314D6">
            <w:pPr>
              <w:jc w:val="right"/>
              <w:rPr>
                <w:rFonts w:eastAsia="Times New Roman"/>
                <w:sz w:val="24"/>
              </w:rPr>
            </w:pPr>
            <w:r>
              <w:rPr>
                <w:rFonts w:eastAsia="Times New Roman"/>
              </w:rPr>
              <w:t xml:space="preserve">1.04E-03 </w:t>
            </w:r>
          </w:p>
        </w:tc>
      </w:tr>
      <w:tr w:rsidR="007E4EDA" w14:paraId="51F40771"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D09C3A" w14:textId="77777777" w:rsidR="007E4EDA" w:rsidRDefault="007E4EDA" w:rsidP="004314D6">
            <w:pPr>
              <w:jc w:val="right"/>
              <w:rPr>
                <w:rFonts w:eastAsia="Times New Roman"/>
                <w:sz w:val="24"/>
              </w:rPr>
            </w:pPr>
            <w:r>
              <w:rPr>
                <w:rFonts w:eastAsia="Times New Roman"/>
              </w:rPr>
              <w:t xml:space="preserve">566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2D06224E" w14:textId="77777777" w:rsidR="007E4EDA" w:rsidRDefault="007E4EDA" w:rsidP="004314D6">
            <w:pPr>
              <w:jc w:val="right"/>
              <w:rPr>
                <w:rFonts w:eastAsia="Times New Roman"/>
                <w:sz w:val="24"/>
              </w:rPr>
            </w:pPr>
            <w:r>
              <w:rPr>
                <w:rFonts w:eastAsia="Times New Roman"/>
              </w:rPr>
              <w:t xml:space="preserve">19.43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5F5EDDE1" w14:textId="77777777" w:rsidR="007E4EDA" w:rsidRDefault="007E4EDA" w:rsidP="004314D6">
            <w:pPr>
              <w:jc w:val="right"/>
              <w:rPr>
                <w:rFonts w:eastAsia="Times New Roman"/>
                <w:sz w:val="24"/>
              </w:rPr>
            </w:pPr>
            <w:r>
              <w:rPr>
                <w:rFonts w:eastAsia="Times New Roman"/>
              </w:rPr>
              <w:t xml:space="preserve">0.84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5572EEE2" w14:textId="77777777" w:rsidR="007E4EDA" w:rsidRDefault="007E4EDA" w:rsidP="004314D6">
            <w:pPr>
              <w:jc w:val="right"/>
              <w:rPr>
                <w:rFonts w:eastAsia="Times New Roman"/>
                <w:sz w:val="24"/>
              </w:rPr>
            </w:pPr>
            <w:r>
              <w:rPr>
                <w:rFonts w:eastAsia="Times New Roman"/>
              </w:rPr>
              <w:t xml:space="preserve">1.10E-01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5432E64"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1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6D578772" w14:textId="77777777" w:rsidR="007E4EDA" w:rsidRDefault="007E4EDA" w:rsidP="004314D6">
            <w:pPr>
              <w:jc w:val="right"/>
              <w:rPr>
                <w:rFonts w:eastAsia="Times New Roman"/>
                <w:sz w:val="24"/>
              </w:rPr>
            </w:pPr>
            <w:r>
              <w:rPr>
                <w:rFonts w:eastAsia="Times New Roman"/>
              </w:rPr>
              <w:t xml:space="preserve">1.64E-01 </w:t>
            </w:r>
          </w:p>
        </w:tc>
      </w:tr>
      <w:tr w:rsidR="007E4EDA" w14:paraId="7C89665B"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CE4A9A" w14:textId="77777777" w:rsidR="007E4EDA" w:rsidRDefault="007E4EDA" w:rsidP="004314D6">
            <w:pPr>
              <w:jc w:val="right"/>
              <w:rPr>
                <w:rFonts w:eastAsia="Times New Roman"/>
                <w:sz w:val="24"/>
              </w:rPr>
            </w:pPr>
            <w:r>
              <w:rPr>
                <w:rFonts w:eastAsia="Times New Roman"/>
              </w:rPr>
              <w:t xml:space="preserve">748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1A10B38A" w14:textId="77777777" w:rsidR="007E4EDA" w:rsidRDefault="007E4EDA" w:rsidP="004314D6">
            <w:pPr>
              <w:jc w:val="right"/>
              <w:rPr>
                <w:rFonts w:eastAsia="Times New Roman"/>
                <w:sz w:val="24"/>
              </w:rPr>
            </w:pPr>
            <w:r>
              <w:rPr>
                <w:rFonts w:eastAsia="Times New Roman"/>
              </w:rPr>
              <w:t xml:space="preserve">31.68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0DC47473" w14:textId="77777777" w:rsidR="007E4EDA" w:rsidRDefault="007E4EDA" w:rsidP="004314D6">
            <w:pPr>
              <w:jc w:val="right"/>
              <w:rPr>
                <w:rFonts w:eastAsia="Times New Roman"/>
                <w:sz w:val="24"/>
              </w:rPr>
            </w:pPr>
            <w:r>
              <w:rPr>
                <w:rFonts w:eastAsia="Times New Roman"/>
              </w:rPr>
              <w:t xml:space="preserve">1.77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44B425E9" w14:textId="77777777" w:rsidR="007E4EDA" w:rsidRDefault="007E4EDA" w:rsidP="004314D6">
            <w:pPr>
              <w:jc w:val="right"/>
              <w:rPr>
                <w:rFonts w:eastAsia="Times New Roman"/>
                <w:sz w:val="24"/>
              </w:rPr>
            </w:pPr>
            <w:r>
              <w:rPr>
                <w:rFonts w:eastAsia="Times New Roman"/>
              </w:rPr>
              <w:t xml:space="preserve">8.90E-11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4E1F3615"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2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E6AA6B0" w14:textId="77777777" w:rsidR="007E4EDA" w:rsidRDefault="007E4EDA" w:rsidP="004314D6">
            <w:pPr>
              <w:jc w:val="right"/>
              <w:rPr>
                <w:rFonts w:eastAsia="Times New Roman"/>
                <w:sz w:val="24"/>
              </w:rPr>
            </w:pPr>
            <w:r>
              <w:rPr>
                <w:rFonts w:eastAsia="Times New Roman"/>
              </w:rPr>
              <w:t xml:space="preserve">6.23E-10 </w:t>
            </w:r>
          </w:p>
        </w:tc>
      </w:tr>
      <w:tr w:rsidR="007E4EDA" w14:paraId="7F4F7606"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8A8A5" w14:textId="77777777" w:rsidR="007E4EDA" w:rsidRDefault="007E4EDA" w:rsidP="004314D6">
            <w:pPr>
              <w:jc w:val="right"/>
              <w:rPr>
                <w:rFonts w:eastAsia="Times New Roman"/>
                <w:sz w:val="24"/>
              </w:rPr>
            </w:pPr>
            <w:r>
              <w:rPr>
                <w:rFonts w:eastAsia="Times New Roman"/>
              </w:rPr>
              <w:t xml:space="preserve">210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38DA97E3" w14:textId="77777777" w:rsidR="007E4EDA" w:rsidRDefault="007E4EDA" w:rsidP="004314D6">
            <w:pPr>
              <w:jc w:val="right"/>
              <w:rPr>
                <w:rFonts w:eastAsia="Times New Roman"/>
                <w:sz w:val="24"/>
              </w:rPr>
            </w:pPr>
            <w:r>
              <w:rPr>
                <w:rFonts w:eastAsia="Times New Roman"/>
              </w:rPr>
              <w:t xml:space="preserve">33.33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3501A00E" w14:textId="77777777" w:rsidR="007E4EDA" w:rsidRDefault="007E4EDA" w:rsidP="004314D6">
            <w:pPr>
              <w:jc w:val="right"/>
              <w:rPr>
                <w:rFonts w:eastAsia="Times New Roman"/>
                <w:sz w:val="24"/>
              </w:rPr>
            </w:pPr>
            <w:r>
              <w:rPr>
                <w:rFonts w:eastAsia="Times New Roman"/>
              </w:rPr>
              <w:t xml:space="preserve">1.80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A660298" w14:textId="77777777" w:rsidR="007E4EDA" w:rsidRDefault="007E4EDA" w:rsidP="004314D6">
            <w:pPr>
              <w:jc w:val="right"/>
              <w:rPr>
                <w:rFonts w:eastAsia="Times New Roman"/>
                <w:sz w:val="24"/>
              </w:rPr>
            </w:pPr>
            <w:r>
              <w:rPr>
                <w:rFonts w:eastAsia="Times New Roman"/>
              </w:rPr>
              <w:t xml:space="preserve">1.31E-04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567E3BF6"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3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3CF35CB" w14:textId="77777777" w:rsidR="007E4EDA" w:rsidRDefault="007E4EDA" w:rsidP="004314D6">
            <w:pPr>
              <w:jc w:val="right"/>
              <w:rPr>
                <w:rFonts w:eastAsia="Times New Roman"/>
                <w:sz w:val="24"/>
              </w:rPr>
            </w:pPr>
            <w:r>
              <w:rPr>
                <w:rFonts w:eastAsia="Times New Roman"/>
              </w:rPr>
              <w:t xml:space="preserve">3.07E-04 </w:t>
            </w:r>
          </w:p>
        </w:tc>
      </w:tr>
      <w:tr w:rsidR="007E4EDA" w14:paraId="22E23C5B"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FB6BF" w14:textId="77777777" w:rsidR="007E4EDA" w:rsidRDefault="007E4EDA" w:rsidP="004314D6">
            <w:pPr>
              <w:jc w:val="right"/>
              <w:rPr>
                <w:rFonts w:eastAsia="Times New Roman"/>
                <w:sz w:val="24"/>
              </w:rPr>
            </w:pPr>
            <w:r>
              <w:rPr>
                <w:rFonts w:eastAsia="Times New Roman"/>
              </w:rPr>
              <w:lastRenderedPageBreak/>
              <w:t xml:space="preserve">731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26C28CE3" w14:textId="77777777" w:rsidR="007E4EDA" w:rsidRDefault="007E4EDA" w:rsidP="004314D6">
            <w:pPr>
              <w:jc w:val="right"/>
              <w:rPr>
                <w:rFonts w:eastAsia="Times New Roman"/>
                <w:sz w:val="24"/>
              </w:rPr>
            </w:pPr>
            <w:r>
              <w:rPr>
                <w:rFonts w:eastAsia="Times New Roman"/>
              </w:rPr>
              <w:t xml:space="preserve">13.68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10A3AF98" w14:textId="77777777" w:rsidR="007E4EDA" w:rsidRDefault="007E4EDA" w:rsidP="004314D6">
            <w:pPr>
              <w:jc w:val="right"/>
              <w:rPr>
                <w:rFonts w:eastAsia="Times New Roman"/>
                <w:sz w:val="24"/>
              </w:rPr>
            </w:pPr>
            <w:r>
              <w:rPr>
                <w:rFonts w:eastAsia="Times New Roman"/>
              </w:rPr>
              <w:t xml:space="preserve">0.52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2940680" w14:textId="77777777" w:rsidR="007E4EDA" w:rsidRDefault="007E4EDA" w:rsidP="004314D6">
            <w:pPr>
              <w:jc w:val="right"/>
              <w:rPr>
                <w:rFonts w:eastAsia="Times New Roman"/>
                <w:sz w:val="24"/>
              </w:rPr>
            </w:pPr>
            <w:r>
              <w:rPr>
                <w:rFonts w:eastAsia="Times New Roman"/>
              </w:rPr>
              <w:t xml:space="preserve">9.61E-10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33CA43C1"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4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71960246" w14:textId="77777777" w:rsidR="007E4EDA" w:rsidRDefault="007E4EDA" w:rsidP="004314D6">
            <w:pPr>
              <w:jc w:val="right"/>
              <w:rPr>
                <w:rFonts w:eastAsia="Times New Roman"/>
                <w:sz w:val="24"/>
              </w:rPr>
            </w:pPr>
            <w:r>
              <w:rPr>
                <w:rFonts w:eastAsia="Times New Roman"/>
              </w:rPr>
              <w:t xml:space="preserve">3.36E-09 </w:t>
            </w:r>
          </w:p>
        </w:tc>
      </w:tr>
      <w:tr w:rsidR="007E4EDA" w14:paraId="37AECA29"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322B86" w14:textId="77777777" w:rsidR="007E4EDA" w:rsidRDefault="007E4EDA" w:rsidP="004314D6">
            <w:pPr>
              <w:jc w:val="right"/>
              <w:rPr>
                <w:rFonts w:eastAsia="Times New Roman"/>
                <w:sz w:val="24"/>
              </w:rPr>
            </w:pPr>
            <w:r>
              <w:rPr>
                <w:rFonts w:eastAsia="Times New Roman"/>
              </w:rPr>
              <w:t xml:space="preserve">779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0BBCA3ED" w14:textId="77777777" w:rsidR="007E4EDA" w:rsidRDefault="007E4EDA" w:rsidP="004314D6">
            <w:pPr>
              <w:jc w:val="right"/>
              <w:rPr>
                <w:rFonts w:eastAsia="Times New Roman"/>
                <w:sz w:val="24"/>
              </w:rPr>
            </w:pPr>
            <w:r>
              <w:rPr>
                <w:rFonts w:eastAsia="Times New Roman"/>
              </w:rPr>
              <w:t xml:space="preserve">23.11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5EE97251" w14:textId="77777777" w:rsidR="007E4EDA" w:rsidRDefault="007E4EDA" w:rsidP="004314D6">
            <w:pPr>
              <w:jc w:val="right"/>
              <w:rPr>
                <w:rFonts w:eastAsia="Times New Roman"/>
                <w:sz w:val="24"/>
              </w:rPr>
            </w:pPr>
            <w:r>
              <w:rPr>
                <w:rFonts w:eastAsia="Times New Roman"/>
              </w:rPr>
              <w:t xml:space="preserve">1.07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CD3889C" w14:textId="77777777" w:rsidR="007E4EDA" w:rsidRDefault="007E4EDA" w:rsidP="004314D6">
            <w:pPr>
              <w:jc w:val="right"/>
              <w:rPr>
                <w:rFonts w:eastAsia="Times New Roman"/>
                <w:sz w:val="24"/>
              </w:rPr>
            </w:pPr>
            <w:r>
              <w:rPr>
                <w:rFonts w:eastAsia="Times New Roman"/>
              </w:rPr>
              <w:t xml:space="preserve">4.88E-01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1A2C93D4"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5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3B2FE69C" w14:textId="77777777" w:rsidR="007E4EDA" w:rsidRDefault="007E4EDA" w:rsidP="004314D6">
            <w:pPr>
              <w:jc w:val="right"/>
              <w:rPr>
                <w:rFonts w:eastAsia="Times New Roman"/>
                <w:sz w:val="24"/>
              </w:rPr>
            </w:pPr>
            <w:r>
              <w:rPr>
                <w:rFonts w:eastAsia="Times New Roman"/>
              </w:rPr>
              <w:t xml:space="preserve">4.88E-01 </w:t>
            </w:r>
          </w:p>
        </w:tc>
      </w:tr>
      <w:tr w:rsidR="007E4EDA" w14:paraId="0AFFE977"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E586B" w14:textId="77777777" w:rsidR="007E4EDA" w:rsidRDefault="007E4EDA" w:rsidP="004314D6">
            <w:pPr>
              <w:jc w:val="right"/>
              <w:rPr>
                <w:rFonts w:eastAsia="Times New Roman"/>
                <w:sz w:val="24"/>
              </w:rPr>
            </w:pPr>
            <w:r>
              <w:rPr>
                <w:rFonts w:eastAsia="Times New Roman"/>
              </w:rPr>
              <w:t xml:space="preserve">1,344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3AE2CC53" w14:textId="77777777" w:rsidR="007E4EDA" w:rsidRDefault="007E4EDA" w:rsidP="004314D6">
            <w:pPr>
              <w:jc w:val="right"/>
              <w:rPr>
                <w:rFonts w:eastAsia="Times New Roman"/>
                <w:sz w:val="24"/>
              </w:rPr>
            </w:pPr>
            <w:r>
              <w:rPr>
                <w:rFonts w:eastAsia="Times New Roman"/>
              </w:rPr>
              <w:t xml:space="preserve">20.54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29C5629F" w14:textId="77777777" w:rsidR="007E4EDA" w:rsidRDefault="007E4EDA" w:rsidP="004314D6">
            <w:pPr>
              <w:jc w:val="right"/>
              <w:rPr>
                <w:rFonts w:eastAsia="Times New Roman"/>
                <w:sz w:val="24"/>
              </w:rPr>
            </w:pPr>
            <w:r>
              <w:rPr>
                <w:rFonts w:eastAsia="Times New Roman"/>
              </w:rPr>
              <w:t xml:space="preserve">0.89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146538C5" w14:textId="77777777" w:rsidR="007E4EDA" w:rsidRDefault="007E4EDA" w:rsidP="004314D6">
            <w:pPr>
              <w:jc w:val="right"/>
              <w:rPr>
                <w:rFonts w:eastAsia="Times New Roman"/>
                <w:sz w:val="24"/>
              </w:rPr>
            </w:pPr>
            <w:r>
              <w:rPr>
                <w:rFonts w:eastAsia="Times New Roman"/>
              </w:rPr>
              <w:t xml:space="preserve">1.17E-01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0A3F8A3A"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6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2A69070" w14:textId="77777777" w:rsidR="007E4EDA" w:rsidRDefault="007E4EDA" w:rsidP="004314D6">
            <w:pPr>
              <w:jc w:val="right"/>
              <w:rPr>
                <w:rFonts w:eastAsia="Times New Roman"/>
                <w:sz w:val="24"/>
              </w:rPr>
            </w:pPr>
            <w:r>
              <w:rPr>
                <w:rFonts w:eastAsia="Times New Roman"/>
              </w:rPr>
              <w:t xml:space="preserve">1.64E-01 </w:t>
            </w:r>
          </w:p>
        </w:tc>
      </w:tr>
      <w:tr w:rsidR="007E4EDA" w14:paraId="24DDFFC9" w14:textId="77777777" w:rsidTr="007E4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C265E" w14:textId="77777777" w:rsidR="007E4EDA" w:rsidRDefault="007E4EDA" w:rsidP="004314D6">
            <w:pPr>
              <w:jc w:val="right"/>
              <w:rPr>
                <w:rFonts w:eastAsia="Times New Roman"/>
                <w:sz w:val="24"/>
              </w:rPr>
            </w:pPr>
            <w:r>
              <w:rPr>
                <w:rFonts w:eastAsia="Times New Roman"/>
              </w:rPr>
              <w:t xml:space="preserve">691 </w:t>
            </w:r>
          </w:p>
        </w:tc>
        <w:tc>
          <w:tcPr>
            <w:tcW w:w="1421" w:type="dxa"/>
            <w:tcBorders>
              <w:top w:val="outset" w:sz="6" w:space="0" w:color="auto"/>
              <w:left w:val="outset" w:sz="6" w:space="0" w:color="auto"/>
              <w:bottom w:val="outset" w:sz="6" w:space="0" w:color="auto"/>
              <w:right w:val="outset" w:sz="6" w:space="0" w:color="auto"/>
            </w:tcBorders>
            <w:vAlign w:val="center"/>
            <w:hideMark/>
          </w:tcPr>
          <w:p w14:paraId="65489719" w14:textId="77777777" w:rsidR="007E4EDA" w:rsidRDefault="007E4EDA" w:rsidP="004314D6">
            <w:pPr>
              <w:jc w:val="right"/>
              <w:rPr>
                <w:rFonts w:eastAsia="Times New Roman"/>
                <w:sz w:val="24"/>
              </w:rPr>
            </w:pPr>
            <w:r>
              <w:rPr>
                <w:rFonts w:eastAsia="Times New Roman"/>
              </w:rPr>
              <w:t xml:space="preserve">20.41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2CD987B4" w14:textId="77777777" w:rsidR="007E4EDA" w:rsidRDefault="007E4EDA" w:rsidP="004314D6">
            <w:pPr>
              <w:jc w:val="right"/>
              <w:rPr>
                <w:rFonts w:eastAsia="Times New Roman"/>
                <w:sz w:val="24"/>
              </w:rPr>
            </w:pPr>
            <w:r>
              <w:rPr>
                <w:rFonts w:eastAsia="Times New Roman"/>
              </w:rPr>
              <w:t xml:space="preserve">0.89 </w:t>
            </w:r>
          </w:p>
        </w:tc>
        <w:tc>
          <w:tcPr>
            <w:tcW w:w="1104" w:type="dxa"/>
            <w:tcBorders>
              <w:top w:val="outset" w:sz="6" w:space="0" w:color="auto"/>
              <w:left w:val="outset" w:sz="6" w:space="0" w:color="auto"/>
              <w:bottom w:val="outset" w:sz="6" w:space="0" w:color="auto"/>
              <w:right w:val="outset" w:sz="6" w:space="0" w:color="auto"/>
            </w:tcBorders>
            <w:vAlign w:val="center"/>
            <w:hideMark/>
          </w:tcPr>
          <w:p w14:paraId="3037D444" w14:textId="77777777" w:rsidR="007E4EDA" w:rsidRDefault="007E4EDA" w:rsidP="004314D6">
            <w:pPr>
              <w:jc w:val="right"/>
              <w:rPr>
                <w:rFonts w:eastAsia="Times New Roman"/>
                <w:sz w:val="24"/>
              </w:rPr>
            </w:pPr>
            <w:r>
              <w:rPr>
                <w:rFonts w:eastAsia="Times New Roman"/>
              </w:rPr>
              <w:t xml:space="preserve">2.62E-01 </w:t>
            </w:r>
          </w:p>
        </w:tc>
        <w:tc>
          <w:tcPr>
            <w:tcW w:w="1529" w:type="dxa"/>
            <w:tcBorders>
              <w:top w:val="outset" w:sz="6" w:space="0" w:color="auto"/>
              <w:left w:val="outset" w:sz="6" w:space="0" w:color="auto"/>
              <w:bottom w:val="outset" w:sz="6" w:space="0" w:color="auto"/>
              <w:right w:val="outset" w:sz="6" w:space="0" w:color="auto"/>
            </w:tcBorders>
            <w:vAlign w:val="center"/>
            <w:hideMark/>
          </w:tcPr>
          <w:p w14:paraId="68D7004E" w14:textId="77777777" w:rsidR="007E4EDA" w:rsidRDefault="007E4EDA" w:rsidP="004314D6">
            <w:pPr>
              <w:jc w:val="right"/>
              <w:rPr>
                <w:rFonts w:eastAsia="Times New Roman"/>
                <w:sz w:val="24"/>
              </w:rPr>
            </w:pPr>
            <w:proofErr w:type="spellStart"/>
            <w:r w:rsidRPr="007E4EDA">
              <w:rPr>
                <w:rFonts w:eastAsia="Times New Roman"/>
                <w:i/>
              </w:rPr>
              <w:t>E.falciformis</w:t>
            </w:r>
            <w:proofErr w:type="spellEnd"/>
            <w:r>
              <w:rPr>
                <w:rFonts w:eastAsia="Times New Roman"/>
              </w:rPr>
              <w:t xml:space="preserve"> 7 </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B3394BE" w14:textId="77777777" w:rsidR="007E4EDA" w:rsidRDefault="007E4EDA" w:rsidP="004314D6">
            <w:pPr>
              <w:jc w:val="right"/>
              <w:rPr>
                <w:rFonts w:eastAsia="Times New Roman"/>
                <w:sz w:val="24"/>
              </w:rPr>
            </w:pPr>
            <w:r>
              <w:rPr>
                <w:rFonts w:eastAsia="Times New Roman"/>
              </w:rPr>
              <w:t xml:space="preserve">3.06E-01 </w:t>
            </w:r>
          </w:p>
        </w:tc>
      </w:tr>
    </w:tbl>
    <w:p w14:paraId="73AA95C9" w14:textId="77777777" w:rsidR="00DA72AB" w:rsidRDefault="00DA72AB">
      <w:pPr>
        <w:pStyle w:val="Normal1"/>
        <w:spacing w:line="480" w:lineRule="auto"/>
        <w:rPr>
          <w:rFonts w:ascii="Arial" w:eastAsia="Courier" w:hAnsi="Arial" w:cs="Arial"/>
          <w:b/>
          <w:bCs/>
          <w:color w:val="000000"/>
        </w:rPr>
      </w:pPr>
    </w:p>
    <w:p w14:paraId="72414311" w14:textId="77777777" w:rsidR="00DA72AB" w:rsidRDefault="00DA72AB">
      <w:pPr>
        <w:pStyle w:val="Normal1"/>
        <w:spacing w:line="480" w:lineRule="auto"/>
        <w:rPr>
          <w:rFonts w:ascii="Arial" w:eastAsia="Courier" w:hAnsi="Arial" w:cs="Arial"/>
          <w:b/>
          <w:bCs/>
          <w:color w:val="000000"/>
        </w:rPr>
      </w:pPr>
    </w:p>
    <w:p w14:paraId="4CB6D78A" w14:textId="77777777" w:rsidR="00DA72AB" w:rsidRDefault="00DA72AB">
      <w:pPr>
        <w:pStyle w:val="Normal1"/>
        <w:spacing w:line="480" w:lineRule="auto"/>
        <w:rPr>
          <w:rFonts w:ascii="Arial" w:eastAsia="Courier" w:hAnsi="Arial" w:cs="Arial"/>
          <w:b/>
          <w:bCs/>
          <w:color w:val="000000"/>
        </w:rPr>
      </w:pPr>
    </w:p>
    <w:p w14:paraId="1D77A66C" w14:textId="77777777" w:rsidR="00CE5A4E" w:rsidRDefault="004B4D58">
      <w:pPr>
        <w:pStyle w:val="Normal1"/>
        <w:spacing w:line="480" w:lineRule="auto"/>
      </w:pPr>
      <w:r>
        <w:rPr>
          <w:rFonts w:ascii="Arial" w:eastAsia="Courier" w:hAnsi="Arial" w:cs="Arial"/>
          <w:b/>
          <w:bCs/>
          <w:color w:val="000000"/>
        </w:rPr>
        <w:t>Figures</w:t>
      </w:r>
    </w:p>
    <w:p w14:paraId="1238362F" w14:textId="77777777" w:rsidR="00CE5A4E" w:rsidRDefault="007D1DB9">
      <w:pPr>
        <w:pStyle w:val="Normal1"/>
        <w:spacing w:line="480" w:lineRule="auto"/>
        <w:jc w:val="both"/>
      </w:pPr>
      <w:r>
        <w:rPr>
          <w:rFonts w:ascii="Arial" w:eastAsia="Courier" w:hAnsi="Arial" w:cs="Arial"/>
          <w:color w:val="000000"/>
        </w:rPr>
        <w:t xml:space="preserve">Figure 1. Oocyst output and changes in intensity of </w:t>
      </w:r>
      <w:r w:rsidRPr="004B4D58">
        <w:rPr>
          <w:rFonts w:ascii="Arial" w:eastAsia="Courier" w:hAnsi="Arial" w:cs="Arial"/>
          <w:i/>
          <w:color w:val="000000"/>
        </w:rPr>
        <w:t xml:space="preserve">E. </w:t>
      </w:r>
      <w:proofErr w:type="spellStart"/>
      <w:r w:rsidRPr="004B4D58">
        <w:rPr>
          <w:rFonts w:ascii="Arial" w:eastAsia="Courier" w:hAnsi="Arial" w:cs="Arial"/>
          <w:i/>
          <w:color w:val="000000"/>
        </w:rPr>
        <w:t>falciformis</w:t>
      </w:r>
      <w:proofErr w:type="spellEnd"/>
      <w:r w:rsidRPr="004B4D58">
        <w:rPr>
          <w:rFonts w:ascii="Arial" w:eastAsia="Courier" w:hAnsi="Arial" w:cs="Arial"/>
          <w:i/>
          <w:color w:val="000000"/>
        </w:rPr>
        <w:t xml:space="preserve"> </w:t>
      </w:r>
      <w:r>
        <w:rPr>
          <w:rFonts w:ascii="Arial" w:eastAsia="Courier" w:hAnsi="Arial" w:cs="Arial"/>
          <w:color w:val="000000"/>
        </w:rPr>
        <w:t xml:space="preserve">infection in mouse. A) Oocyst counts in first and challenge infection are shown for different mouse strains. Immune competent mice (NMRI and C57BL/6) have reduced oocyst counts in challenge infection, whereas immune incompetent Rag1-/- mice do not. B) RT-qPCR data of </w:t>
      </w:r>
      <w:r w:rsidRPr="004B4D58">
        <w:rPr>
          <w:rFonts w:ascii="Arial" w:eastAsia="Courier" w:hAnsi="Arial" w:cs="Arial"/>
          <w:i/>
          <w:color w:val="000000"/>
        </w:rPr>
        <w:t xml:space="preserve">E. </w:t>
      </w:r>
      <w:proofErr w:type="spellStart"/>
      <w:r w:rsidRPr="004B4D58">
        <w:rPr>
          <w:rFonts w:ascii="Arial" w:eastAsia="Courier" w:hAnsi="Arial" w:cs="Arial"/>
          <w:i/>
          <w:color w:val="000000"/>
        </w:rPr>
        <w:t>falciformis</w:t>
      </w:r>
      <w:proofErr w:type="spellEnd"/>
      <w:r>
        <w:rPr>
          <w:rFonts w:ascii="Arial" w:eastAsia="Courier" w:hAnsi="Arial" w:cs="Arial"/>
          <w:color w:val="000000"/>
        </w:rPr>
        <w:t xml:space="preserve"> 18S in NMRI mice displays an increase in parasite material over the course of infection. Less parasite material is detected in challenge infected mice. C) The percentage of parasite mRNA detected by RNA-</w:t>
      </w:r>
      <w:proofErr w:type="spellStart"/>
      <w:r>
        <w:rPr>
          <w:rFonts w:ascii="Arial" w:eastAsia="Courier" w:hAnsi="Arial" w:cs="Arial"/>
          <w:color w:val="000000"/>
        </w:rPr>
        <w:t>seq</w:t>
      </w:r>
      <w:proofErr w:type="spellEnd"/>
      <w:r>
        <w:rPr>
          <w:rFonts w:ascii="Arial" w:eastAsia="Courier" w:hAnsi="Arial" w:cs="Arial"/>
          <w:color w:val="000000"/>
        </w:rPr>
        <w:t xml:space="preserve"> increases during infection. More material is detected in naïve mice compared to challenge infected mice, as is also demonstrated in B. </w:t>
      </w:r>
      <w:proofErr w:type="spellStart"/>
      <w:r>
        <w:rPr>
          <w:rFonts w:ascii="Arial" w:eastAsia="Courier" w:hAnsi="Arial" w:cs="Arial"/>
          <w:color w:val="000000"/>
        </w:rPr>
        <w:t>Sporozoites</w:t>
      </w:r>
      <w:proofErr w:type="spellEnd"/>
      <w:r>
        <w:rPr>
          <w:rFonts w:ascii="Arial" w:eastAsia="Courier" w:hAnsi="Arial" w:cs="Arial"/>
          <w:color w:val="000000"/>
        </w:rPr>
        <w:t xml:space="preserve"> and oocysts are shown with 100% parasite material.</w:t>
      </w:r>
    </w:p>
    <w:p w14:paraId="11835E5A" w14:textId="77777777" w:rsidR="00CE5A4E" w:rsidRDefault="00CE5A4E">
      <w:pPr>
        <w:pStyle w:val="Normal1"/>
        <w:spacing w:line="480" w:lineRule="auto"/>
        <w:rPr>
          <w:rFonts w:ascii="Arial" w:eastAsia="Courier" w:hAnsi="Arial" w:cs="Arial"/>
          <w:color w:val="000000"/>
        </w:rPr>
      </w:pPr>
    </w:p>
    <w:p w14:paraId="77C75BCA" w14:textId="5DB1A79D" w:rsidR="00CE5A4E" w:rsidRDefault="007D1DB9">
      <w:pPr>
        <w:pStyle w:val="Normal1"/>
        <w:spacing w:line="480" w:lineRule="auto"/>
      </w:pPr>
      <w:r>
        <w:rPr>
          <w:rFonts w:ascii="Arial" w:eastAsia="Courier" w:hAnsi="Arial" w:cs="Arial"/>
          <w:color w:val="000000"/>
        </w:rPr>
        <w:t xml:space="preserve">Figure 2. </w:t>
      </w:r>
      <w:r w:rsidR="004B4D58">
        <w:rPr>
          <w:rFonts w:ascii="Arial" w:eastAsia="Courier" w:hAnsi="Arial" w:cs="Arial"/>
          <w:color w:val="000000"/>
        </w:rPr>
        <w:t xml:space="preserve"> a) Venn diagra</w:t>
      </w:r>
      <w:r>
        <w:rPr>
          <w:rFonts w:ascii="Arial" w:eastAsia="Courier" w:hAnsi="Arial" w:cs="Arial"/>
          <w:color w:val="000000"/>
        </w:rPr>
        <w:t xml:space="preserve">m visualizing the overlap between genes showing differential abundance (FDR &lt; 0.01;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w:t>
      </w:r>
      <w:proofErr w:type="spellEnd"/>
      <w:r>
        <w:rPr>
          <w:rFonts w:ascii="Arial" w:eastAsia="Courier" w:hAnsi="Arial" w:cs="Arial"/>
          <w:color w:val="000000"/>
        </w:rPr>
        <w:t xml:space="preserve"> likelihood-ratio tests) between uninfected controls and different time-points after infection and ii) between different </w:t>
      </w:r>
      <w:r w:rsidR="00DB50F1">
        <w:rPr>
          <w:rFonts w:ascii="Arial" w:eastAsia="Courier" w:hAnsi="Arial" w:cs="Arial"/>
          <w:color w:val="000000"/>
        </w:rPr>
        <w:t>time-point</w:t>
      </w:r>
      <w:r>
        <w:rPr>
          <w:rFonts w:ascii="Arial" w:eastAsia="Courier" w:hAnsi="Arial" w:cs="Arial"/>
          <w:color w:val="000000"/>
        </w:rPr>
        <w:t>s and all those genes reacting to infection</w:t>
      </w:r>
      <w:r w:rsidR="004B4D58">
        <w:rPr>
          <w:rFonts w:ascii="Arial" w:eastAsia="Courier" w:hAnsi="Arial" w:cs="Arial"/>
          <w:color w:val="000000"/>
        </w:rPr>
        <w:t>. b</w:t>
      </w:r>
      <w:r>
        <w:rPr>
          <w:rFonts w:ascii="Arial" w:eastAsia="Courier" w:hAnsi="Arial" w:cs="Arial"/>
          <w:color w:val="000000"/>
        </w:rPr>
        <w:t xml:space="preserve">) Hierarchical clustering of expression profiles for these mRNAs performed on </w:t>
      </w:r>
      <w:proofErr w:type="spellStart"/>
      <w:r>
        <w:rPr>
          <w:rFonts w:ascii="Arial" w:eastAsia="Courier" w:hAnsi="Arial" w:cs="Arial"/>
          <w:color w:val="000000"/>
        </w:rPr>
        <w:t>Euklidean</w:t>
      </w:r>
      <w:proofErr w:type="spellEnd"/>
      <w:r>
        <w:rPr>
          <w:rFonts w:ascii="Arial" w:eastAsia="Courier" w:hAnsi="Arial" w:cs="Arial"/>
          <w:color w:val="000000"/>
        </w:rPr>
        <w:t xml:space="preserve"> distances using complete linkage. Cluster cut-offs were set to identify gene-sets with profile interpretable in relation to the parasite lifecycle and between mice of different immune competence. </w:t>
      </w:r>
    </w:p>
    <w:p w14:paraId="36193DF5" w14:textId="77777777" w:rsidR="00CE5A4E" w:rsidRDefault="00CE5A4E">
      <w:pPr>
        <w:pStyle w:val="Normal1"/>
        <w:spacing w:line="480" w:lineRule="auto"/>
        <w:rPr>
          <w:rFonts w:ascii="Arial" w:eastAsia="Courier" w:hAnsi="Arial" w:cs="Arial"/>
          <w:color w:val="000000"/>
        </w:rPr>
      </w:pPr>
    </w:p>
    <w:p w14:paraId="016AB74D" w14:textId="77777777" w:rsidR="00CE5A4E" w:rsidRDefault="007D1DB9">
      <w:pPr>
        <w:pStyle w:val="Normal1"/>
        <w:spacing w:line="480" w:lineRule="auto"/>
      </w:pPr>
      <w:r>
        <w:rPr>
          <w:rFonts w:ascii="Arial" w:eastAsia="Courier" w:hAnsi="Arial" w:cs="Arial"/>
          <w:color w:val="000000"/>
        </w:rPr>
        <w:t xml:space="preserve">Figure 3. Differential abundance of </w:t>
      </w:r>
      <w:r w:rsidRPr="004B4D58">
        <w:rPr>
          <w:rFonts w:ascii="Arial" w:eastAsia="Courier" w:hAnsi="Arial" w:cs="Arial"/>
          <w:i/>
          <w:color w:val="000000"/>
        </w:rPr>
        <w:t xml:space="preserve">E. </w:t>
      </w:r>
      <w:proofErr w:type="spellStart"/>
      <w:r w:rsidRPr="004B4D58">
        <w:rPr>
          <w:rFonts w:ascii="Arial" w:eastAsia="Courier" w:hAnsi="Arial" w:cs="Arial"/>
          <w:i/>
          <w:color w:val="000000"/>
        </w:rPr>
        <w:t>falciformis</w:t>
      </w:r>
      <w:proofErr w:type="spellEnd"/>
      <w:r>
        <w:rPr>
          <w:rFonts w:ascii="Arial" w:eastAsia="Courier" w:hAnsi="Arial" w:cs="Arial"/>
          <w:color w:val="000000"/>
        </w:rPr>
        <w:t xml:space="preserve"> mRNAs and clu</w:t>
      </w:r>
      <w:r w:rsidR="004B4D58">
        <w:rPr>
          <w:rFonts w:ascii="Arial" w:eastAsia="Courier" w:hAnsi="Arial" w:cs="Arial"/>
          <w:color w:val="000000"/>
        </w:rPr>
        <w:t>s</w:t>
      </w:r>
      <w:r>
        <w:rPr>
          <w:rFonts w:ascii="Arial" w:eastAsia="Courier" w:hAnsi="Arial" w:cs="Arial"/>
          <w:color w:val="000000"/>
        </w:rPr>
        <w:t>ter</w:t>
      </w:r>
      <w:r w:rsidR="004B4D58">
        <w:rPr>
          <w:rFonts w:ascii="Arial" w:eastAsia="Courier" w:hAnsi="Arial" w:cs="Arial"/>
          <w:color w:val="000000"/>
        </w:rPr>
        <w:t>ing of abundance profiles. a</w:t>
      </w:r>
      <w:r>
        <w:rPr>
          <w:rFonts w:ascii="Arial" w:eastAsia="Courier" w:hAnsi="Arial" w:cs="Arial"/>
          <w:color w:val="000000"/>
        </w:rPr>
        <w:t xml:space="preserve">) Overlap between genes showing differential abundance (FDR &lt; 0.01;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w:t>
      </w:r>
      <w:proofErr w:type="spellEnd"/>
      <w:r>
        <w:rPr>
          <w:rFonts w:ascii="Arial" w:eastAsia="Courier" w:hAnsi="Arial" w:cs="Arial"/>
          <w:color w:val="000000"/>
        </w:rPr>
        <w:t xml:space="preserve"> likelihood-ratio tests) between intracellular stages at 3</w:t>
      </w:r>
      <w:r w:rsidR="004B4D58">
        <w:rPr>
          <w:rFonts w:ascii="Arial" w:eastAsia="Courier" w:hAnsi="Arial" w:cs="Arial"/>
          <w:color w:val="000000"/>
        </w:rPr>
        <w:t xml:space="preserve"> days post infection</w:t>
      </w:r>
      <w:r>
        <w:rPr>
          <w:rFonts w:ascii="Arial" w:eastAsia="Courier" w:hAnsi="Arial" w:cs="Arial"/>
          <w:color w:val="000000"/>
        </w:rPr>
        <w:t>, 5</w:t>
      </w:r>
      <w:r w:rsidR="004B4D58">
        <w:rPr>
          <w:rFonts w:ascii="Arial" w:eastAsia="Courier" w:hAnsi="Arial" w:cs="Arial"/>
          <w:color w:val="000000"/>
        </w:rPr>
        <w:t xml:space="preserve"> days post infection</w:t>
      </w:r>
      <w:r>
        <w:rPr>
          <w:rFonts w:ascii="Arial" w:eastAsia="Courier" w:hAnsi="Arial" w:cs="Arial"/>
          <w:color w:val="000000"/>
        </w:rPr>
        <w:t xml:space="preserve"> and 7</w:t>
      </w:r>
      <w:r w:rsidR="004B4D58">
        <w:rPr>
          <w:rFonts w:ascii="Arial" w:eastAsia="Courier" w:hAnsi="Arial" w:cs="Arial"/>
          <w:color w:val="000000"/>
        </w:rPr>
        <w:t xml:space="preserve"> </w:t>
      </w:r>
      <w:r>
        <w:rPr>
          <w:rFonts w:ascii="Arial" w:eastAsia="Courier" w:hAnsi="Arial" w:cs="Arial"/>
          <w:color w:val="000000"/>
        </w:rPr>
        <w:t xml:space="preserve">days post infection. </w:t>
      </w:r>
      <w:r w:rsidR="004B4D58">
        <w:rPr>
          <w:rFonts w:ascii="Arial" w:eastAsia="Courier" w:hAnsi="Arial" w:cs="Arial"/>
          <w:color w:val="000000"/>
        </w:rPr>
        <w:t>b</w:t>
      </w:r>
      <w:r>
        <w:rPr>
          <w:rFonts w:ascii="Arial" w:eastAsia="Courier" w:hAnsi="Arial" w:cs="Arial"/>
          <w:color w:val="000000"/>
        </w:rPr>
        <w:t>) Hierarchical clustering of expression profiles f</w:t>
      </w:r>
      <w:r w:rsidR="004B4D58">
        <w:rPr>
          <w:rFonts w:ascii="Arial" w:eastAsia="Courier" w:hAnsi="Arial" w:cs="Arial"/>
          <w:color w:val="000000"/>
        </w:rPr>
        <w:t>or these differentially abundant</w:t>
      </w:r>
      <w:r>
        <w:rPr>
          <w:rFonts w:ascii="Arial" w:eastAsia="Courier" w:hAnsi="Arial" w:cs="Arial"/>
          <w:color w:val="000000"/>
        </w:rPr>
        <w:t xml:space="preserve"> mRNAs performed on </w:t>
      </w:r>
      <w:r w:rsidR="004B4D58">
        <w:rPr>
          <w:rFonts w:ascii="Arial" w:eastAsia="Courier" w:hAnsi="Arial" w:cs="Arial"/>
          <w:color w:val="000000"/>
        </w:rPr>
        <w:t>Euclidean</w:t>
      </w:r>
      <w:r>
        <w:rPr>
          <w:rFonts w:ascii="Arial" w:eastAsia="Courier" w:hAnsi="Arial" w:cs="Arial"/>
          <w:color w:val="000000"/>
        </w:rPr>
        <w:t xml:space="preserve"> distances using complete linkage. Cluster cut-offs were set to identify gene-sets with profile interpretable in relation to the parasite lifecycle. </w:t>
      </w:r>
    </w:p>
    <w:p w14:paraId="7606A989" w14:textId="77777777" w:rsidR="00CE5A4E" w:rsidRDefault="00CE5A4E">
      <w:pPr>
        <w:pStyle w:val="Normal1"/>
        <w:spacing w:line="480" w:lineRule="auto"/>
        <w:rPr>
          <w:rFonts w:ascii="Arial" w:eastAsia="Courier" w:hAnsi="Arial" w:cs="Arial"/>
          <w:color w:val="000000"/>
        </w:rPr>
      </w:pPr>
    </w:p>
    <w:p w14:paraId="78A2DF2F" w14:textId="77777777" w:rsidR="00CE5A4E" w:rsidRDefault="007D1DB9">
      <w:pPr>
        <w:pStyle w:val="Normal1"/>
        <w:spacing w:line="480" w:lineRule="auto"/>
      </w:pPr>
      <w:bookmarkStart w:id="556" w:name="__DdeLink__1300_617583840"/>
      <w:r>
        <w:rPr>
          <w:rFonts w:ascii="Arial" w:eastAsia="Courier" w:hAnsi="Arial" w:cs="Arial"/>
          <w:color w:val="000000"/>
        </w:rPr>
        <w:t xml:space="preserve">Figure 4: </w:t>
      </w:r>
      <w:bookmarkEnd w:id="556"/>
      <w:r w:rsidR="004B4D58">
        <w:rPr>
          <w:rFonts w:ascii="Arial" w:eastAsia="Courier" w:hAnsi="Arial" w:cs="Arial"/>
          <w:color w:val="000000"/>
        </w:rPr>
        <w:t>C</w:t>
      </w:r>
      <w:r>
        <w:rPr>
          <w:rFonts w:ascii="Arial" w:eastAsia="Courier" w:hAnsi="Arial" w:cs="Arial"/>
          <w:color w:val="000000"/>
        </w:rPr>
        <w:t>orrelations of our mRNA abundance data with orthologues from published RNA-</w:t>
      </w:r>
      <w:proofErr w:type="spellStart"/>
      <w:r>
        <w:rPr>
          <w:rFonts w:ascii="Arial" w:eastAsia="Courier" w:hAnsi="Arial" w:cs="Arial"/>
          <w:color w:val="000000"/>
        </w:rPr>
        <w:t>seq</w:t>
      </w:r>
      <w:proofErr w:type="spellEnd"/>
      <w:r>
        <w:rPr>
          <w:rFonts w:ascii="Arial" w:eastAsia="Courier" w:hAnsi="Arial" w:cs="Arial"/>
          <w:color w:val="000000"/>
        </w:rPr>
        <w:t xml:space="preserve"> transcriptomes from </w:t>
      </w:r>
      <w:r w:rsidR="00A12D11">
        <w:rPr>
          <w:rFonts w:ascii="Arial" w:eastAsia="Courier" w:hAnsi="Arial" w:cs="Arial"/>
          <w:color w:val="000000"/>
        </w:rPr>
        <w:t xml:space="preserve">other </w:t>
      </w:r>
      <w:proofErr w:type="spellStart"/>
      <w:r w:rsidR="00A12D11">
        <w:rPr>
          <w:rFonts w:ascii="Arial" w:eastAsia="Courier" w:hAnsi="Arial" w:cs="Arial"/>
          <w:color w:val="000000"/>
        </w:rPr>
        <w:t>coccidia</w:t>
      </w:r>
      <w:proofErr w:type="spellEnd"/>
      <w:r w:rsidR="00A12D11">
        <w:rPr>
          <w:rFonts w:ascii="Arial" w:eastAsia="Courier" w:hAnsi="Arial" w:cs="Arial"/>
          <w:color w:val="000000"/>
        </w:rPr>
        <w:t xml:space="preserve">: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tenella</w:t>
      </w:r>
      <w:proofErr w:type="spellEnd"/>
      <w:r>
        <w:rPr>
          <w:rFonts w:ascii="Arial" w:eastAsia="Courier" w:hAnsi="Arial" w:cs="Arial"/>
          <w:color w:val="000000"/>
        </w:rPr>
        <w:t xml:space="preserve"> (Reid et al. 2014, Walker et al. 2014) and </w:t>
      </w:r>
      <w:r w:rsidRPr="00A12D11">
        <w:rPr>
          <w:rFonts w:ascii="Arial" w:eastAsia="Courier" w:hAnsi="Arial" w:cs="Arial"/>
          <w:i/>
          <w:color w:val="000000"/>
        </w:rPr>
        <w:t xml:space="preserve">T. </w:t>
      </w:r>
      <w:proofErr w:type="spellStart"/>
      <w:r w:rsidRPr="00A12D11">
        <w:rPr>
          <w:rFonts w:ascii="Arial" w:eastAsia="Courier" w:hAnsi="Arial" w:cs="Arial"/>
          <w:i/>
          <w:color w:val="000000"/>
        </w:rPr>
        <w:t>gondii</w:t>
      </w:r>
      <w:proofErr w:type="spellEnd"/>
      <w:r>
        <w:rPr>
          <w:rFonts w:ascii="Arial" w:eastAsia="Courier" w:hAnsi="Arial" w:cs="Arial"/>
          <w:color w:val="000000"/>
        </w:rPr>
        <w:t xml:space="preserve"> </w:t>
      </w:r>
      <w:r w:rsidR="00A12D11">
        <w:rPr>
          <w:rFonts w:ascii="Arial" w:eastAsia="Courier" w:hAnsi="Arial" w:cs="Arial"/>
          <w:color w:val="000000"/>
        </w:rPr>
        <w:fldChar w:fldCharType="begin"/>
      </w:r>
      <w:r w:rsidR="00A12D11">
        <w:rPr>
          <w:rFonts w:ascii="Arial" w:eastAsia="Courier" w:hAnsi="Arial" w:cs="Arial"/>
          <w:color w:val="000000"/>
        </w:rPr>
        <w:instrText xml:space="preserve"> ADDIN ZOTERO_ITEM CSL_CITATION {"citationID":"78QMhMhG","properties":{"formattedCitation":"(Hehl et al. 2015)","plainCitation":"(Hehl et al. 2015)"},"citationItems":[{"id":259,"uris":["http://zotero.org/groups/484592/items/XQKIRIMR"],"uri":["http://zotero.org/groups/484592/items/XQKIRIMR"],"itemData":{"id":259,"type":"article-journal","title":"Asexual expansion of Toxoplasma gondii merozoites is distinct from tachyzoites and entails expression of non-overlapping gene families to attach, invade, and replicate within feline enterocytes","container-title":"BMC Genomics","page":"66","volume":"16","source":"BioMed Central","abstract":"The apicomplexan parasite Toxoplasma gondii is cosmopolitan in nature, largely as a result of its highly flexible life cycle. Felids are its only definitive hosts and a wide range of mammals and birds serve as intermediate hosts. The latent bradyzoite stage is orally infectious in all warm-blooded vertebrates and establishes chronic, transmissible infections. When bradyzoites are ingested by felids, they transform into merozoites in enterocytes and expand asexually as part of their coccidian life cycle. In all other intermediate hosts, however, bradyzoites differentiate exclusively to tachyzoites, and disseminate extraintestinally to many cell types. Both merozoites and tachyzoites undergo rapid asexual population expansion, yet possess different effector fates with respect to the cells and tissues they develop in and the subsequent stages they differentiate into.","DOI":"10.1186/s12864-015-1225-x","ISSN":"1471-2164","journalAbbreviation":"BMC Genomics","author":[{"family":"Hehl","given":"Adrian B."},{"family":"Basso","given":"Walter U."},{"family":"Lippuner","given":"Christoph"},{"family":"Ramakrishnan","given":"Chandra"},{"family":"Okoniewski","given":"Michal"},{"family":"Walker","given":"Robert A."},{"family":"Grigg","given":"Michael E."},{"family":"Smith","given":"Nicholas C."},{"family":"Deplazes","given":"Peter"}],"issued":{"date-parts":[["2015"]]}}}],"schema":"https://github.com/citation-style-language/schema/raw/master/csl-citation.json"} </w:instrText>
      </w:r>
      <w:r w:rsidR="00A12D11">
        <w:rPr>
          <w:rFonts w:ascii="Arial" w:eastAsia="Courier" w:hAnsi="Arial" w:cs="Arial"/>
          <w:color w:val="000000"/>
        </w:rPr>
        <w:fldChar w:fldCharType="separate"/>
      </w:r>
      <w:r w:rsidR="00A12D11" w:rsidRPr="00A12D11">
        <w:rPr>
          <w:rFonts w:ascii="Arial" w:hAnsi="Arial" w:cs="Arial"/>
        </w:rPr>
        <w:t>(</w:t>
      </w:r>
      <w:proofErr w:type="spellStart"/>
      <w:r w:rsidR="00A12D11" w:rsidRPr="00A12D11">
        <w:rPr>
          <w:rFonts w:ascii="Arial" w:hAnsi="Arial" w:cs="Arial"/>
        </w:rPr>
        <w:t>Hehl</w:t>
      </w:r>
      <w:proofErr w:type="spellEnd"/>
      <w:r w:rsidR="00A12D11" w:rsidRPr="00A12D11">
        <w:rPr>
          <w:rFonts w:ascii="Arial" w:hAnsi="Arial" w:cs="Arial"/>
        </w:rPr>
        <w:t xml:space="preserve"> et al. 2015)</w:t>
      </w:r>
      <w:r w:rsidR="00A12D11">
        <w:rPr>
          <w:rFonts w:ascii="Arial" w:eastAsia="Courier" w:hAnsi="Arial" w:cs="Arial"/>
          <w:color w:val="000000"/>
        </w:rPr>
        <w:fldChar w:fldCharType="end"/>
      </w:r>
      <w:r>
        <w:rPr>
          <w:rFonts w:ascii="Arial" w:eastAsia="Courier" w:hAnsi="Arial" w:cs="Arial"/>
          <w:color w:val="000000"/>
        </w:rPr>
        <w:t xml:space="preserve"> are shown. Correlations </w:t>
      </w:r>
      <w:proofErr w:type="spellStart"/>
      <w:r>
        <w:rPr>
          <w:rFonts w:ascii="Arial" w:eastAsia="Courier" w:hAnsi="Arial" w:cs="Arial"/>
          <w:color w:val="000000"/>
        </w:rPr>
        <w:t>coffeicients</w:t>
      </w:r>
      <w:proofErr w:type="spellEnd"/>
      <w:r>
        <w:rPr>
          <w:rFonts w:ascii="Arial" w:eastAsia="Courier" w:hAnsi="Arial" w:cs="Arial"/>
          <w:color w:val="000000"/>
        </w:rPr>
        <w:t xml:space="preserve"> (Spearman's rho) were clustered using complete linkage. </w:t>
      </w:r>
      <w:r w:rsidRPr="00A12D11">
        <w:rPr>
          <w:rFonts w:ascii="Arial" w:eastAsia="Courier" w:hAnsi="Arial" w:cs="Arial"/>
          <w:i/>
          <w:color w:val="000000"/>
        </w:rPr>
        <w:t xml:space="preserve">T. </w:t>
      </w:r>
      <w:proofErr w:type="spellStart"/>
      <w:r w:rsidRPr="00A12D11">
        <w:rPr>
          <w:rFonts w:ascii="Arial" w:eastAsia="Courier" w:hAnsi="Arial" w:cs="Arial"/>
          <w:i/>
          <w:color w:val="000000"/>
        </w:rPr>
        <w:t>gondii</w:t>
      </w:r>
      <w:proofErr w:type="spellEnd"/>
      <w:r>
        <w:rPr>
          <w:rFonts w:ascii="Arial" w:eastAsia="Courier" w:hAnsi="Arial" w:cs="Arial"/>
          <w:color w:val="000000"/>
        </w:rPr>
        <w:t xml:space="preserve"> and </w:t>
      </w:r>
      <w:proofErr w:type="spellStart"/>
      <w:r w:rsidRPr="00A12D11">
        <w:rPr>
          <w:rFonts w:ascii="Arial" w:eastAsia="Courier" w:hAnsi="Arial" w:cs="Arial"/>
          <w:i/>
          <w:color w:val="000000"/>
        </w:rPr>
        <w:t>Eimeria</w:t>
      </w:r>
      <w:proofErr w:type="spellEnd"/>
      <w:r>
        <w:rPr>
          <w:rFonts w:ascii="Arial" w:eastAsia="Courier" w:hAnsi="Arial" w:cs="Arial"/>
          <w:color w:val="000000"/>
        </w:rPr>
        <w:t xml:space="preserve"> spp. “late infection” samples cluster together.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falciformis</w:t>
      </w:r>
      <w:proofErr w:type="spellEnd"/>
      <w:r>
        <w:rPr>
          <w:rFonts w:ascii="Arial" w:eastAsia="Courier" w:hAnsi="Arial" w:cs="Arial"/>
          <w:color w:val="000000"/>
        </w:rPr>
        <w:t xml:space="preserve"> early infection samples cluster with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merozoites</w:t>
      </w:r>
      <w:proofErr w:type="spellEnd"/>
      <w:r>
        <w:rPr>
          <w:rFonts w:ascii="Arial" w:eastAsia="Courier" w:hAnsi="Arial" w:cs="Arial"/>
          <w:color w:val="000000"/>
        </w:rPr>
        <w:t xml:space="preserve">.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falciformis</w:t>
      </w:r>
      <w:proofErr w:type="spellEnd"/>
      <w:r>
        <w:rPr>
          <w:rFonts w:ascii="Arial" w:eastAsia="Courier" w:hAnsi="Arial" w:cs="Arial"/>
          <w:color w:val="000000"/>
        </w:rPr>
        <w:t xml:space="preserve"> </w:t>
      </w:r>
      <w:proofErr w:type="spellStart"/>
      <w:r>
        <w:rPr>
          <w:rFonts w:ascii="Arial" w:eastAsia="Courier" w:hAnsi="Arial" w:cs="Arial"/>
          <w:color w:val="000000"/>
        </w:rPr>
        <w:t>sporozoites</w:t>
      </w:r>
      <w:proofErr w:type="spellEnd"/>
      <w:r>
        <w:rPr>
          <w:rFonts w:ascii="Arial" w:eastAsia="Courier" w:hAnsi="Arial" w:cs="Arial"/>
          <w:color w:val="000000"/>
        </w:rPr>
        <w:t xml:space="preserve"> cluster with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falciformis</w:t>
      </w:r>
      <w:proofErr w:type="spellEnd"/>
      <w:r>
        <w:rPr>
          <w:rFonts w:ascii="Arial" w:eastAsia="Courier" w:hAnsi="Arial" w:cs="Arial"/>
          <w:color w:val="000000"/>
        </w:rPr>
        <w:t xml:space="preserve"> early infection, whereas oocysts cluster with </w:t>
      </w:r>
      <w:r w:rsidRPr="00A12D11">
        <w:rPr>
          <w:rFonts w:ascii="Arial" w:eastAsia="Courier" w:hAnsi="Arial" w:cs="Arial"/>
          <w:i/>
          <w:color w:val="000000"/>
        </w:rPr>
        <w:t xml:space="preserve">E. </w:t>
      </w:r>
      <w:proofErr w:type="spellStart"/>
      <w:r w:rsidRPr="00A12D11">
        <w:rPr>
          <w:rFonts w:ascii="Arial" w:eastAsia="Courier" w:hAnsi="Arial" w:cs="Arial"/>
          <w:i/>
          <w:color w:val="000000"/>
        </w:rPr>
        <w:t>tenella</w:t>
      </w:r>
      <w:proofErr w:type="spellEnd"/>
      <w:r>
        <w:rPr>
          <w:rFonts w:ascii="Arial" w:eastAsia="Courier" w:hAnsi="Arial" w:cs="Arial"/>
          <w:color w:val="000000"/>
        </w:rPr>
        <w:t xml:space="preserve"> </w:t>
      </w:r>
      <w:proofErr w:type="spellStart"/>
      <w:r>
        <w:rPr>
          <w:rFonts w:ascii="Arial" w:eastAsia="Courier" w:hAnsi="Arial" w:cs="Arial"/>
          <w:color w:val="000000"/>
        </w:rPr>
        <w:t>unsporulated</w:t>
      </w:r>
      <w:proofErr w:type="spellEnd"/>
      <w:r>
        <w:rPr>
          <w:rFonts w:ascii="Arial" w:eastAsia="Courier" w:hAnsi="Arial" w:cs="Arial"/>
          <w:color w:val="000000"/>
        </w:rPr>
        <w:t xml:space="preserve"> oocysts. </w:t>
      </w:r>
    </w:p>
    <w:p w14:paraId="1B59018B" w14:textId="77777777" w:rsidR="00CE5A4E" w:rsidRDefault="00CE5A4E">
      <w:pPr>
        <w:pStyle w:val="Normal1"/>
        <w:spacing w:line="480" w:lineRule="auto"/>
        <w:rPr>
          <w:rFonts w:ascii="Arial" w:eastAsia="Courier" w:hAnsi="Arial" w:cs="Arial"/>
          <w:color w:val="000000"/>
        </w:rPr>
      </w:pPr>
    </w:p>
    <w:p w14:paraId="409CE187" w14:textId="77777777" w:rsidR="00CE5A4E" w:rsidRDefault="007D1DB9">
      <w:pPr>
        <w:pStyle w:val="Normal1"/>
        <w:spacing w:line="480" w:lineRule="auto"/>
      </w:pPr>
      <w:r>
        <w:rPr>
          <w:rFonts w:ascii="Arial" w:eastAsia="Courier" w:hAnsi="Arial" w:cs="Arial"/>
          <w:color w:val="000000"/>
        </w:rPr>
        <w:t>Figure 5: Pairwise interaction of host and parasite genes deduced from correlated expressions</w:t>
      </w:r>
      <w:r w:rsidR="00DC197D">
        <w:rPr>
          <w:rFonts w:ascii="Arial" w:eastAsia="Courier" w:hAnsi="Arial" w:cs="Arial"/>
          <w:color w:val="000000"/>
        </w:rPr>
        <w:t>.</w:t>
      </w:r>
      <w:r>
        <w:rPr>
          <w:rFonts w:ascii="Arial" w:eastAsia="Courier" w:hAnsi="Arial" w:cs="Arial"/>
          <w:color w:val="000000"/>
        </w:rPr>
        <w:t xml:space="preserve"> a) The distributions of ISIGM scores</w:t>
      </w:r>
      <w:r w:rsidR="00DC197D">
        <w:rPr>
          <w:rFonts w:ascii="Arial" w:eastAsia="Courier" w:hAnsi="Arial" w:cs="Arial"/>
          <w:color w:val="000000"/>
        </w:rPr>
        <w:t xml:space="preserve"> </w:t>
      </w:r>
      <w:r w:rsidR="00DC197D">
        <w:rPr>
          <w:rFonts w:ascii="Arial" w:eastAsia="Courier" w:hAnsi="Arial" w:cs="Arial"/>
          <w:color w:val="000000"/>
        </w:rPr>
        <w:fldChar w:fldCharType="begin"/>
      </w:r>
      <w:r w:rsidR="00DC197D">
        <w:rPr>
          <w:rFonts w:ascii="Arial" w:eastAsia="Courier" w:hAnsi="Arial" w:cs="Arial"/>
          <w:color w:val="000000"/>
        </w:rPr>
        <w:instrText xml:space="preserve"> ADDIN ZOTERO_ITEM CSL_CITATION {"citationID":"2cBIgydU","properties":{"formattedCitation":"(A. J. Reid and Berriman 2013)","plainCitation":"(A. J. Reid and Berriman 2013)"},"citationItems":[{"id":86,"uris":["http://zotero.org/groups/484592/items/BM7UF5ED"],"uri":["http://zotero.org/groups/484592/items/BM7UF5ED"],"itemData":{"id":86,"type":"article-journal","title":"Genes involved in host–parasite interactions can be revealed by their correlated expression","container-title":"Nucleic Acids Research","page":"1508-1518","volume":"41","issue":"3","source":"nar.oxfordjournals.org","abstract":"Molecular interactions between a parasite and its host are key to the ability of the parasite to enter the host and persist. Our understanding of the genes and proteins involved in these interactions is limited. To better understand these processes it would be advantageous to have a range of methods to predict pairs of genes involved in such interactions. Correlated gene expression profiles can be used to identify molecular interactions within a species. Here we have extended the concept to different species, showing that genes with correlated expression are more likely to encode proteins, which directly or indirectly participate in host–parasite interaction. We go on to examine our predictions of molecular interactions between the malaria parasite and both its mammalian host and insect vector. Our approach could be applied to study any interaction between species, for example, between a host and its parasites or pathogens, but also symbiotic and commensal pairings.","DOI":"10.1093/nar/gks1340","ISSN":"0305-1048, 1362-4962","note":"PMID: 23275547","journalAbbreviation":"Nucl. Acids Res.","language":"en","author":[{"family":"Reid","given":"A. J."},{"family":"Berriman","given":"Matthew"}],"issued":{"date-parts":[["2013",1,2]]}}}],"schema":"https://github.com/citation-style-language/schema/raw/master/csl-citation.json"} </w:instrText>
      </w:r>
      <w:r w:rsidR="00DC197D">
        <w:rPr>
          <w:rFonts w:ascii="Arial" w:eastAsia="Courier" w:hAnsi="Arial" w:cs="Arial"/>
          <w:color w:val="000000"/>
        </w:rPr>
        <w:fldChar w:fldCharType="separate"/>
      </w:r>
      <w:r w:rsidR="00DC197D" w:rsidRPr="00DC197D">
        <w:rPr>
          <w:rFonts w:ascii="Arial" w:hAnsi="Arial" w:cs="Arial"/>
        </w:rPr>
        <w:t>(A. J. Reid and Berriman 2013)</w:t>
      </w:r>
      <w:r w:rsidR="00DC197D">
        <w:rPr>
          <w:rFonts w:ascii="Arial" w:eastAsia="Courier" w:hAnsi="Arial" w:cs="Arial"/>
          <w:color w:val="000000"/>
        </w:rPr>
        <w:fldChar w:fldCharType="end"/>
      </w:r>
      <w:r>
        <w:rPr>
          <w:rFonts w:ascii="Arial" w:eastAsia="Courier" w:hAnsi="Arial" w:cs="Arial"/>
          <w:color w:val="000000"/>
        </w:rPr>
        <w:t xml:space="preserve"> used to infer potential interaction between host-parasite genes pairs are </w:t>
      </w:r>
      <w:r w:rsidR="00DC197D">
        <w:rPr>
          <w:rFonts w:ascii="Arial" w:eastAsia="Courier" w:hAnsi="Arial" w:cs="Arial"/>
          <w:color w:val="000000"/>
        </w:rPr>
        <w:t>shown</w:t>
      </w:r>
      <w:r>
        <w:rPr>
          <w:rFonts w:ascii="Arial" w:eastAsia="Courier" w:hAnsi="Arial" w:cs="Arial"/>
          <w:color w:val="000000"/>
        </w:rPr>
        <w:t xml:space="preserve"> for general genes in our study</w:t>
      </w:r>
      <w:r w:rsidR="00DC197D">
        <w:rPr>
          <w:rFonts w:ascii="Arial" w:eastAsia="Courier" w:hAnsi="Arial" w:cs="Arial"/>
          <w:color w:val="000000"/>
        </w:rPr>
        <w:t>,</w:t>
      </w:r>
      <w:r>
        <w:rPr>
          <w:rFonts w:ascii="Arial" w:eastAsia="Courier" w:hAnsi="Arial" w:cs="Arial"/>
          <w:color w:val="000000"/>
        </w:rPr>
        <w:t xml:space="preserve"> and for those with significant difference</w:t>
      </w:r>
      <w:r w:rsidR="00DC197D">
        <w:rPr>
          <w:rFonts w:ascii="Arial" w:eastAsia="Courier" w:hAnsi="Arial" w:cs="Arial"/>
          <w:color w:val="000000"/>
        </w:rPr>
        <w:t>s</w:t>
      </w:r>
      <w:r>
        <w:rPr>
          <w:rFonts w:ascii="Arial" w:eastAsia="Courier" w:hAnsi="Arial" w:cs="Arial"/>
          <w:color w:val="000000"/>
        </w:rPr>
        <w:t xml:space="preserve"> in abundance in tests between different experimental </w:t>
      </w:r>
      <w:proofErr w:type="spellStart"/>
      <w:r>
        <w:rPr>
          <w:rFonts w:ascii="Arial" w:eastAsia="Courier" w:hAnsi="Arial" w:cs="Arial"/>
          <w:color w:val="000000"/>
        </w:rPr>
        <w:t>condidions</w:t>
      </w:r>
      <w:proofErr w:type="spellEnd"/>
      <w:r>
        <w:rPr>
          <w:rFonts w:ascii="Arial" w:eastAsia="Courier" w:hAnsi="Arial" w:cs="Arial"/>
          <w:color w:val="000000"/>
        </w:rPr>
        <w:t xml:space="preserve"> (</w:t>
      </w:r>
      <w:proofErr w:type="spellStart"/>
      <w:r>
        <w:rPr>
          <w:rFonts w:ascii="Arial" w:eastAsia="Courier" w:hAnsi="Arial" w:cs="Arial"/>
          <w:color w:val="000000"/>
        </w:rPr>
        <w:t>EdgeR</w:t>
      </w:r>
      <w:proofErr w:type="spellEnd"/>
      <w:r>
        <w:rPr>
          <w:rFonts w:ascii="Arial" w:eastAsia="Courier" w:hAnsi="Arial" w:cs="Arial"/>
          <w:color w:val="000000"/>
        </w:rPr>
        <w:t xml:space="preserve"> </w:t>
      </w:r>
      <w:proofErr w:type="spellStart"/>
      <w:r>
        <w:rPr>
          <w:rFonts w:ascii="Arial" w:eastAsia="Courier" w:hAnsi="Arial" w:cs="Arial"/>
          <w:color w:val="000000"/>
        </w:rPr>
        <w:t>glmLRT</w:t>
      </w:r>
      <w:proofErr w:type="spellEnd"/>
      <w:r>
        <w:rPr>
          <w:rFonts w:ascii="Arial" w:eastAsia="Courier" w:hAnsi="Arial" w:cs="Arial"/>
          <w:color w:val="000000"/>
        </w:rPr>
        <w:t>). Lower values represent more significant interactions. b)</w:t>
      </w:r>
      <w:r w:rsidR="00DC197D">
        <w:rPr>
          <w:rFonts w:ascii="Arial" w:eastAsia="Courier" w:hAnsi="Arial" w:cs="Arial"/>
          <w:color w:val="000000"/>
        </w:rPr>
        <w:t xml:space="preserve"> </w:t>
      </w:r>
      <w:r>
        <w:rPr>
          <w:rFonts w:ascii="Arial" w:eastAsia="Courier" w:hAnsi="Arial" w:cs="Arial"/>
          <w:color w:val="000000"/>
        </w:rPr>
        <w:t xml:space="preserve">Distribution of the number of “candidate interactions” detected when </w:t>
      </w:r>
      <w:r w:rsidR="00DC197D">
        <w:rPr>
          <w:rFonts w:ascii="Arial" w:eastAsia="Courier" w:hAnsi="Arial" w:cs="Arial"/>
          <w:color w:val="000000"/>
        </w:rPr>
        <w:t xml:space="preserve">using a </w:t>
      </w:r>
      <w:r>
        <w:rPr>
          <w:rFonts w:ascii="Arial" w:eastAsia="Courier" w:hAnsi="Arial" w:cs="Arial"/>
          <w:color w:val="000000"/>
        </w:rPr>
        <w:t xml:space="preserve">threshold </w:t>
      </w:r>
      <w:r w:rsidR="00DC197D">
        <w:rPr>
          <w:rFonts w:ascii="Arial" w:eastAsia="Courier" w:hAnsi="Arial" w:cs="Arial"/>
          <w:color w:val="000000"/>
        </w:rPr>
        <w:t xml:space="preserve">of </w:t>
      </w:r>
      <w:r>
        <w:rPr>
          <w:rFonts w:ascii="Arial" w:eastAsia="Courier" w:hAnsi="Arial" w:cs="Arial"/>
          <w:color w:val="000000"/>
        </w:rPr>
        <w:t>zero for mouse genes and parasite genes and c) a visuali</w:t>
      </w:r>
      <w:r w:rsidR="00DC197D">
        <w:rPr>
          <w:rFonts w:ascii="Arial" w:eastAsia="Courier" w:hAnsi="Arial" w:cs="Arial"/>
          <w:color w:val="000000"/>
        </w:rPr>
        <w:t>z</w:t>
      </w:r>
      <w:r>
        <w:rPr>
          <w:rFonts w:ascii="Arial" w:eastAsia="Courier" w:hAnsi="Arial" w:cs="Arial"/>
          <w:color w:val="000000"/>
        </w:rPr>
        <w:t xml:space="preserve">ation of interaction links in a network. d) </w:t>
      </w:r>
      <w:r>
        <w:rPr>
          <w:rFonts w:ascii="Arial" w:eastAsia="Courier" w:hAnsi="Arial" w:cs="Arial"/>
          <w:color w:val="000000"/>
        </w:rPr>
        <w:lastRenderedPageBreak/>
        <w:t xml:space="preserve">ISIGEM interaction scores for combinations of host and parasite </w:t>
      </w:r>
      <w:r w:rsidR="00DC197D">
        <w:rPr>
          <w:rFonts w:ascii="Arial" w:eastAsia="Courier" w:hAnsi="Arial" w:cs="Arial"/>
          <w:color w:val="000000"/>
        </w:rPr>
        <w:t xml:space="preserve">mRNA </w:t>
      </w:r>
      <w:r>
        <w:rPr>
          <w:rFonts w:ascii="Arial" w:eastAsia="Courier" w:hAnsi="Arial" w:cs="Arial"/>
          <w:color w:val="000000"/>
        </w:rPr>
        <w:t>abundance clusters. An overabundance of lower scores can be observed for corresponding host-parasite clusters of mRNAs abundant at 7</w:t>
      </w:r>
      <w:r w:rsidR="00DC197D">
        <w:rPr>
          <w:rFonts w:ascii="Arial" w:eastAsia="Courier" w:hAnsi="Arial" w:cs="Arial"/>
          <w:color w:val="000000"/>
        </w:rPr>
        <w:t xml:space="preserve"> days post infection.</w:t>
      </w:r>
    </w:p>
    <w:p w14:paraId="5D84BC14" w14:textId="77777777" w:rsidR="00CE5A4E" w:rsidRDefault="00CE5A4E">
      <w:pPr>
        <w:pStyle w:val="Normal1"/>
        <w:spacing w:line="480" w:lineRule="auto"/>
        <w:rPr>
          <w:rFonts w:ascii="Arial" w:eastAsia="Courier" w:hAnsi="Arial" w:cs="Arial"/>
          <w:color w:val="000000"/>
        </w:rPr>
      </w:pPr>
    </w:p>
    <w:p w14:paraId="48302268" w14:textId="77777777" w:rsidR="00CE5A4E" w:rsidRDefault="007D1DB9">
      <w:pPr>
        <w:pStyle w:val="Normal1"/>
        <w:spacing w:line="480" w:lineRule="auto"/>
        <w:rPr>
          <w:rFonts w:ascii="Arial" w:eastAsia="Courier" w:hAnsi="Arial" w:cs="Arial"/>
          <w:b/>
          <w:color w:val="000000"/>
        </w:rPr>
      </w:pPr>
      <w:r>
        <w:rPr>
          <w:rFonts w:ascii="Arial" w:eastAsia="Courier" w:hAnsi="Arial" w:cs="Arial"/>
          <w:b/>
          <w:color w:val="000000"/>
        </w:rPr>
        <w:t>ADDITIONAL FILES</w:t>
      </w:r>
    </w:p>
    <w:p w14:paraId="79A4D322" w14:textId="77777777" w:rsidR="00ED1DD9" w:rsidRDefault="007D1DB9">
      <w:pPr>
        <w:pStyle w:val="Normal1"/>
        <w:spacing w:line="480" w:lineRule="auto"/>
        <w:rPr>
          <w:rStyle w:val="Absatz-Standardschriftart1"/>
          <w:rFonts w:ascii="Arial" w:eastAsia="Courier" w:hAnsi="Arial" w:cs="Arial"/>
          <w:color w:val="000000"/>
        </w:rPr>
      </w:pPr>
      <w:r>
        <w:rPr>
          <w:rStyle w:val="Absatz-Standardschriftart1"/>
          <w:rFonts w:ascii="Arial" w:eastAsia="Courier" w:hAnsi="Arial" w:cs="Arial"/>
          <w:b/>
          <w:bCs/>
          <w:color w:val="000000"/>
        </w:rPr>
        <w:t>Additional file 1</w:t>
      </w:r>
      <w:r>
        <w:rPr>
          <w:rStyle w:val="Absatz-Standardschriftart1"/>
          <w:rFonts w:ascii="Arial" w:eastAsia="Courier" w:hAnsi="Arial" w:cs="Arial"/>
          <w:color w:val="000000"/>
        </w:rPr>
        <w:t>: Raw and normalized counts</w:t>
      </w:r>
    </w:p>
    <w:p w14:paraId="4344BA02" w14:textId="77777777" w:rsidR="00CE5A4E" w:rsidRDefault="007D1DB9">
      <w:pPr>
        <w:pStyle w:val="Normal1"/>
        <w:spacing w:line="480" w:lineRule="auto"/>
      </w:pPr>
      <w:r>
        <w:rPr>
          <w:rFonts w:ascii="Arial" w:eastAsia="Courier" w:hAnsi="Arial" w:cs="Arial"/>
          <w:color w:val="000000"/>
        </w:rPr>
        <w:t xml:space="preserve">Raw counts of read mappings to the </w:t>
      </w:r>
      <w:r w:rsidRPr="00492AF4">
        <w:rPr>
          <w:rFonts w:ascii="Arial" w:eastAsia="Courier" w:hAnsi="Arial" w:cs="Arial"/>
          <w:i/>
          <w:color w:val="000000"/>
        </w:rPr>
        <w:t xml:space="preserve">E. </w:t>
      </w:r>
      <w:proofErr w:type="spellStart"/>
      <w:r w:rsidRPr="00492AF4">
        <w:rPr>
          <w:rFonts w:ascii="Arial" w:eastAsia="Courier" w:hAnsi="Arial" w:cs="Arial"/>
          <w:i/>
          <w:color w:val="000000"/>
        </w:rPr>
        <w:t>falciformis</w:t>
      </w:r>
      <w:proofErr w:type="spellEnd"/>
      <w:r>
        <w:rPr>
          <w:rFonts w:ascii="Arial" w:eastAsia="Courier" w:hAnsi="Arial" w:cs="Arial"/>
          <w:color w:val="000000"/>
        </w:rPr>
        <w:t xml:space="preserve"> and mouse genome for individual samples in our study. Normalized counts </w:t>
      </w:r>
      <w:proofErr w:type="spellStart"/>
      <w:r>
        <w:rPr>
          <w:rFonts w:ascii="Arial" w:eastAsia="Courier" w:hAnsi="Arial" w:cs="Arial"/>
          <w:color w:val="000000"/>
        </w:rPr>
        <w:t>forseparately</w:t>
      </w:r>
      <w:proofErr w:type="spellEnd"/>
      <w:r>
        <w:rPr>
          <w:rFonts w:ascii="Arial" w:eastAsia="Courier" w:hAnsi="Arial" w:cs="Arial"/>
          <w:color w:val="000000"/>
        </w:rPr>
        <w:t xml:space="preserve"> for the host and parasite mappings (three compressed csv files).</w:t>
      </w:r>
    </w:p>
    <w:p w14:paraId="3EA0C5E7" w14:textId="77777777" w:rsidR="00CE5A4E" w:rsidRDefault="007D1DB9">
      <w:pPr>
        <w:pStyle w:val="Normal1"/>
        <w:spacing w:line="480" w:lineRule="auto"/>
      </w:pPr>
      <w:r>
        <w:rPr>
          <w:rStyle w:val="Absatz-Standardschriftart1"/>
          <w:rFonts w:ascii="Arial" w:eastAsia="Courier" w:hAnsi="Arial" w:cs="Arial"/>
          <w:b/>
          <w:bCs/>
          <w:color w:val="000000"/>
        </w:rPr>
        <w:t xml:space="preserve">Additional file 2: </w:t>
      </w:r>
      <w:r>
        <w:rPr>
          <w:rStyle w:val="Absatz-Standardschriftart1"/>
          <w:rFonts w:ascii="Arial" w:eastAsia="Courier" w:hAnsi="Arial" w:cs="Arial"/>
          <w:color w:val="000000"/>
        </w:rPr>
        <w:t>Results of statistical tests (</w:t>
      </w:r>
      <w:proofErr w:type="spellStart"/>
      <w:r>
        <w:rPr>
          <w:rStyle w:val="Absatz-Standardschriftart1"/>
          <w:rFonts w:ascii="Arial" w:eastAsia="Courier" w:hAnsi="Arial" w:cs="Arial"/>
          <w:color w:val="000000"/>
        </w:rPr>
        <w:t>edgeR</w:t>
      </w:r>
      <w:proofErr w:type="spellEnd"/>
      <w:r>
        <w:rPr>
          <w:rStyle w:val="Absatz-Standardschriftart1"/>
          <w:rFonts w:ascii="Arial" w:eastAsia="Courier" w:hAnsi="Arial" w:cs="Arial"/>
          <w:color w:val="000000"/>
        </w:rPr>
        <w:t>) -</w:t>
      </w:r>
      <w:r>
        <w:rPr>
          <w:rFonts w:ascii="Arial" w:eastAsia="Courier" w:hAnsi="Arial" w:cs="Arial"/>
          <w:color w:val="000000"/>
        </w:rPr>
        <w:t>Focal contrast, fold-changes, likelihood ratio in/excluding this difference in models, p-</w:t>
      </w:r>
      <w:proofErr w:type="gramStart"/>
      <w:r>
        <w:rPr>
          <w:rFonts w:ascii="Arial" w:eastAsia="Courier" w:hAnsi="Arial" w:cs="Arial"/>
          <w:color w:val="000000"/>
        </w:rPr>
        <w:t>values ,</w:t>
      </w:r>
      <w:proofErr w:type="gramEnd"/>
      <w:r>
        <w:rPr>
          <w:rFonts w:ascii="Arial" w:eastAsia="Courier" w:hAnsi="Arial" w:cs="Arial"/>
          <w:color w:val="000000"/>
        </w:rPr>
        <w:t xml:space="preserve"> and false discovery rates (adjusted p-values) are given for all tested contrasts (one compressed csv file).</w:t>
      </w:r>
    </w:p>
    <w:p w14:paraId="38D50D54" w14:textId="77777777" w:rsidR="00CE5A4E" w:rsidRDefault="007D1DB9">
      <w:pPr>
        <w:pStyle w:val="Normal1"/>
        <w:spacing w:line="480" w:lineRule="auto"/>
      </w:pPr>
      <w:r>
        <w:rPr>
          <w:rStyle w:val="Absatz-Standardschriftart1"/>
          <w:rFonts w:ascii="Arial" w:eastAsia="Courier" w:hAnsi="Arial" w:cs="Arial"/>
          <w:b/>
          <w:bCs/>
          <w:color w:val="000000"/>
        </w:rPr>
        <w:t xml:space="preserve">Additional file 3: </w:t>
      </w:r>
      <w:r>
        <w:rPr>
          <w:rStyle w:val="Absatz-Standardschriftart1"/>
          <w:rFonts w:ascii="Arial" w:eastAsia="Courier" w:hAnsi="Arial" w:cs="Arial"/>
          <w:color w:val="000000"/>
        </w:rPr>
        <w:t>Additional methods and results</w:t>
      </w:r>
    </w:p>
    <w:p w14:paraId="606D2442"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Document containing additional figures and summary tables (pdf).</w:t>
      </w:r>
    </w:p>
    <w:p w14:paraId="5614E286" w14:textId="77777777" w:rsidR="00CE5A4E" w:rsidRDefault="007D1DB9">
      <w:pPr>
        <w:pStyle w:val="Normal1"/>
        <w:spacing w:line="480" w:lineRule="auto"/>
      </w:pPr>
      <w:r>
        <w:rPr>
          <w:rStyle w:val="Absatz-Standardschriftart1"/>
          <w:rFonts w:ascii="Arial" w:eastAsia="Courier" w:hAnsi="Arial" w:cs="Arial"/>
          <w:b/>
          <w:bCs/>
          <w:color w:val="000000"/>
        </w:rPr>
        <w:t>Additional file 4</w:t>
      </w:r>
      <w:r>
        <w:rPr>
          <w:rStyle w:val="Absatz-Standardschriftart1"/>
          <w:rFonts w:ascii="Arial" w:eastAsia="Courier" w:hAnsi="Arial" w:cs="Arial"/>
          <w:color w:val="000000"/>
        </w:rPr>
        <w:t>: Results of enrichment analyses (</w:t>
      </w:r>
      <w:proofErr w:type="spellStart"/>
      <w:r>
        <w:rPr>
          <w:rStyle w:val="Absatz-Standardschriftart1"/>
          <w:rFonts w:ascii="Arial" w:eastAsia="Courier" w:hAnsi="Arial" w:cs="Arial"/>
          <w:color w:val="000000"/>
        </w:rPr>
        <w:t>topGO</w:t>
      </w:r>
      <w:proofErr w:type="spellEnd"/>
      <w:r>
        <w:rPr>
          <w:rStyle w:val="Absatz-Standardschriftart1"/>
          <w:rFonts w:ascii="Arial" w:eastAsia="Courier" w:hAnsi="Arial" w:cs="Arial"/>
          <w:color w:val="000000"/>
        </w:rPr>
        <w:t>)</w:t>
      </w:r>
    </w:p>
    <w:p w14:paraId="7A4313C1" w14:textId="77777777" w:rsidR="00CE5A4E" w:rsidRDefault="007D1DB9">
      <w:pPr>
        <w:pStyle w:val="Normal1"/>
        <w:spacing w:line="480" w:lineRule="auto"/>
      </w:pPr>
      <w:r>
        <w:rPr>
          <w:rStyle w:val="Absatz-Standardschriftart1"/>
          <w:rFonts w:ascii="Arial" w:eastAsia="Courier" w:hAnsi="Arial" w:cs="Arial"/>
          <w:b/>
          <w:color w:val="000000"/>
        </w:rPr>
        <w:t>Additional file 5</w:t>
      </w:r>
      <w:r>
        <w:rPr>
          <w:rStyle w:val="Absatz-Standardschriftart1"/>
          <w:rFonts w:ascii="Arial" w:eastAsia="Courier" w:hAnsi="Arial" w:cs="Arial"/>
          <w:color w:val="000000"/>
        </w:rPr>
        <w:t>: Results of enrichment analysis for categories of differently conserved gene orthologues</w:t>
      </w:r>
    </w:p>
    <w:p w14:paraId="7A59D496" w14:textId="77777777" w:rsidR="00CE5A4E" w:rsidRDefault="007D1DB9">
      <w:pPr>
        <w:pStyle w:val="Normal1"/>
        <w:spacing w:line="480" w:lineRule="auto"/>
      </w:pPr>
      <w:r>
        <w:rPr>
          <w:rStyle w:val="Absatz-Standardschriftart1"/>
          <w:rFonts w:ascii="Arial" w:eastAsia="Courier" w:hAnsi="Arial" w:cs="Arial"/>
          <w:b/>
          <w:color w:val="000000"/>
        </w:rPr>
        <w:t>Additional file 6</w:t>
      </w:r>
      <w:r>
        <w:rPr>
          <w:rStyle w:val="Absatz-Standardschriftart1"/>
          <w:rFonts w:ascii="Arial" w:eastAsia="Courier" w:hAnsi="Arial" w:cs="Arial"/>
          <w:color w:val="000000"/>
        </w:rPr>
        <w:t xml:space="preserve">: Result of metabolic pathway enrichment of </w:t>
      </w:r>
      <w:proofErr w:type="spellStart"/>
      <w:r>
        <w:rPr>
          <w:rStyle w:val="Absatz-Standardschriftart1"/>
          <w:rFonts w:ascii="Arial" w:eastAsia="Courier" w:hAnsi="Arial" w:cs="Arial"/>
          <w:color w:val="000000"/>
        </w:rPr>
        <w:t>sporozoite</w:t>
      </w:r>
      <w:proofErr w:type="spellEnd"/>
      <w:r>
        <w:rPr>
          <w:rStyle w:val="Absatz-Standardschriftart1"/>
          <w:rFonts w:ascii="Arial" w:eastAsia="Courier" w:hAnsi="Arial" w:cs="Arial"/>
          <w:color w:val="000000"/>
        </w:rPr>
        <w:t xml:space="preserve"> defining genes</w:t>
      </w:r>
    </w:p>
    <w:p w14:paraId="633D79E6" w14:textId="77777777" w:rsidR="00CE5A4E" w:rsidRDefault="007D1DB9">
      <w:pPr>
        <w:pStyle w:val="Normal1"/>
        <w:spacing w:line="480" w:lineRule="auto"/>
        <w:rPr>
          <w:rFonts w:ascii="Arial" w:eastAsia="Courier" w:hAnsi="Arial" w:cs="Arial"/>
          <w:color w:val="000000"/>
        </w:rPr>
      </w:pPr>
      <w:r>
        <w:rPr>
          <w:rFonts w:ascii="Arial" w:eastAsia="Courier" w:hAnsi="Arial" w:cs="Arial"/>
          <w:color w:val="000000"/>
        </w:rPr>
        <w:t>Tables listing all tested gene sets and resulting significant GO terms.</w:t>
      </w:r>
    </w:p>
    <w:p w14:paraId="487A4CB0" w14:textId="77777777" w:rsidR="00CE5A4E" w:rsidRDefault="007D1DB9">
      <w:pPr>
        <w:pStyle w:val="Normal1"/>
        <w:spacing w:line="480" w:lineRule="auto"/>
        <w:rPr>
          <w:rFonts w:ascii="Arial" w:eastAsia="Courier" w:hAnsi="Arial" w:cs="Arial"/>
          <w:color w:val="000000"/>
        </w:rPr>
      </w:pPr>
      <w:ins w:id="557" w:author="Emanuel Heitlinger" w:date="2016-12-18T13:33:00Z">
        <w:r>
          <w:rPr>
            <w:rFonts w:ascii="Arial" w:eastAsia="Courier" w:hAnsi="Arial" w:cs="Arial"/>
            <w:color w:val="000000"/>
          </w:rPr>
          <w:t>Additional file</w:t>
        </w:r>
      </w:ins>
      <w:ins w:id="558" w:author="Emanuel Heitlinger" w:date="2016-12-18T13:34:00Z">
        <w:r>
          <w:rPr>
            <w:rFonts w:ascii="Arial" w:eastAsia="Courier" w:hAnsi="Arial" w:cs="Arial"/>
            <w:color w:val="000000"/>
          </w:rPr>
          <w:t xml:space="preserve"> X</w:t>
        </w:r>
      </w:ins>
      <w:ins w:id="559" w:author="Emanuel Heitlinger" w:date="2016-12-18T13:33:00Z">
        <w:r>
          <w:rPr>
            <w:rFonts w:ascii="Arial" w:eastAsia="Courier" w:hAnsi="Arial" w:cs="Arial"/>
            <w:color w:val="000000"/>
          </w:rPr>
          <w:t xml:space="preserve"> (figure): Differential abundance of mouse mRNAs and </w:t>
        </w:r>
        <w:proofErr w:type="spellStart"/>
        <w:r>
          <w:rPr>
            <w:rFonts w:ascii="Arial" w:eastAsia="Courier" w:hAnsi="Arial" w:cs="Arial"/>
            <w:color w:val="000000"/>
          </w:rPr>
          <w:t>clutering</w:t>
        </w:r>
        <w:proofErr w:type="spellEnd"/>
        <w:r>
          <w:rPr>
            <w:rFonts w:ascii="Arial" w:eastAsia="Courier" w:hAnsi="Arial" w:cs="Arial"/>
            <w:color w:val="000000"/>
          </w:rPr>
          <w:t xml:space="preserve"> of abundance profiles – Log2 fold-changes obtained from a comparison of </w:t>
        </w:r>
        <w:proofErr w:type="spellStart"/>
        <w:r>
          <w:rPr>
            <w:rFonts w:ascii="Arial" w:eastAsia="Courier" w:hAnsi="Arial" w:cs="Arial"/>
            <w:color w:val="000000"/>
          </w:rPr>
          <w:t>RNAseq</w:t>
        </w:r>
        <w:proofErr w:type="spellEnd"/>
        <w:r>
          <w:rPr>
            <w:rFonts w:ascii="Arial" w:eastAsia="Courier" w:hAnsi="Arial" w:cs="Arial"/>
            <w:color w:val="000000"/>
          </w:rPr>
          <w:t xml:space="preserve"> data at 7days post infection  vs. </w:t>
        </w:r>
        <w:proofErr w:type="spellStart"/>
        <w:r>
          <w:rPr>
            <w:rFonts w:ascii="Arial" w:eastAsia="Courier" w:hAnsi="Arial" w:cs="Arial"/>
            <w:color w:val="000000"/>
          </w:rPr>
          <w:t>unifected</w:t>
        </w:r>
        <w:proofErr w:type="spellEnd"/>
        <w:r>
          <w:rPr>
            <w:rFonts w:ascii="Arial" w:eastAsia="Courier" w:hAnsi="Arial" w:cs="Arial"/>
            <w:color w:val="000000"/>
          </w:rPr>
          <w:t xml:space="preserve"> controls are plotted against log2 fold changes obtained in microarray study (</w:t>
        </w:r>
        <w:proofErr w:type="spellStart"/>
        <w:r>
          <w:rPr>
            <w:rFonts w:ascii="Arial" w:eastAsia="Courier" w:hAnsi="Arial" w:cs="Arial"/>
            <w:color w:val="000000"/>
          </w:rPr>
          <w:t>Schmid</w:t>
        </w:r>
        <w:proofErr w:type="spellEnd"/>
        <w:r>
          <w:rPr>
            <w:rFonts w:ascii="Arial" w:eastAsia="Courier" w:hAnsi="Arial" w:cs="Arial"/>
            <w:color w:val="000000"/>
          </w:rPr>
          <w:t xml:space="preserve"> et al. 2014) at 6days post infection  vs. similar controls.</w:t>
        </w:r>
      </w:ins>
    </w:p>
    <w:p w14:paraId="16DCD781" w14:textId="77777777" w:rsidR="00CE5A4E" w:rsidRDefault="00CE5A4E">
      <w:pPr>
        <w:pStyle w:val="Normal1"/>
        <w:spacing w:line="480" w:lineRule="auto"/>
        <w:rPr>
          <w:rFonts w:ascii="Arial" w:eastAsia="Courier" w:hAnsi="Arial" w:cs="Arial"/>
          <w:color w:val="000000"/>
        </w:rPr>
      </w:pPr>
    </w:p>
    <w:p w14:paraId="314421FE" w14:textId="77777777" w:rsidR="00CE5A4E" w:rsidRDefault="007D1DB9">
      <w:pPr>
        <w:pStyle w:val="Normal1"/>
        <w:spacing w:line="276" w:lineRule="auto"/>
        <w:rPr>
          <w:rFonts w:ascii="Arial" w:eastAsia="Courier" w:hAnsi="Arial" w:cs="Arial"/>
          <w:color w:val="000000"/>
          <w:sz w:val="36"/>
          <w:szCs w:val="36"/>
        </w:rPr>
      </w:pPr>
      <w:r>
        <w:rPr>
          <w:rFonts w:ascii="Arial" w:eastAsia="Courier" w:hAnsi="Arial" w:cs="Arial"/>
          <w:color w:val="000000"/>
          <w:sz w:val="36"/>
          <w:szCs w:val="36"/>
        </w:rPr>
        <w:t>REFERENCES</w:t>
      </w:r>
    </w:p>
    <w:p w14:paraId="1DD8D49C" w14:textId="77777777" w:rsidR="00CE5A4E" w:rsidRDefault="00CE5A4E" w:rsidP="0013088A">
      <w:pPr>
        <w:pStyle w:val="Bibliography"/>
      </w:pPr>
    </w:p>
    <w:p w14:paraId="22611527" w14:textId="77777777" w:rsidR="00ED1DD9" w:rsidRPr="00ED1DD9" w:rsidRDefault="00ED1DD9" w:rsidP="00ED1DD9">
      <w:pPr>
        <w:pStyle w:val="Bibliography"/>
        <w:rPr>
          <w:sz w:val="20"/>
        </w:rPr>
      </w:pPr>
      <w:r>
        <w:fldChar w:fldCharType="begin"/>
      </w:r>
      <w:r>
        <w:instrText xml:space="preserve"> ADDIN ZOTERO_BIBL {"custom":[]} CSL_BIBLIOGRAPHY </w:instrText>
      </w:r>
      <w:r>
        <w:fldChar w:fldCharType="separate"/>
      </w:r>
      <w:r w:rsidRPr="00ED1DD9">
        <w:rPr>
          <w:sz w:val="20"/>
        </w:rPr>
        <w:t xml:space="preserve">Aarthi, S., Gopal Dhinakar Raj, M. Raman, Damer Blake, Chandra Subramaniam, and Fiona Tomley. 2011. ‘Expressed Sequence Tags from Eimeria Brunetti--Preliminary Analysis and Functional Annotation’. </w:t>
      </w:r>
      <w:r w:rsidRPr="00ED1DD9">
        <w:rPr>
          <w:i/>
          <w:iCs/>
          <w:sz w:val="20"/>
        </w:rPr>
        <w:t>Parasitology Research</w:t>
      </w:r>
      <w:r w:rsidRPr="00ED1DD9">
        <w:rPr>
          <w:sz w:val="20"/>
        </w:rPr>
        <w:t xml:space="preserve"> 108 (4): 1059–62. doi:10.1007/s00436-010-2182-6.</w:t>
      </w:r>
    </w:p>
    <w:p w14:paraId="017540A7" w14:textId="77777777" w:rsidR="00ED1DD9" w:rsidRPr="00ED1DD9" w:rsidRDefault="00ED1DD9" w:rsidP="00ED1DD9">
      <w:pPr>
        <w:pStyle w:val="Bibliography"/>
        <w:rPr>
          <w:sz w:val="20"/>
        </w:rPr>
      </w:pPr>
      <w:r w:rsidRPr="00ED1DD9">
        <w:rPr>
          <w:sz w:val="20"/>
        </w:rPr>
        <w:t xml:space="preserve">Aloisio, Fabio, Giovanni Filippini, Pietro Antenucci, Elvio Lepri, Giovanni Pezzotti, Simone M. Cacciò, and Edoardo Pozio. 2006. ‘Severe Weight Loss in Lambs Infected with Giardia Duodenalis Assemblage B’. </w:t>
      </w:r>
      <w:r w:rsidRPr="00ED1DD9">
        <w:rPr>
          <w:i/>
          <w:iCs/>
          <w:sz w:val="20"/>
        </w:rPr>
        <w:t>Veterinary Parasitology</w:t>
      </w:r>
      <w:r w:rsidRPr="00ED1DD9">
        <w:rPr>
          <w:sz w:val="20"/>
        </w:rPr>
        <w:t xml:space="preserve"> 142 (1–2): 154–58. doi:10.1016/j.vetpar.2006.06.023.</w:t>
      </w:r>
    </w:p>
    <w:p w14:paraId="0A3E0516" w14:textId="77777777" w:rsidR="00ED1DD9" w:rsidRPr="00ED1DD9" w:rsidRDefault="00ED1DD9" w:rsidP="00ED1DD9">
      <w:pPr>
        <w:pStyle w:val="Bibliography"/>
        <w:rPr>
          <w:sz w:val="20"/>
        </w:rPr>
      </w:pPr>
      <w:r w:rsidRPr="00ED1DD9">
        <w:rPr>
          <w:sz w:val="20"/>
        </w:rPr>
        <w:t xml:space="preserve">Amiruddin, Nadzirah, Xin-Wei Lee, Damer P. Blake, Yutaka Suzuki, Yea-Ling Tay, Lik-Sin Lim, Fiona M. Tomley, Junichi Watanabe, Chihiro Sugimoto, and Kiew-Lian Wan. 2012. ‘Characterisation of Full-Length cDNA Sequences Provides Insights into the Eimeria Tenella Transcriptome’. </w:t>
      </w:r>
      <w:r w:rsidRPr="00ED1DD9">
        <w:rPr>
          <w:i/>
          <w:iCs/>
          <w:sz w:val="20"/>
        </w:rPr>
        <w:t>BMC Genomics</w:t>
      </w:r>
      <w:r w:rsidRPr="00ED1DD9">
        <w:rPr>
          <w:sz w:val="20"/>
        </w:rPr>
        <w:t xml:space="preserve"> 13 (January): 21. doi:10.1186/1471-2164-13-21.</w:t>
      </w:r>
    </w:p>
    <w:p w14:paraId="0855DC3D" w14:textId="77777777" w:rsidR="00ED1DD9" w:rsidRPr="00ED1DD9" w:rsidRDefault="00ED1DD9" w:rsidP="00ED1DD9">
      <w:pPr>
        <w:pStyle w:val="Bibliography"/>
        <w:rPr>
          <w:sz w:val="20"/>
        </w:rPr>
      </w:pPr>
      <w:r w:rsidRPr="00ED1DD9">
        <w:rPr>
          <w:sz w:val="20"/>
        </w:rPr>
        <w:t xml:space="preserve">Beck, Paul L., Ian M. Rosenberg, Ramnik J. Xavier, Theodore Koh, Josée F. Wong, and Daniel K. Podolsky. 2003. ‘Transforming Growth Factor-Beta Mediates Intestinal Healing and Susceptibility to Injury in Vitro and in Vivo through Epithelial Cells’. </w:t>
      </w:r>
      <w:r w:rsidRPr="00ED1DD9">
        <w:rPr>
          <w:i/>
          <w:iCs/>
          <w:sz w:val="20"/>
        </w:rPr>
        <w:t>The American Journal of Pathology</w:t>
      </w:r>
      <w:r w:rsidRPr="00ED1DD9">
        <w:rPr>
          <w:sz w:val="20"/>
        </w:rPr>
        <w:t xml:space="preserve"> 162 (2): 597–608.</w:t>
      </w:r>
    </w:p>
    <w:p w14:paraId="60EEB476" w14:textId="77777777" w:rsidR="00ED1DD9" w:rsidRPr="00ED1DD9" w:rsidRDefault="00ED1DD9" w:rsidP="00ED1DD9">
      <w:pPr>
        <w:pStyle w:val="Bibliography"/>
        <w:rPr>
          <w:sz w:val="20"/>
        </w:rPr>
      </w:pPr>
      <w:r w:rsidRPr="00ED1DD9">
        <w:rPr>
          <w:sz w:val="20"/>
        </w:rPr>
        <w:t xml:space="preserve">Blagburn, B. L., and K. S. Todd. 1984. ‘Pathological Changes and Immunity Associated with Experimental Eimeria Vermiformis Infections in Mus Musculus’. </w:t>
      </w:r>
      <w:r w:rsidRPr="00ED1DD9">
        <w:rPr>
          <w:i/>
          <w:iCs/>
          <w:sz w:val="20"/>
        </w:rPr>
        <w:t>The Journal of Protozoology</w:t>
      </w:r>
      <w:r w:rsidRPr="00ED1DD9">
        <w:rPr>
          <w:sz w:val="20"/>
        </w:rPr>
        <w:t xml:space="preserve"> 31 (4): 556–61.</w:t>
      </w:r>
    </w:p>
    <w:p w14:paraId="408E0013" w14:textId="77777777" w:rsidR="00ED1DD9" w:rsidRPr="00ED1DD9" w:rsidRDefault="00ED1DD9" w:rsidP="00ED1DD9">
      <w:pPr>
        <w:pStyle w:val="Bibliography"/>
        <w:rPr>
          <w:sz w:val="20"/>
        </w:rPr>
      </w:pPr>
      <w:r w:rsidRPr="00ED1DD9">
        <w:rPr>
          <w:sz w:val="20"/>
        </w:rPr>
        <w:t xml:space="preserve">Bradley, Peter J., and L. David Sibley. 2007. ‘Rhoptries: An Arsenal of Secreted Virulence Factors’. </w:t>
      </w:r>
      <w:r w:rsidRPr="00ED1DD9">
        <w:rPr>
          <w:i/>
          <w:iCs/>
          <w:sz w:val="20"/>
        </w:rPr>
        <w:t>Current Opinion in Microbiology</w:t>
      </w:r>
      <w:r w:rsidRPr="00ED1DD9">
        <w:rPr>
          <w:sz w:val="20"/>
        </w:rPr>
        <w:t xml:space="preserve"> 10 (6): 582–87. doi:10.1016/j.mib.2007.09.013.</w:t>
      </w:r>
    </w:p>
    <w:p w14:paraId="22A5BBF6" w14:textId="77777777" w:rsidR="00ED1DD9" w:rsidRPr="00ED1DD9" w:rsidRDefault="00ED1DD9" w:rsidP="00ED1DD9">
      <w:pPr>
        <w:pStyle w:val="Bibliography"/>
        <w:rPr>
          <w:sz w:val="20"/>
        </w:rPr>
      </w:pPr>
      <w:r w:rsidRPr="00ED1DD9">
        <w:rPr>
          <w:sz w:val="20"/>
        </w:rPr>
        <w:t xml:space="preserve">Carruthers, Vern, and John C Boothroyd. 2007. ‘Pulling Together: An Integrated Model of Toxoplasma Cell Invasion’. </w:t>
      </w:r>
      <w:r w:rsidRPr="00ED1DD9">
        <w:rPr>
          <w:i/>
          <w:iCs/>
          <w:sz w:val="20"/>
        </w:rPr>
        <w:t>Current Opinion in Microbiology</w:t>
      </w:r>
      <w:r w:rsidRPr="00ED1DD9">
        <w:rPr>
          <w:sz w:val="20"/>
        </w:rPr>
        <w:t>, Host-microbe interactions: bacteria, 10 (1): 83–89. doi:10.1016/j.mib.2006.06.017.</w:t>
      </w:r>
    </w:p>
    <w:p w14:paraId="4B2884CA" w14:textId="77777777" w:rsidR="00ED1DD9" w:rsidRPr="00ED1DD9" w:rsidRDefault="00ED1DD9" w:rsidP="00ED1DD9">
      <w:pPr>
        <w:pStyle w:val="Bibliography"/>
        <w:rPr>
          <w:sz w:val="20"/>
        </w:rPr>
      </w:pPr>
      <w:r w:rsidRPr="00ED1DD9">
        <w:rPr>
          <w:sz w:val="20"/>
        </w:rPr>
        <w:t xml:space="preserve">Chapman, H. David, John R. Barta, Damer Blake, Arthur Gruber, Mark Jenkins, Nicholas C. Smith, Xun Suo, and Fiona M. Tomley. 2013. </w:t>
      </w:r>
      <w:r w:rsidRPr="00ED1DD9">
        <w:rPr>
          <w:i/>
          <w:iCs/>
          <w:sz w:val="20"/>
        </w:rPr>
        <w:t>A Selective Review of Advances in Coccidiosis Research</w:t>
      </w:r>
      <w:r w:rsidRPr="00ED1DD9">
        <w:rPr>
          <w:sz w:val="20"/>
        </w:rPr>
        <w:t>. 1st ed. Vol. 83. Elsevier Ltd. http://dx.doi.org/10.1016/B978-0-12-407705-8.00002-1.</w:t>
      </w:r>
    </w:p>
    <w:p w14:paraId="6C7B0A9A" w14:textId="77777777" w:rsidR="00ED1DD9" w:rsidRPr="00ED1DD9" w:rsidRDefault="00ED1DD9" w:rsidP="00ED1DD9">
      <w:pPr>
        <w:pStyle w:val="Bibliography"/>
        <w:rPr>
          <w:sz w:val="20"/>
        </w:rPr>
      </w:pPr>
      <w:r w:rsidRPr="00ED1DD9">
        <w:rPr>
          <w:sz w:val="20"/>
        </w:rPr>
        <w:t xml:space="preserve">Chow, Yock-Ping, Kiew-Lian Wan, Damer P. Blake, Fiona Tomley, and Sheila Nathan. 2011. ‘Immunogenic Eimeria Tenella Glycosylphosphatidylinositol-Anchored Surface Antigens (SAGs) Induce Inflammatory Responses in Avian Macrophages’. </w:t>
      </w:r>
      <w:r w:rsidRPr="00ED1DD9">
        <w:rPr>
          <w:i/>
          <w:iCs/>
          <w:sz w:val="20"/>
        </w:rPr>
        <w:t>PLoS ONE</w:t>
      </w:r>
      <w:r w:rsidRPr="00ED1DD9">
        <w:rPr>
          <w:sz w:val="20"/>
        </w:rPr>
        <w:t xml:space="preserve"> 6 (9). doi:10.1371/journal.pone.0025233.</w:t>
      </w:r>
    </w:p>
    <w:p w14:paraId="4752B240" w14:textId="77777777" w:rsidR="00ED1DD9" w:rsidRPr="00ED1DD9" w:rsidRDefault="00ED1DD9" w:rsidP="00ED1DD9">
      <w:pPr>
        <w:pStyle w:val="Bibliography"/>
        <w:rPr>
          <w:sz w:val="20"/>
        </w:rPr>
      </w:pPr>
      <w:r w:rsidRPr="00ED1DD9">
        <w:rPr>
          <w:sz w:val="20"/>
        </w:rPr>
        <w:t xml:space="preserve">Cowman, Alan F., and Brendan S. Crabb. 2006. ‘Invasion of Red Blood Cells by Malaria Parasites’. </w:t>
      </w:r>
      <w:r w:rsidRPr="00ED1DD9">
        <w:rPr>
          <w:i/>
          <w:iCs/>
          <w:sz w:val="20"/>
        </w:rPr>
        <w:t>Cell</w:t>
      </w:r>
      <w:r w:rsidRPr="00ED1DD9">
        <w:rPr>
          <w:sz w:val="20"/>
        </w:rPr>
        <w:t xml:space="preserve"> 124 (4): 755–66. doi:10.1016/j.cell.2006.02.006.</w:t>
      </w:r>
    </w:p>
    <w:p w14:paraId="4A8D2847" w14:textId="77777777" w:rsidR="00ED1DD9" w:rsidRPr="00ED1DD9" w:rsidRDefault="00ED1DD9" w:rsidP="00ED1DD9">
      <w:pPr>
        <w:pStyle w:val="Bibliography"/>
        <w:rPr>
          <w:sz w:val="20"/>
        </w:rPr>
      </w:pPr>
      <w:r w:rsidRPr="00ED1DD9">
        <w:rPr>
          <w:sz w:val="20"/>
        </w:rPr>
        <w:t xml:space="preserve">Duszynski, Donald W., and Donald W. Duszynski. 2011. ‘Eimeria, Eimeria’. In </w:t>
      </w:r>
      <w:r w:rsidRPr="00ED1DD9">
        <w:rPr>
          <w:i/>
          <w:iCs/>
          <w:sz w:val="20"/>
        </w:rPr>
        <w:t>eLS, eLS</w:t>
      </w:r>
      <w:r w:rsidRPr="00ED1DD9">
        <w:rPr>
          <w:sz w:val="20"/>
        </w:rPr>
        <w:t>. John Wiley &amp; Sons, Ltd, John Wiley &amp; Sons, Ltd. http://onlinelibrary.wiley.com/doi/10.1002/9780470015902.a0001962.pub2/abstract, http://onlinelibrary.wiley.com/doi/10.1002/9780470015902.a0001962.pub2/abstract.</w:t>
      </w:r>
    </w:p>
    <w:p w14:paraId="244EFC45" w14:textId="77777777" w:rsidR="00ED1DD9" w:rsidRPr="00ED1DD9" w:rsidRDefault="00ED1DD9" w:rsidP="00ED1DD9">
      <w:pPr>
        <w:pStyle w:val="Bibliography"/>
        <w:rPr>
          <w:sz w:val="20"/>
        </w:rPr>
      </w:pPr>
      <w:r w:rsidRPr="00ED1DD9">
        <w:rPr>
          <w:sz w:val="20"/>
        </w:rPr>
        <w:t xml:space="preserve">Fernandes, Maria Cecilia, Laura A. L. Dillon, Ashton Trey Belew, Hector Corrada Bravo, David M. Mosser, and Najib M. El-Sayed. 2016. ‘Dual Transcriptome Profiling of Leishmania-Infected Human Macrophages Reveals Distinct Reprogramming Signatures’. </w:t>
      </w:r>
      <w:r w:rsidRPr="00ED1DD9">
        <w:rPr>
          <w:i/>
          <w:iCs/>
          <w:sz w:val="20"/>
        </w:rPr>
        <w:t>mBio</w:t>
      </w:r>
      <w:r w:rsidRPr="00ED1DD9">
        <w:rPr>
          <w:sz w:val="20"/>
        </w:rPr>
        <w:t xml:space="preserve"> 7 (3): e00027-16. doi:10.1128/mBio.00027-16.</w:t>
      </w:r>
    </w:p>
    <w:p w14:paraId="053099B1" w14:textId="77777777" w:rsidR="00ED1DD9" w:rsidRPr="00ED1DD9" w:rsidRDefault="00ED1DD9" w:rsidP="00ED1DD9">
      <w:pPr>
        <w:pStyle w:val="Bibliography"/>
        <w:rPr>
          <w:sz w:val="20"/>
        </w:rPr>
      </w:pPr>
      <w:r w:rsidRPr="00ED1DD9">
        <w:rPr>
          <w:sz w:val="20"/>
        </w:rPr>
        <w:t xml:space="preserve">Fetterer, Raymond H., Ryan S. Schwarz, Katarzyna B. Miska, Mark C. Jenkins, Ruth C. Barfield, and Charles Murphy. 2013. ‘Characterization and Localization of an Eimeria-Specific Protein in Eimeria Maxima’. </w:t>
      </w:r>
      <w:r w:rsidRPr="00ED1DD9">
        <w:rPr>
          <w:i/>
          <w:iCs/>
          <w:sz w:val="20"/>
        </w:rPr>
        <w:t>Parasitology Research</w:t>
      </w:r>
      <w:r w:rsidRPr="00ED1DD9">
        <w:rPr>
          <w:sz w:val="20"/>
        </w:rPr>
        <w:t xml:space="preserve"> 112 (10): 3401–8. doi:10.1007/s00436-013-3518-9.</w:t>
      </w:r>
    </w:p>
    <w:p w14:paraId="3484DEBD" w14:textId="77777777" w:rsidR="00ED1DD9" w:rsidRPr="00ED1DD9" w:rsidRDefault="00ED1DD9" w:rsidP="00ED1DD9">
      <w:pPr>
        <w:pStyle w:val="Bibliography"/>
        <w:rPr>
          <w:sz w:val="20"/>
        </w:rPr>
      </w:pPr>
      <w:r w:rsidRPr="00ED1DD9">
        <w:rPr>
          <w:sz w:val="20"/>
        </w:rPr>
        <w:t xml:space="preserve">Fleckenstein, Martin C., Michael L. Reese, Stephanie Könen-Waisman, John C. Boothroyd, Jonathan C. Howard, and Tobias Steinfeldt. 2012. ‘A Toxoplasma Gondii Pseudokinase Inhibits Host IRG Resistance Proteins’. </w:t>
      </w:r>
      <w:r w:rsidRPr="00ED1DD9">
        <w:rPr>
          <w:i/>
          <w:iCs/>
          <w:sz w:val="20"/>
        </w:rPr>
        <w:t>PLOS Biology</w:t>
      </w:r>
      <w:r w:rsidRPr="00ED1DD9">
        <w:rPr>
          <w:sz w:val="20"/>
        </w:rPr>
        <w:t xml:space="preserve"> 10 (7): e1001358. doi:10.1371/journal.pbio.1001358.</w:t>
      </w:r>
    </w:p>
    <w:p w14:paraId="6861BE6B" w14:textId="77777777" w:rsidR="00ED1DD9" w:rsidRPr="00ED1DD9" w:rsidRDefault="00ED1DD9" w:rsidP="00ED1DD9">
      <w:pPr>
        <w:pStyle w:val="Bibliography"/>
        <w:rPr>
          <w:sz w:val="20"/>
        </w:rPr>
      </w:pPr>
      <w:r w:rsidRPr="00ED1DD9">
        <w:rPr>
          <w:sz w:val="20"/>
        </w:rPr>
        <w:t xml:space="preserve">Foth, Bernardo J., Isheng J. Tsai, Adam J. Reid, Allison J. Bancroft, Sarah Nichol, Alan Tracey, Nancy Holroyd, et al. 2014. ‘Whipworm Genome and Dual-Species Transcriptome Analyses Provide Molecular Insights into an Intimate Host-Parasite Interaction’. </w:t>
      </w:r>
      <w:r w:rsidRPr="00ED1DD9">
        <w:rPr>
          <w:i/>
          <w:iCs/>
          <w:sz w:val="20"/>
        </w:rPr>
        <w:t>Nature Genetics</w:t>
      </w:r>
      <w:r w:rsidRPr="00ED1DD9">
        <w:rPr>
          <w:sz w:val="20"/>
        </w:rPr>
        <w:t xml:space="preserve"> 46 (7): 693–700. doi:10.1038/ng.3010.</w:t>
      </w:r>
    </w:p>
    <w:p w14:paraId="08D2ECD6" w14:textId="77777777" w:rsidR="00ED1DD9" w:rsidRPr="00ED1DD9" w:rsidRDefault="00ED1DD9" w:rsidP="00ED1DD9">
      <w:pPr>
        <w:pStyle w:val="Bibliography"/>
        <w:rPr>
          <w:sz w:val="20"/>
        </w:rPr>
      </w:pPr>
      <w:r w:rsidRPr="00ED1DD9">
        <w:rPr>
          <w:sz w:val="20"/>
        </w:rPr>
        <w:t xml:space="preserve">Fox, Barbara A., Leah M. Rommereim, Rebekah B. Guevara, Alejandra Falla, Miryam Andrea Hortua Triana, Yanbo Sun, and David J. Bzik. 2016. ‘The Toxoplasma Gondii Rhoptry Kinome Is Essential for Chronic Infection’. </w:t>
      </w:r>
      <w:r w:rsidRPr="00ED1DD9">
        <w:rPr>
          <w:i/>
          <w:iCs/>
          <w:sz w:val="20"/>
        </w:rPr>
        <w:t>mBio</w:t>
      </w:r>
      <w:r w:rsidRPr="00ED1DD9">
        <w:rPr>
          <w:sz w:val="20"/>
        </w:rPr>
        <w:t xml:space="preserve"> 7 (3): e00193-16. doi:10.1128/mBio.00193-16.</w:t>
      </w:r>
    </w:p>
    <w:p w14:paraId="1ED478AE" w14:textId="77777777" w:rsidR="00ED1DD9" w:rsidRPr="00ED1DD9" w:rsidRDefault="00ED1DD9" w:rsidP="00ED1DD9">
      <w:pPr>
        <w:pStyle w:val="Bibliography"/>
        <w:rPr>
          <w:sz w:val="20"/>
        </w:rPr>
      </w:pPr>
      <w:r w:rsidRPr="00ED1DD9">
        <w:rPr>
          <w:sz w:val="20"/>
        </w:rPr>
        <w:t xml:space="preserve">Frazee, Alyssa C, Geo Pertea, Andrew E Jaffe, Ben Langmead, Steven L Salzberg, and Jeffrey T Leek. 2015. ‘Ballgown Bridges the Gap between Transcriptome Assembly and Expression Analysis’. </w:t>
      </w:r>
      <w:r w:rsidRPr="00ED1DD9">
        <w:rPr>
          <w:i/>
          <w:iCs/>
          <w:sz w:val="20"/>
        </w:rPr>
        <w:t>Nature Biotechnology</w:t>
      </w:r>
      <w:r w:rsidRPr="00ED1DD9">
        <w:rPr>
          <w:sz w:val="20"/>
        </w:rPr>
        <w:t xml:space="preserve"> 33 (3): 243–246. doi:10.1038/nbt.3172.</w:t>
      </w:r>
    </w:p>
    <w:p w14:paraId="582661C2" w14:textId="77777777" w:rsidR="00ED1DD9" w:rsidRPr="00ED1DD9" w:rsidRDefault="00ED1DD9" w:rsidP="00ED1DD9">
      <w:pPr>
        <w:pStyle w:val="Bibliography"/>
        <w:rPr>
          <w:sz w:val="20"/>
        </w:rPr>
      </w:pPr>
      <w:r w:rsidRPr="00ED1DD9">
        <w:rPr>
          <w:sz w:val="20"/>
        </w:rPr>
        <w:lastRenderedPageBreak/>
        <w:t xml:space="preserve">Gadde, U., H. D. Chapman, T. R. Rathinam, and G. F. Erf. 2009. ‘Acquisition of Immunity to the Protozoan Parasite Eimeria Adenoeides in Turkey Poults and the Peripheral Blood Leukocyte Response to a Primary Infection’. </w:t>
      </w:r>
      <w:r w:rsidRPr="00ED1DD9">
        <w:rPr>
          <w:i/>
          <w:iCs/>
          <w:sz w:val="20"/>
        </w:rPr>
        <w:t>Poultry Science</w:t>
      </w:r>
      <w:r w:rsidRPr="00ED1DD9">
        <w:rPr>
          <w:sz w:val="20"/>
        </w:rPr>
        <w:t xml:space="preserve"> 88 (11): 2346–52. doi:10.3382/ps.2009-00320.</w:t>
      </w:r>
    </w:p>
    <w:p w14:paraId="5381324E" w14:textId="77777777" w:rsidR="00ED1DD9" w:rsidRPr="00ED1DD9" w:rsidRDefault="00ED1DD9" w:rsidP="00ED1DD9">
      <w:pPr>
        <w:pStyle w:val="Bibliography"/>
        <w:rPr>
          <w:sz w:val="20"/>
        </w:rPr>
      </w:pPr>
      <w:r w:rsidRPr="00ED1DD9">
        <w:rPr>
          <w:sz w:val="20"/>
        </w:rPr>
        <w:t xml:space="preserve">Gajria, B., A. Bahl, J. Brestelli, J. Dommer, S. Fischer, X. Gao, M. Heiges, et al. 2007. ‘ToxoDB: An Integrated Toxoplasma Gondii Database Resource’. </w:t>
      </w:r>
      <w:r w:rsidRPr="00ED1DD9">
        <w:rPr>
          <w:i/>
          <w:iCs/>
          <w:sz w:val="20"/>
        </w:rPr>
        <w:t>Nucleic Acids Research</w:t>
      </w:r>
      <w:r w:rsidRPr="00ED1DD9">
        <w:rPr>
          <w:sz w:val="20"/>
        </w:rPr>
        <w:t xml:space="preserve"> 36 (Database): D553–56. doi:10.1093/nar/gkm981.</w:t>
      </w:r>
    </w:p>
    <w:p w14:paraId="1E73CA95" w14:textId="77777777" w:rsidR="00ED1DD9" w:rsidRPr="00ED1DD9" w:rsidRDefault="00ED1DD9" w:rsidP="00ED1DD9">
      <w:pPr>
        <w:pStyle w:val="Bibliography"/>
        <w:rPr>
          <w:sz w:val="20"/>
        </w:rPr>
      </w:pPr>
      <w:r w:rsidRPr="00ED1DD9">
        <w:rPr>
          <w:sz w:val="20"/>
        </w:rPr>
        <w:t xml:space="preserve">Gallinetti, Jordan, Eylul Harputlugil, and James R Mitchell. 2013. ‘Amino Acid Sensing in Dietary-Restriction-Mediated Longevity: Roles of Signal-Transducing Kinases GCN2 and TOR.’ </w:t>
      </w:r>
      <w:r w:rsidRPr="00ED1DD9">
        <w:rPr>
          <w:i/>
          <w:iCs/>
          <w:sz w:val="20"/>
        </w:rPr>
        <w:t>The Biochemical Journal</w:t>
      </w:r>
      <w:r w:rsidRPr="00ED1DD9">
        <w:rPr>
          <w:sz w:val="20"/>
        </w:rPr>
        <w:t xml:space="preserve"> 449 (1): 1–10. doi:10.1042/BJ20121098.</w:t>
      </w:r>
    </w:p>
    <w:p w14:paraId="5B2F6D5A" w14:textId="77777777" w:rsidR="00ED1DD9" w:rsidRPr="00ED1DD9" w:rsidRDefault="00ED1DD9" w:rsidP="00ED1DD9">
      <w:pPr>
        <w:pStyle w:val="Bibliography"/>
        <w:rPr>
          <w:sz w:val="20"/>
          <w:lang w:val="de-DE"/>
        </w:rPr>
      </w:pPr>
      <w:r w:rsidRPr="00ED1DD9">
        <w:rPr>
          <w:sz w:val="20"/>
        </w:rPr>
        <w:t xml:space="preserve">Grimwood, Jane, and Judith E. Smith. 1996. ‘Toxoplasma Gondii: The Role of Parasite Surface and Secreted Proteins in Host Cell Invasion’. </w:t>
      </w:r>
      <w:r w:rsidRPr="00ED1DD9">
        <w:rPr>
          <w:i/>
          <w:iCs/>
          <w:sz w:val="20"/>
          <w:lang w:val="de-DE"/>
        </w:rPr>
        <w:t>International Journal for Parasitology</w:t>
      </w:r>
      <w:r w:rsidRPr="00ED1DD9">
        <w:rPr>
          <w:sz w:val="20"/>
          <w:lang w:val="de-DE"/>
        </w:rPr>
        <w:t xml:space="preserve"> 26 (2): 169–73. doi:10.1016/0020-7519(95)00103-4.</w:t>
      </w:r>
    </w:p>
    <w:p w14:paraId="4582EA84" w14:textId="77777777" w:rsidR="00ED1DD9" w:rsidRPr="00ED1DD9" w:rsidRDefault="00ED1DD9" w:rsidP="00ED1DD9">
      <w:pPr>
        <w:pStyle w:val="Bibliography"/>
        <w:rPr>
          <w:sz w:val="20"/>
          <w:lang w:val="de-DE"/>
        </w:rPr>
      </w:pPr>
      <w:r w:rsidRPr="00ED1DD9">
        <w:rPr>
          <w:sz w:val="20"/>
          <w:lang w:val="de-DE"/>
        </w:rPr>
        <w:t xml:space="preserve">Haberkorn, A. 1970. ‘Die Entwicklung vonEimeria falciformis (Eimer 1870) in der weißen Maus (Mus musculus)’. </w:t>
      </w:r>
      <w:r w:rsidRPr="00ED1DD9">
        <w:rPr>
          <w:i/>
          <w:iCs/>
          <w:sz w:val="20"/>
          <w:lang w:val="de-DE"/>
        </w:rPr>
        <w:t>Zeitschrift für Parasitenkunde</w:t>
      </w:r>
      <w:r w:rsidRPr="00ED1DD9">
        <w:rPr>
          <w:sz w:val="20"/>
          <w:lang w:val="de-DE"/>
        </w:rPr>
        <w:t xml:space="preserve"> 34 (1): 49–67. doi:10.1007/BF00629179.</w:t>
      </w:r>
    </w:p>
    <w:p w14:paraId="4A6B951B" w14:textId="77777777" w:rsidR="00ED1DD9" w:rsidRPr="00ED1DD9" w:rsidRDefault="00ED1DD9" w:rsidP="00ED1DD9">
      <w:pPr>
        <w:pStyle w:val="Bibliography"/>
        <w:rPr>
          <w:sz w:val="20"/>
        </w:rPr>
      </w:pPr>
      <w:r w:rsidRPr="00ED1DD9">
        <w:rPr>
          <w:sz w:val="20"/>
          <w:lang w:val="de-DE"/>
        </w:rPr>
        <w:t xml:space="preserve">Han, Hong Y., Jiao J. Lin, Qi P. Zhao, Hui Dong, Lian L. Jiang, Mei Q. Xu, Shun H. Zhu, and Bing Huang. </w:t>
      </w:r>
      <w:r w:rsidRPr="00ED1DD9">
        <w:rPr>
          <w:sz w:val="20"/>
        </w:rPr>
        <w:t xml:space="preserve">2009. ‘Identification of Differentially Expressed Genes in Early Stages of Eimeria Tenella by Suppression Subtractive Hybridization and cDNA Microarray’. </w:t>
      </w:r>
      <w:r w:rsidRPr="00ED1DD9">
        <w:rPr>
          <w:i/>
          <w:iCs/>
          <w:sz w:val="20"/>
        </w:rPr>
        <w:t>Journal of Parasitology</w:t>
      </w:r>
      <w:r w:rsidRPr="00ED1DD9">
        <w:rPr>
          <w:sz w:val="20"/>
        </w:rPr>
        <w:t xml:space="preserve"> 96 (1): 95–102. doi:10.1645/GE-2221.1.</w:t>
      </w:r>
    </w:p>
    <w:p w14:paraId="1C440DC5" w14:textId="77777777" w:rsidR="00ED1DD9" w:rsidRPr="00ED1DD9" w:rsidRDefault="00ED1DD9" w:rsidP="00ED1DD9">
      <w:pPr>
        <w:pStyle w:val="Bibliography"/>
        <w:rPr>
          <w:sz w:val="20"/>
        </w:rPr>
      </w:pPr>
      <w:r w:rsidRPr="00ED1DD9">
        <w:rPr>
          <w:sz w:val="20"/>
        </w:rPr>
        <w:t xml:space="preserve">Hartmann, Katrin, Diane Addie, Sándor Belák, Corine Boucraut-Baralon, Herman Egberink, Tadeusz Frymus, Tim Gruffydd-Jones, et al. 2013. ‘Toxoplasma Gondii Infection in Cats ABCD Guidelines on Prevention and Management’. </w:t>
      </w:r>
      <w:r w:rsidRPr="00ED1DD9">
        <w:rPr>
          <w:i/>
          <w:iCs/>
          <w:sz w:val="20"/>
        </w:rPr>
        <w:t>Journal of Feline Medicine and Surgery</w:t>
      </w:r>
      <w:r w:rsidRPr="00ED1DD9">
        <w:rPr>
          <w:sz w:val="20"/>
        </w:rPr>
        <w:t xml:space="preserve"> 15 (7): 631–37. doi:10.1177/1098612X13489228.</w:t>
      </w:r>
    </w:p>
    <w:p w14:paraId="79D0F3B0" w14:textId="77777777" w:rsidR="00ED1DD9" w:rsidRPr="00ED1DD9" w:rsidRDefault="00ED1DD9" w:rsidP="00ED1DD9">
      <w:pPr>
        <w:pStyle w:val="Bibliography"/>
        <w:rPr>
          <w:sz w:val="20"/>
        </w:rPr>
      </w:pPr>
      <w:r w:rsidRPr="00ED1DD9">
        <w:rPr>
          <w:sz w:val="20"/>
        </w:rPr>
        <w:t xml:space="preserve">Hehl, Adrian B., Walter U. Basso, Christoph Lippuner, Chandra Ramakrishnan, Michal Okoniewski, Robert A. Walker, Michael E. Grigg, Nicholas C. Smith, and Peter Deplazes. 2015. ‘Asexual Expansion of Toxoplasma Gondii Merozoites Is Distinct from Tachyzoites and Entails Expression of Non-Overlapping Gene Families to Attach, Invade, and Replicate within Feline Enterocytes’. </w:t>
      </w:r>
      <w:r w:rsidRPr="00ED1DD9">
        <w:rPr>
          <w:i/>
          <w:iCs/>
          <w:sz w:val="20"/>
        </w:rPr>
        <w:t>BMC Genomics</w:t>
      </w:r>
      <w:r w:rsidRPr="00ED1DD9">
        <w:rPr>
          <w:sz w:val="20"/>
        </w:rPr>
        <w:t xml:space="preserve"> 16: 66. doi:10.1186/s12864-015-1225-x.</w:t>
      </w:r>
    </w:p>
    <w:p w14:paraId="60219ED2" w14:textId="77777777" w:rsidR="00ED1DD9" w:rsidRPr="00ED1DD9" w:rsidRDefault="00ED1DD9" w:rsidP="00ED1DD9">
      <w:pPr>
        <w:pStyle w:val="Bibliography"/>
        <w:rPr>
          <w:sz w:val="20"/>
        </w:rPr>
      </w:pPr>
      <w:r w:rsidRPr="00ED1DD9">
        <w:rPr>
          <w:sz w:val="20"/>
        </w:rPr>
        <w:t xml:space="preserve">Heitlinger, Emanuel, Simone Spork, Richard Lucius, and Christoph Dieterich. 2014. ‘The Genome of Eimeria Falciformis - Reduction and Specialization in a Single Host Apicomplexan Parasite.’ </w:t>
      </w:r>
      <w:r w:rsidRPr="00ED1DD9">
        <w:rPr>
          <w:i/>
          <w:iCs/>
          <w:sz w:val="20"/>
        </w:rPr>
        <w:t>BMC Genomics</w:t>
      </w:r>
      <w:r w:rsidRPr="00ED1DD9">
        <w:rPr>
          <w:sz w:val="20"/>
        </w:rPr>
        <w:t xml:space="preserve"> 15 (1): 696. doi:10.1186/1471-2164-15-696.</w:t>
      </w:r>
    </w:p>
    <w:p w14:paraId="04D6D01C" w14:textId="77777777" w:rsidR="00ED1DD9" w:rsidRPr="00ED1DD9" w:rsidRDefault="00ED1DD9" w:rsidP="00ED1DD9">
      <w:pPr>
        <w:pStyle w:val="Bibliography"/>
        <w:rPr>
          <w:sz w:val="20"/>
        </w:rPr>
      </w:pPr>
      <w:r w:rsidRPr="00ED1DD9">
        <w:rPr>
          <w:sz w:val="20"/>
        </w:rPr>
        <w:t xml:space="preserve">Hunn, Julia P., Carl G. Feng, Alan Sher, and Jonathan C. Howard. 2011. ‘The Immunity-Related GTPases in Mammals: A Fast-Evolving Cell-Autonomous Resistance System against Intracellular Pathogens’. </w:t>
      </w:r>
      <w:r w:rsidRPr="00ED1DD9">
        <w:rPr>
          <w:i/>
          <w:iCs/>
          <w:sz w:val="20"/>
        </w:rPr>
        <w:t>Mammalian Genome : Official Journal of the International Mammalian Genome Society</w:t>
      </w:r>
      <w:r w:rsidRPr="00ED1DD9">
        <w:rPr>
          <w:sz w:val="20"/>
        </w:rPr>
        <w:t xml:space="preserve"> 22 (1–2): 43–54. doi:10.1007/s00335-010-9293-3.</w:t>
      </w:r>
    </w:p>
    <w:p w14:paraId="3FFA7247" w14:textId="77777777" w:rsidR="00ED1DD9" w:rsidRPr="00ED1DD9" w:rsidRDefault="00ED1DD9" w:rsidP="00ED1DD9">
      <w:pPr>
        <w:pStyle w:val="Bibliography"/>
        <w:rPr>
          <w:sz w:val="20"/>
        </w:rPr>
      </w:pPr>
      <w:r w:rsidRPr="00ED1DD9">
        <w:rPr>
          <w:sz w:val="20"/>
        </w:rPr>
        <w:t xml:space="preserve">Jones, Nathaniel G., Qiuling Wang, and L. David Sibley. 2016. ‘Secreted Protein Kinases Regulate Cyst Burden during Chronic Toxoplasmosis’. </w:t>
      </w:r>
      <w:r w:rsidRPr="00ED1DD9">
        <w:rPr>
          <w:i/>
          <w:iCs/>
          <w:sz w:val="20"/>
        </w:rPr>
        <w:t>Cellular Microbiology</w:t>
      </w:r>
      <w:r w:rsidRPr="00ED1DD9">
        <w:rPr>
          <w:sz w:val="20"/>
        </w:rPr>
        <w:t>, January, n/a-n/a. doi:10.1111/cmi.12651.</w:t>
      </w:r>
    </w:p>
    <w:p w14:paraId="05FED8CD" w14:textId="77777777" w:rsidR="00ED1DD9" w:rsidRPr="00ED1DD9" w:rsidRDefault="00ED1DD9" w:rsidP="00ED1DD9">
      <w:pPr>
        <w:pStyle w:val="Bibliography"/>
        <w:rPr>
          <w:sz w:val="20"/>
        </w:rPr>
      </w:pPr>
      <w:r w:rsidRPr="00ED1DD9">
        <w:rPr>
          <w:sz w:val="20"/>
        </w:rPr>
        <w:t xml:space="preserve">Kaiser, G. C., and D. B. Polk. 1997. ‘Tumor Necrosis Factor Alpha Regulates Proliferation in a Mouse Intestinal Cell Line’. </w:t>
      </w:r>
      <w:r w:rsidRPr="00ED1DD9">
        <w:rPr>
          <w:i/>
          <w:iCs/>
          <w:sz w:val="20"/>
        </w:rPr>
        <w:t>Gastroenterology</w:t>
      </w:r>
      <w:r w:rsidRPr="00ED1DD9">
        <w:rPr>
          <w:sz w:val="20"/>
        </w:rPr>
        <w:t xml:space="preserve"> 112 (4): 1231–40.</w:t>
      </w:r>
    </w:p>
    <w:p w14:paraId="1CCFDD22" w14:textId="77777777" w:rsidR="00ED1DD9" w:rsidRPr="00ED1DD9" w:rsidRDefault="00ED1DD9" w:rsidP="00ED1DD9">
      <w:pPr>
        <w:pStyle w:val="Bibliography"/>
        <w:rPr>
          <w:sz w:val="20"/>
        </w:rPr>
      </w:pPr>
      <w:r w:rsidRPr="00ED1DD9">
        <w:rPr>
          <w:sz w:val="20"/>
        </w:rPr>
        <w:t xml:space="preserve">Khan, Asis, Ulrike Böhme, Krystyna A. Kelly, Ellen Adlem, Karen Brooks, Mark Simmonds, Karen Mungall, et al. 2006. ‘Common Inheritance of Chromosome Ia Associated with Clonal Expansion of Toxoplasma Gondii’. </w:t>
      </w:r>
      <w:r w:rsidRPr="00ED1DD9">
        <w:rPr>
          <w:i/>
          <w:iCs/>
          <w:sz w:val="20"/>
        </w:rPr>
        <w:t>Genome Research</w:t>
      </w:r>
      <w:r w:rsidRPr="00ED1DD9">
        <w:rPr>
          <w:sz w:val="20"/>
        </w:rPr>
        <w:t xml:space="preserve"> 16 (9): 1119–25. doi:10.1101/gr.5318106.</w:t>
      </w:r>
    </w:p>
    <w:p w14:paraId="6D631EB7" w14:textId="77777777" w:rsidR="00ED1DD9" w:rsidRPr="00ED1DD9" w:rsidRDefault="00ED1DD9" w:rsidP="00ED1DD9">
      <w:pPr>
        <w:pStyle w:val="Bibliography"/>
        <w:rPr>
          <w:sz w:val="20"/>
        </w:rPr>
      </w:pPr>
      <w:r w:rsidRPr="00ED1DD9">
        <w:rPr>
          <w:sz w:val="20"/>
        </w:rPr>
        <w:t xml:space="preserve">Kuhn, Kristine A., Nicholas A. Manieri, Ta-Chiang Liu, and Thaddeus S. Stappenbeck. 2014. ‘IL-6 Stimulates Intestinal Epithelial Proliferation and Repair after Injury’. </w:t>
      </w:r>
      <w:r w:rsidRPr="00ED1DD9">
        <w:rPr>
          <w:i/>
          <w:iCs/>
          <w:sz w:val="20"/>
        </w:rPr>
        <w:t>PloS One</w:t>
      </w:r>
      <w:r w:rsidRPr="00ED1DD9">
        <w:rPr>
          <w:sz w:val="20"/>
        </w:rPr>
        <w:t xml:space="preserve"> 9 (12): e114195. doi:10.1371/journal.pone.0114195.</w:t>
      </w:r>
    </w:p>
    <w:p w14:paraId="0E9E499F" w14:textId="77777777" w:rsidR="00ED1DD9" w:rsidRPr="00ED1DD9" w:rsidRDefault="00ED1DD9" w:rsidP="00ED1DD9">
      <w:pPr>
        <w:pStyle w:val="Bibliography"/>
        <w:rPr>
          <w:sz w:val="20"/>
        </w:rPr>
      </w:pPr>
      <w:r w:rsidRPr="00ED1DD9">
        <w:rPr>
          <w:sz w:val="20"/>
        </w:rPr>
        <w:t xml:space="preserve">Langmead, Ben, and Steven L Salzberg. 2012. ‘Fast Gapped-Read Alignment with Bowtie 2’. </w:t>
      </w:r>
      <w:r w:rsidRPr="00ED1DD9">
        <w:rPr>
          <w:i/>
          <w:iCs/>
          <w:sz w:val="20"/>
        </w:rPr>
        <w:t>Nature Methods</w:t>
      </w:r>
      <w:r w:rsidRPr="00ED1DD9">
        <w:rPr>
          <w:sz w:val="20"/>
        </w:rPr>
        <w:t xml:space="preserve"> 9 (4): 357–59. doi:10.1038/nmeth.1923.</w:t>
      </w:r>
    </w:p>
    <w:p w14:paraId="697B050B" w14:textId="77777777" w:rsidR="00ED1DD9" w:rsidRPr="00ED1DD9" w:rsidRDefault="00ED1DD9" w:rsidP="00ED1DD9">
      <w:pPr>
        <w:pStyle w:val="Bibliography"/>
        <w:rPr>
          <w:sz w:val="20"/>
        </w:rPr>
      </w:pPr>
      <w:r w:rsidRPr="00ED1DD9">
        <w:rPr>
          <w:sz w:val="20"/>
        </w:rPr>
        <w:t xml:space="preserve">Laplante, Mathieu, and David M Sabatini. 2013. ‘mTOR Signaling in Growth Control and Disease’. </w:t>
      </w:r>
      <w:r w:rsidRPr="00ED1DD9">
        <w:rPr>
          <w:i/>
          <w:iCs/>
          <w:sz w:val="20"/>
        </w:rPr>
        <w:t>Cell</w:t>
      </w:r>
      <w:r w:rsidRPr="00ED1DD9">
        <w:rPr>
          <w:sz w:val="20"/>
        </w:rPr>
        <w:t xml:space="preserve"> 149 (2): 274–293. doi:10.1016/j.cell.2012.03.017.mTOR.</w:t>
      </w:r>
    </w:p>
    <w:p w14:paraId="2F7D5E40" w14:textId="77777777" w:rsidR="00ED1DD9" w:rsidRPr="00ED1DD9" w:rsidRDefault="00ED1DD9" w:rsidP="00ED1DD9">
      <w:pPr>
        <w:pStyle w:val="Bibliography"/>
        <w:rPr>
          <w:sz w:val="20"/>
        </w:rPr>
      </w:pPr>
      <w:r w:rsidRPr="00ED1DD9">
        <w:rPr>
          <w:sz w:val="20"/>
        </w:rPr>
        <w:t xml:space="preserve">Li, Yuan, Sheena Shah-Simpson, Kwame Okrah, A. Trey Belew, Jungmin Choi, Kacey L. Caradonna, Prasad Padmanabhan, et al. 2016. ‘Transcriptome Remodeling in Trypanosoma Cruzi and Human Cells during Intracellular Infection’. </w:t>
      </w:r>
      <w:r w:rsidRPr="00ED1DD9">
        <w:rPr>
          <w:i/>
          <w:iCs/>
          <w:sz w:val="20"/>
        </w:rPr>
        <w:t>PLOS Pathog</w:t>
      </w:r>
      <w:r w:rsidRPr="00ED1DD9">
        <w:rPr>
          <w:sz w:val="20"/>
        </w:rPr>
        <w:t xml:space="preserve"> 12 (4): e1005511. doi:10.1371/journal.ppat.1005511.</w:t>
      </w:r>
    </w:p>
    <w:p w14:paraId="77957C43" w14:textId="77777777" w:rsidR="00ED1DD9" w:rsidRPr="00ED1DD9" w:rsidRDefault="00ED1DD9" w:rsidP="00ED1DD9">
      <w:pPr>
        <w:pStyle w:val="Bibliography"/>
        <w:rPr>
          <w:sz w:val="20"/>
        </w:rPr>
      </w:pPr>
      <w:r w:rsidRPr="00ED1DD9">
        <w:rPr>
          <w:sz w:val="20"/>
        </w:rPr>
        <w:t xml:space="preserve">Liao, Yang, Gordon K. Smyth, and Wei Shi. 2014. ‘featureCounts: An Efficient General Purpose Program for Assigning Sequence Reads to Genomic Features’. </w:t>
      </w:r>
      <w:r w:rsidRPr="00ED1DD9">
        <w:rPr>
          <w:i/>
          <w:iCs/>
          <w:sz w:val="20"/>
        </w:rPr>
        <w:t>Bioinformatics</w:t>
      </w:r>
      <w:r w:rsidRPr="00ED1DD9">
        <w:rPr>
          <w:sz w:val="20"/>
        </w:rPr>
        <w:t xml:space="preserve"> 30 (7): 923–30. doi:10.1093/bioinformatics/btt656.</w:t>
      </w:r>
    </w:p>
    <w:p w14:paraId="3CCD0D54" w14:textId="77777777" w:rsidR="00ED1DD9" w:rsidRPr="00ED1DD9" w:rsidRDefault="00ED1DD9" w:rsidP="00ED1DD9">
      <w:pPr>
        <w:pStyle w:val="Bibliography"/>
        <w:rPr>
          <w:sz w:val="20"/>
        </w:rPr>
      </w:pPr>
      <w:r w:rsidRPr="00ED1DD9">
        <w:rPr>
          <w:sz w:val="20"/>
        </w:rPr>
        <w:t xml:space="preserve">Lovegrove, Fiona E., Lourdes Peña-Castillo, Naveed Mohammad, W. Conrad Liles, Timothy R. Hughes, and Kevin C. Kain. 2006. ‘Simultaneous Host and Parasite Expression Profiling Identifies Tissue-Specific Transcriptional Programs Associated with Susceptibility or Resistance to Experimental Cerebral Malaria’. </w:t>
      </w:r>
      <w:r w:rsidRPr="00ED1DD9">
        <w:rPr>
          <w:i/>
          <w:iCs/>
          <w:sz w:val="20"/>
        </w:rPr>
        <w:t>BMC Genomics</w:t>
      </w:r>
      <w:r w:rsidRPr="00ED1DD9">
        <w:rPr>
          <w:sz w:val="20"/>
        </w:rPr>
        <w:t xml:space="preserve"> 7: 295. doi:10.1186/1471-2164-7-295.</w:t>
      </w:r>
    </w:p>
    <w:p w14:paraId="21851414" w14:textId="77777777" w:rsidR="00ED1DD9" w:rsidRPr="00ED1DD9" w:rsidRDefault="00ED1DD9" w:rsidP="00ED1DD9">
      <w:pPr>
        <w:pStyle w:val="Bibliography"/>
        <w:rPr>
          <w:sz w:val="20"/>
        </w:rPr>
      </w:pPr>
      <w:r w:rsidRPr="00ED1DD9">
        <w:rPr>
          <w:sz w:val="20"/>
        </w:rPr>
        <w:t xml:space="preserve">Macian, Fernando. 2005. ‘NFAT Proteins: Key Regulators of T-Cell Development and Function’. </w:t>
      </w:r>
      <w:r w:rsidRPr="00ED1DD9">
        <w:rPr>
          <w:i/>
          <w:iCs/>
          <w:sz w:val="20"/>
        </w:rPr>
        <w:t>Nature Reviews. Immunology</w:t>
      </w:r>
      <w:r w:rsidRPr="00ED1DD9">
        <w:rPr>
          <w:sz w:val="20"/>
        </w:rPr>
        <w:t xml:space="preserve"> 5 (6): 472–84. doi:10.1038/nri1632.</w:t>
      </w:r>
    </w:p>
    <w:p w14:paraId="095FFE76" w14:textId="77777777" w:rsidR="00ED1DD9" w:rsidRPr="00ED1DD9" w:rsidRDefault="00ED1DD9" w:rsidP="00ED1DD9">
      <w:pPr>
        <w:pStyle w:val="Bibliography"/>
        <w:rPr>
          <w:sz w:val="20"/>
        </w:rPr>
      </w:pPr>
      <w:r w:rsidRPr="00ED1DD9">
        <w:rPr>
          <w:sz w:val="20"/>
        </w:rPr>
        <w:t xml:space="preserve">MacManes, Matthew D. 2014. ‘On the Optimal Trimming of High-Throughput mRNA Sequence Data’. </w:t>
      </w:r>
      <w:r w:rsidRPr="00ED1DD9">
        <w:rPr>
          <w:i/>
          <w:iCs/>
          <w:sz w:val="20"/>
        </w:rPr>
        <w:t>Frontiers in Genetics</w:t>
      </w:r>
      <w:r w:rsidRPr="00ED1DD9">
        <w:rPr>
          <w:sz w:val="20"/>
        </w:rPr>
        <w:t xml:space="preserve"> 5. doi:10.3389/fgene.2014.00013.</w:t>
      </w:r>
    </w:p>
    <w:p w14:paraId="42B1BB60" w14:textId="77777777" w:rsidR="00ED1DD9" w:rsidRPr="00ED1DD9" w:rsidRDefault="00ED1DD9" w:rsidP="00ED1DD9">
      <w:pPr>
        <w:pStyle w:val="Bibliography"/>
        <w:rPr>
          <w:sz w:val="20"/>
        </w:rPr>
      </w:pPr>
      <w:r w:rsidRPr="00ED1DD9">
        <w:rPr>
          <w:sz w:val="20"/>
        </w:rPr>
        <w:t xml:space="preserve">Matsubayashi, Makoto, Fumiya Kawahara, Takeshi Hatta, Junya Yamagishi, Takeharu Miyoshi, Anisuzzaman, Kazumi Sasai, Takashi Isobe, Kiyoshi Kita, and Naotoshi Tsuji. 2016. ‘Transcriptional Profiles of Virulent and Precocious </w:t>
      </w:r>
      <w:r w:rsidRPr="00ED1DD9">
        <w:rPr>
          <w:sz w:val="20"/>
        </w:rPr>
        <w:lastRenderedPageBreak/>
        <w:t xml:space="preserve">Strains of Eimeria Tenella at Sporozoite Stage; Novel Biological Insight into Attenuated Asexual Development’. </w:t>
      </w:r>
      <w:r w:rsidRPr="00ED1DD9">
        <w:rPr>
          <w:i/>
          <w:iCs/>
          <w:sz w:val="20"/>
        </w:rPr>
        <w:t>Infection, Genetics and Evolution</w:t>
      </w:r>
      <w:r w:rsidRPr="00ED1DD9">
        <w:rPr>
          <w:sz w:val="20"/>
        </w:rPr>
        <w:t xml:space="preserve"> 40 (June): 54–62. doi:10.1016/j.meegid.2016.02.021.</w:t>
      </w:r>
    </w:p>
    <w:p w14:paraId="376E28CB" w14:textId="77777777" w:rsidR="00ED1DD9" w:rsidRPr="00ED1DD9" w:rsidRDefault="00ED1DD9" w:rsidP="00ED1DD9">
      <w:pPr>
        <w:pStyle w:val="Bibliography"/>
        <w:rPr>
          <w:sz w:val="20"/>
        </w:rPr>
      </w:pPr>
      <w:r w:rsidRPr="00ED1DD9">
        <w:rPr>
          <w:sz w:val="20"/>
        </w:rPr>
        <w:t xml:space="preserve">McCabe, Laura, Robert A. Britton, and Narayanan Parameswaran. 2015. ‘Prebiotic and Probiotic Regulation of Bone Health: Role of the Intestine and Its Microbiome’. </w:t>
      </w:r>
      <w:r w:rsidRPr="00ED1DD9">
        <w:rPr>
          <w:i/>
          <w:iCs/>
          <w:sz w:val="20"/>
        </w:rPr>
        <w:t>Current Osteoporosis Reports</w:t>
      </w:r>
      <w:r w:rsidRPr="00ED1DD9">
        <w:rPr>
          <w:sz w:val="20"/>
        </w:rPr>
        <w:t xml:space="preserve"> 13 (6): 363–71. doi:10.1007/s11914-015-0292-x.</w:t>
      </w:r>
    </w:p>
    <w:p w14:paraId="181FC233" w14:textId="77777777" w:rsidR="00ED1DD9" w:rsidRPr="00ED1DD9" w:rsidRDefault="00ED1DD9" w:rsidP="00ED1DD9">
      <w:pPr>
        <w:pStyle w:val="Bibliography"/>
        <w:rPr>
          <w:sz w:val="20"/>
        </w:rPr>
      </w:pPr>
      <w:r w:rsidRPr="00ED1DD9">
        <w:rPr>
          <w:sz w:val="20"/>
        </w:rPr>
        <w:t xml:space="preserve">Mesfin, G. M., and J. E. Bellamy. 1978. ‘The Life Cycle of Eimeria Falciformis Var. Pragensis (Sporozoa: Coccidia) in the Mouse, Mus Musculus’. </w:t>
      </w:r>
      <w:r w:rsidRPr="00ED1DD9">
        <w:rPr>
          <w:i/>
          <w:iCs/>
          <w:sz w:val="20"/>
        </w:rPr>
        <w:t>The Journal of Parasitology</w:t>
      </w:r>
      <w:r w:rsidRPr="00ED1DD9">
        <w:rPr>
          <w:sz w:val="20"/>
        </w:rPr>
        <w:t xml:space="preserve"> 64 (4): 696–705.</w:t>
      </w:r>
    </w:p>
    <w:p w14:paraId="1569D8D3" w14:textId="77777777" w:rsidR="00ED1DD9" w:rsidRPr="00ED1DD9" w:rsidRDefault="00ED1DD9" w:rsidP="00ED1DD9">
      <w:pPr>
        <w:pStyle w:val="Bibliography"/>
        <w:rPr>
          <w:sz w:val="20"/>
        </w:rPr>
      </w:pPr>
      <w:r w:rsidRPr="00ED1DD9">
        <w:rPr>
          <w:sz w:val="20"/>
        </w:rPr>
        <w:t xml:space="preserve">Mesfin, G. M., and J. E. C. Bellamy. 1979. ‘Effects of Acquired Resistance on Infection with Eimeria Falciformis Var. Pragensis in Mice’. </w:t>
      </w:r>
      <w:r w:rsidRPr="00ED1DD9">
        <w:rPr>
          <w:i/>
          <w:iCs/>
          <w:sz w:val="20"/>
        </w:rPr>
        <w:t>Infection and Immunity</w:t>
      </w:r>
      <w:r w:rsidRPr="00ED1DD9">
        <w:rPr>
          <w:sz w:val="20"/>
        </w:rPr>
        <w:t xml:space="preserve"> 23 (1): 108–14.</w:t>
      </w:r>
    </w:p>
    <w:p w14:paraId="18AFD645" w14:textId="77777777" w:rsidR="00ED1DD9" w:rsidRPr="00ED1DD9" w:rsidRDefault="00ED1DD9" w:rsidP="00ED1DD9">
      <w:pPr>
        <w:pStyle w:val="Bibliography"/>
        <w:rPr>
          <w:sz w:val="20"/>
        </w:rPr>
      </w:pPr>
      <w:r w:rsidRPr="00ED1DD9">
        <w:rPr>
          <w:sz w:val="20"/>
        </w:rPr>
        <w:t xml:space="preserve">Mineo, J. R., and L. H. Kasper. 1994. ‘Attachment of Toxoplasma Gondii to Host Cells Involves Major Surface Protein, SAG-1 (P-30)’. </w:t>
      </w:r>
      <w:r w:rsidRPr="00ED1DD9">
        <w:rPr>
          <w:i/>
          <w:iCs/>
          <w:sz w:val="20"/>
        </w:rPr>
        <w:t>Experimental Parasitology</w:t>
      </w:r>
      <w:r w:rsidRPr="00ED1DD9">
        <w:rPr>
          <w:sz w:val="20"/>
        </w:rPr>
        <w:t xml:space="preserve"> 79 (1): 11–20. doi:10.1006/expr.1994.1054.</w:t>
      </w:r>
    </w:p>
    <w:p w14:paraId="2CBBD0B6" w14:textId="77777777" w:rsidR="00ED1DD9" w:rsidRPr="00ED1DD9" w:rsidRDefault="00ED1DD9" w:rsidP="00ED1DD9">
      <w:pPr>
        <w:pStyle w:val="Bibliography"/>
        <w:rPr>
          <w:sz w:val="20"/>
        </w:rPr>
      </w:pPr>
      <w:r w:rsidRPr="00ED1DD9">
        <w:rPr>
          <w:sz w:val="20"/>
        </w:rPr>
        <w:t xml:space="preserve">Novaes, Jeniffer, Luiz Thibério L. D. Rangel, Milene Ferro, Ricardo Y. Abe, Alessandra P. S. Manha, Joana C. M. de Mello, Leonardo Varuzza, Alan M. Durham, Alda Maria B. N. Madeira, and Arthur Gruber. 2012. ‘A Comparative Transcriptome Analysis Reveals Expression Profiles Conserved across Three Eimeria Spp. of Domestic Fowl and Associated with Multiple Developmental Stages’. </w:t>
      </w:r>
      <w:r w:rsidRPr="00ED1DD9">
        <w:rPr>
          <w:i/>
          <w:iCs/>
          <w:sz w:val="20"/>
        </w:rPr>
        <w:t>International Journal for Parasitology</w:t>
      </w:r>
      <w:r w:rsidRPr="00ED1DD9">
        <w:rPr>
          <w:sz w:val="20"/>
        </w:rPr>
        <w:t xml:space="preserve"> 42 (1): 39–48. doi:10.1016/j.ijpara.2011.10.008.</w:t>
      </w:r>
    </w:p>
    <w:p w14:paraId="3C42A012" w14:textId="77777777" w:rsidR="00ED1DD9" w:rsidRPr="00ED1DD9" w:rsidRDefault="00ED1DD9" w:rsidP="00ED1DD9">
      <w:pPr>
        <w:pStyle w:val="Bibliography"/>
        <w:rPr>
          <w:sz w:val="20"/>
        </w:rPr>
      </w:pPr>
      <w:r w:rsidRPr="00ED1DD9">
        <w:rPr>
          <w:sz w:val="20"/>
        </w:rPr>
        <w:t xml:space="preserve">Oakes, Richard D., Dominic Kurian, Elizabeth Bromley, Chris Ward, Kalpana Lal, Damer P. Blake, Adam J. Reid, et al. 2013. ‘The Rhoptry Proteome of Eimeria Tenella Sporozoites’. </w:t>
      </w:r>
      <w:r w:rsidRPr="00ED1DD9">
        <w:rPr>
          <w:i/>
          <w:iCs/>
          <w:sz w:val="20"/>
        </w:rPr>
        <w:t>International Journal for Parasitology</w:t>
      </w:r>
      <w:r w:rsidRPr="00ED1DD9">
        <w:rPr>
          <w:sz w:val="20"/>
        </w:rPr>
        <w:t>, International Meeting on Apicomplexan Parasites in Farm Animals (ApiCOWplexa) 2012, 43 (2): 181–88. doi:10.1016/j.ijpara.2012.10.024.</w:t>
      </w:r>
    </w:p>
    <w:p w14:paraId="6303B717" w14:textId="77777777" w:rsidR="00ED1DD9" w:rsidRPr="00ED1DD9" w:rsidRDefault="00ED1DD9" w:rsidP="00ED1DD9">
      <w:pPr>
        <w:pStyle w:val="Bibliography"/>
        <w:rPr>
          <w:sz w:val="20"/>
        </w:rPr>
      </w:pPr>
      <w:r w:rsidRPr="00ED1DD9">
        <w:rPr>
          <w:sz w:val="20"/>
        </w:rPr>
        <w:t xml:space="preserve">Oppenheim, Rebecca D., Darren J. Creek, James I. Macrae, Katarzyna K. Modrzynska, Paco Pino, Julien Limenitakis, Valerie Polonais, et al. 2014. ‘BCKDH: The Missing Link in Apicomplexan Mitochondrial Metabolism Is Required for Full Virulence of Toxoplasma Gondii and Plasmodium Berghei’. </w:t>
      </w:r>
      <w:r w:rsidRPr="00ED1DD9">
        <w:rPr>
          <w:i/>
          <w:iCs/>
          <w:sz w:val="20"/>
        </w:rPr>
        <w:t>PLOS Pathogens</w:t>
      </w:r>
      <w:r w:rsidRPr="00ED1DD9">
        <w:rPr>
          <w:sz w:val="20"/>
        </w:rPr>
        <w:t xml:space="preserve"> 10 (7): e1004263. doi:10.1371/journal.ppat.1004263.</w:t>
      </w:r>
    </w:p>
    <w:p w14:paraId="2093E46B" w14:textId="77777777" w:rsidR="00ED1DD9" w:rsidRPr="00ED1DD9" w:rsidRDefault="00ED1DD9" w:rsidP="00ED1DD9">
      <w:pPr>
        <w:pStyle w:val="Bibliography"/>
        <w:rPr>
          <w:sz w:val="20"/>
        </w:rPr>
      </w:pPr>
      <w:r w:rsidRPr="00ED1DD9">
        <w:rPr>
          <w:sz w:val="20"/>
        </w:rPr>
        <w:t xml:space="preserve">Ovington, K. S., L. M. Alleva, and E. a. Kerr. 1995. ‘Cytokines and Immunological Control of Eimeria Spp.’ </w:t>
      </w:r>
      <w:r w:rsidRPr="00ED1DD9">
        <w:rPr>
          <w:i/>
          <w:iCs/>
          <w:sz w:val="20"/>
        </w:rPr>
        <w:t>International Journal for Parasitology</w:t>
      </w:r>
      <w:r w:rsidRPr="00ED1DD9">
        <w:rPr>
          <w:sz w:val="20"/>
        </w:rPr>
        <w:t xml:space="preserve"> 25 (11): 1331–1351. doi:10.1016/0020-7519(95)00069-E.</w:t>
      </w:r>
    </w:p>
    <w:p w14:paraId="64AEA866" w14:textId="77777777" w:rsidR="00ED1DD9" w:rsidRPr="00ED1DD9" w:rsidRDefault="00ED1DD9" w:rsidP="00ED1DD9">
      <w:pPr>
        <w:pStyle w:val="Bibliography"/>
        <w:rPr>
          <w:sz w:val="20"/>
        </w:rPr>
      </w:pPr>
      <w:r w:rsidRPr="00ED1DD9">
        <w:rPr>
          <w:sz w:val="20"/>
        </w:rPr>
        <w:t xml:space="preserve">Park, Heon, Zhaoxia Li, Xuexian O Yang, Seon Hee Chang, Roza Nurieva, Yi-Hong Wang, Ying Wang, et al. 2005. ‘A Distinct Lineage of CD4 T Cells Regulates Tissue Inflammation by Producing Interleukin 17’. </w:t>
      </w:r>
      <w:r w:rsidRPr="00ED1DD9">
        <w:rPr>
          <w:i/>
          <w:iCs/>
          <w:sz w:val="20"/>
        </w:rPr>
        <w:t>Nature Immunology</w:t>
      </w:r>
      <w:r w:rsidRPr="00ED1DD9">
        <w:rPr>
          <w:sz w:val="20"/>
        </w:rPr>
        <w:t xml:space="preserve"> 6 (11): 1133–41. doi:10.1038/ni1261.</w:t>
      </w:r>
    </w:p>
    <w:p w14:paraId="1B7F2E7E" w14:textId="77777777" w:rsidR="00ED1DD9" w:rsidRPr="00ED1DD9" w:rsidRDefault="00ED1DD9" w:rsidP="00ED1DD9">
      <w:pPr>
        <w:pStyle w:val="Bibliography"/>
        <w:rPr>
          <w:sz w:val="20"/>
        </w:rPr>
      </w:pPr>
      <w:r w:rsidRPr="00ED1DD9">
        <w:rPr>
          <w:sz w:val="20"/>
        </w:rPr>
        <w:t xml:space="preserve">Periz, Javier, Andrew C. Gill, Lawrence Hunt, Philip Brown, and Fiona M. Tomley. 2007. ‘The Microneme Proteins EtMIC4 and EtMIC5 of Eimeria Tenella Form a Novel, Ultra-High Molecular Mass Protein Complex That Binds Target Host Cells’. </w:t>
      </w:r>
      <w:r w:rsidRPr="00ED1DD9">
        <w:rPr>
          <w:i/>
          <w:iCs/>
          <w:sz w:val="20"/>
        </w:rPr>
        <w:t>Journal of Biological Chemistry</w:t>
      </w:r>
      <w:r w:rsidRPr="00ED1DD9">
        <w:rPr>
          <w:sz w:val="20"/>
        </w:rPr>
        <w:t xml:space="preserve"> 282 (23): 16891–98. doi:10.1074/jbc.M702407200.</w:t>
      </w:r>
    </w:p>
    <w:p w14:paraId="79275EA7" w14:textId="77777777" w:rsidR="00ED1DD9" w:rsidRPr="00ED1DD9" w:rsidRDefault="00ED1DD9" w:rsidP="00ED1DD9">
      <w:pPr>
        <w:pStyle w:val="Bibliography"/>
        <w:rPr>
          <w:sz w:val="20"/>
        </w:rPr>
      </w:pPr>
      <w:r w:rsidRPr="00ED1DD9">
        <w:rPr>
          <w:sz w:val="20"/>
        </w:rPr>
        <w:t xml:space="preserve">Preston-Mafham, R. A., and A. H. Sykes. 1970. ‘Changes in Body Weight and Intestinal Absorption during Infections with Eimeria Acervulina in the Chicken’. </w:t>
      </w:r>
      <w:r w:rsidRPr="00ED1DD9">
        <w:rPr>
          <w:i/>
          <w:iCs/>
          <w:sz w:val="20"/>
        </w:rPr>
        <w:t>Parasitology</w:t>
      </w:r>
      <w:r w:rsidRPr="00ED1DD9">
        <w:rPr>
          <w:sz w:val="20"/>
        </w:rPr>
        <w:t xml:space="preserve"> 61 (03): 417. doi:10.1017/S0031182000041263.</w:t>
      </w:r>
    </w:p>
    <w:p w14:paraId="7667266C" w14:textId="77777777" w:rsidR="00ED1DD9" w:rsidRPr="00ED1DD9" w:rsidRDefault="00ED1DD9" w:rsidP="00ED1DD9">
      <w:pPr>
        <w:pStyle w:val="Bibliography"/>
        <w:rPr>
          <w:sz w:val="20"/>
        </w:rPr>
      </w:pPr>
      <w:r w:rsidRPr="00ED1DD9">
        <w:rPr>
          <w:sz w:val="20"/>
        </w:rPr>
        <w:t xml:space="preserve">R Development Core Team. 2008. </w:t>
      </w:r>
      <w:r w:rsidRPr="00ED1DD9">
        <w:rPr>
          <w:i/>
          <w:iCs/>
          <w:sz w:val="20"/>
        </w:rPr>
        <w:t>R: A Language and Environment for   Statistical Computing. R Foundation for Statistical Computing</w:t>
      </w:r>
      <w:r w:rsidRPr="00ED1DD9">
        <w:rPr>
          <w:sz w:val="20"/>
        </w:rPr>
        <w:t>. Vienna, Austria. http://www.R-project.org.</w:t>
      </w:r>
    </w:p>
    <w:p w14:paraId="6E3A03E1" w14:textId="77777777" w:rsidR="00ED1DD9" w:rsidRPr="00ED1DD9" w:rsidRDefault="00ED1DD9" w:rsidP="00ED1DD9">
      <w:pPr>
        <w:pStyle w:val="Bibliography"/>
        <w:rPr>
          <w:sz w:val="20"/>
        </w:rPr>
      </w:pPr>
      <w:r w:rsidRPr="00ED1DD9">
        <w:rPr>
          <w:sz w:val="20"/>
        </w:rPr>
        <w:t xml:space="preserve">Reid, A. J., and Matthew Berriman. 2013. ‘Genes Involved in Host–parasite Interactions Can Be Revealed by Their Correlated Expression’. </w:t>
      </w:r>
      <w:r w:rsidRPr="00ED1DD9">
        <w:rPr>
          <w:i/>
          <w:iCs/>
          <w:sz w:val="20"/>
        </w:rPr>
        <w:t>Nucleic Acids Research</w:t>
      </w:r>
      <w:r w:rsidRPr="00ED1DD9">
        <w:rPr>
          <w:sz w:val="20"/>
        </w:rPr>
        <w:t xml:space="preserve"> 41 (3): 1508–18. doi:10.1093/nar/gks1340.</w:t>
      </w:r>
    </w:p>
    <w:p w14:paraId="42B3B850" w14:textId="77777777" w:rsidR="00ED1DD9" w:rsidRPr="00ED1DD9" w:rsidRDefault="00ED1DD9" w:rsidP="00ED1DD9">
      <w:pPr>
        <w:pStyle w:val="Bibliography"/>
        <w:rPr>
          <w:sz w:val="20"/>
        </w:rPr>
      </w:pPr>
      <w:r w:rsidRPr="00ED1DD9">
        <w:rPr>
          <w:sz w:val="20"/>
        </w:rPr>
        <w:t xml:space="preserve">Reid, Adam J., Damer P. Blake, Hifzur R. Ansari, Karen Billington, Hilary P. Browne, Josephine Bryant, Matt Dunn, et al. 2014. ‘Genomic Analysis of the Causative Agents of Coccidiosis in Domestic Chickens’. </w:t>
      </w:r>
      <w:r w:rsidRPr="00ED1DD9">
        <w:rPr>
          <w:i/>
          <w:iCs/>
          <w:sz w:val="20"/>
        </w:rPr>
        <w:t>Genome Research</w:t>
      </w:r>
      <w:r w:rsidRPr="00ED1DD9">
        <w:rPr>
          <w:sz w:val="20"/>
        </w:rPr>
        <w:t xml:space="preserve"> 24 (10): 1676–85. doi:10.1101/gr.168955.113.</w:t>
      </w:r>
    </w:p>
    <w:p w14:paraId="03B2AC5C" w14:textId="77777777" w:rsidR="00ED1DD9" w:rsidRPr="00ED1DD9" w:rsidRDefault="00ED1DD9" w:rsidP="00ED1DD9">
      <w:pPr>
        <w:pStyle w:val="Bibliography"/>
        <w:rPr>
          <w:sz w:val="20"/>
        </w:rPr>
      </w:pPr>
      <w:r w:rsidRPr="00ED1DD9">
        <w:rPr>
          <w:sz w:val="20"/>
        </w:rPr>
        <w:t xml:space="preserve">Reid, Adam James, and Matthew Berriman. 2012. ‘Genes Involved in Host–parasite Interactions Can Be Revealed by Their Correlated Expression’. </w:t>
      </w:r>
      <w:r w:rsidRPr="00ED1DD9">
        <w:rPr>
          <w:i/>
          <w:iCs/>
          <w:sz w:val="20"/>
        </w:rPr>
        <w:t>Nucleic Acids Research</w:t>
      </w:r>
      <w:r w:rsidRPr="00ED1DD9">
        <w:rPr>
          <w:sz w:val="20"/>
        </w:rPr>
        <w:t>, December, gks1340. doi:10.1093/nar/gks1340.</w:t>
      </w:r>
    </w:p>
    <w:p w14:paraId="788AE9FC" w14:textId="77777777" w:rsidR="00ED1DD9" w:rsidRPr="00ED1DD9" w:rsidRDefault="00ED1DD9" w:rsidP="00ED1DD9">
      <w:pPr>
        <w:pStyle w:val="Bibliography"/>
        <w:rPr>
          <w:sz w:val="20"/>
        </w:rPr>
      </w:pPr>
      <w:r w:rsidRPr="00ED1DD9">
        <w:rPr>
          <w:sz w:val="20"/>
        </w:rPr>
        <w:t xml:space="preserve">Rick, B., J. F. Dubremetz, and R. Entzeroth. 1998. ‘A Merozoite-Specific 22-kDa Rhoptry Protein of the Coccidium Eimeria Nieschulzi (Sporozoa, Coccidia) Is Exocytosed in the Parasitophorous Vacuole upon Host Cell Invasion’. </w:t>
      </w:r>
      <w:r w:rsidRPr="00ED1DD9">
        <w:rPr>
          <w:i/>
          <w:iCs/>
          <w:sz w:val="20"/>
        </w:rPr>
        <w:t>Parasitology Research</w:t>
      </w:r>
      <w:r w:rsidRPr="00ED1DD9">
        <w:rPr>
          <w:sz w:val="20"/>
        </w:rPr>
        <w:t xml:space="preserve"> 84 (4): 291–96.</w:t>
      </w:r>
    </w:p>
    <w:p w14:paraId="043F5AF7" w14:textId="77777777" w:rsidR="00ED1DD9" w:rsidRPr="00ED1DD9" w:rsidRDefault="00ED1DD9" w:rsidP="00ED1DD9">
      <w:pPr>
        <w:pStyle w:val="Bibliography"/>
        <w:rPr>
          <w:sz w:val="20"/>
        </w:rPr>
      </w:pPr>
      <w:r w:rsidRPr="00ED1DD9">
        <w:rPr>
          <w:sz w:val="20"/>
        </w:rPr>
        <w:t xml:space="preserve">Rosani, U., L. Varotto, S. Domeneghetti, G. Arcangeli, A. Pallavicini, and P. Venier. 2015. ‘Dual Analysis of Host and Pathogen Transcriptomes in Ostreid Herpesvirus 1-Positive Crassostrea Gigas’. </w:t>
      </w:r>
      <w:r w:rsidRPr="00ED1DD9">
        <w:rPr>
          <w:i/>
          <w:iCs/>
          <w:sz w:val="20"/>
        </w:rPr>
        <w:t>Environmental Microbiology</w:t>
      </w:r>
      <w:r w:rsidRPr="00ED1DD9">
        <w:rPr>
          <w:sz w:val="20"/>
        </w:rPr>
        <w:t xml:space="preserve"> 17 (11): 4200–4212. doi:10.1111/1462-2920.12706.</w:t>
      </w:r>
    </w:p>
    <w:p w14:paraId="0D91774C" w14:textId="77777777" w:rsidR="00ED1DD9" w:rsidRPr="00ED1DD9" w:rsidRDefault="00ED1DD9" w:rsidP="00ED1DD9">
      <w:pPr>
        <w:pStyle w:val="Bibliography"/>
        <w:rPr>
          <w:sz w:val="20"/>
        </w:rPr>
      </w:pPr>
      <w:r w:rsidRPr="00ED1DD9">
        <w:rPr>
          <w:sz w:val="20"/>
        </w:rPr>
        <w:t xml:space="preserve">Rose, M. E., P. Hesketh, and D. Wakelin. 1992. ‘Immune Control of Murine Coccidiosis: CD4+ and CD8+ T Lymphocytes Contribute Differentially in Resistance to Primary and Secondary Infections’. </w:t>
      </w:r>
      <w:r w:rsidRPr="00ED1DD9">
        <w:rPr>
          <w:i/>
          <w:iCs/>
          <w:sz w:val="20"/>
        </w:rPr>
        <w:t>Parasitology</w:t>
      </w:r>
      <w:r w:rsidRPr="00ED1DD9">
        <w:rPr>
          <w:sz w:val="20"/>
        </w:rPr>
        <w:t xml:space="preserve"> 105 ( Pt 3) (December): 349–54.</w:t>
      </w:r>
    </w:p>
    <w:p w14:paraId="209A4F9D" w14:textId="77777777" w:rsidR="00ED1DD9" w:rsidRPr="00ED1DD9" w:rsidRDefault="00ED1DD9" w:rsidP="00ED1DD9">
      <w:pPr>
        <w:pStyle w:val="Bibliography"/>
        <w:rPr>
          <w:sz w:val="20"/>
        </w:rPr>
      </w:pPr>
      <w:r w:rsidRPr="00ED1DD9">
        <w:rPr>
          <w:sz w:val="20"/>
        </w:rPr>
        <w:t xml:space="preserve">Rose, M. Elaine. 1974. ‘Immune Responses in Infections with Coccidia: Macrophage Activity’. </w:t>
      </w:r>
      <w:r w:rsidRPr="00ED1DD9">
        <w:rPr>
          <w:i/>
          <w:iCs/>
          <w:sz w:val="20"/>
        </w:rPr>
        <w:t>Infection and Immunity</w:t>
      </w:r>
      <w:r w:rsidRPr="00ED1DD9">
        <w:rPr>
          <w:sz w:val="20"/>
        </w:rPr>
        <w:t xml:space="preserve"> 10 (4): 862–71.</w:t>
      </w:r>
    </w:p>
    <w:p w14:paraId="5AED0BEE" w14:textId="77777777" w:rsidR="00ED1DD9" w:rsidRPr="00ED1DD9" w:rsidRDefault="00ED1DD9" w:rsidP="00ED1DD9">
      <w:pPr>
        <w:pStyle w:val="Bibliography"/>
        <w:rPr>
          <w:sz w:val="20"/>
        </w:rPr>
      </w:pPr>
      <w:r w:rsidRPr="00ED1DD9">
        <w:rPr>
          <w:sz w:val="20"/>
        </w:rPr>
        <w:lastRenderedPageBreak/>
        <w:t xml:space="preserve">Saeij, J. P. J., S. Coller, J. P. Boyle, M. E. Jerome, M. W. White, and J. C. Boothroyd. 2007. ‘Toxoplasma Co-Opts Host Gene Expression by Injection of a Polymorphic Kinase Homologue’. </w:t>
      </w:r>
      <w:r w:rsidRPr="00ED1DD9">
        <w:rPr>
          <w:i/>
          <w:iCs/>
          <w:sz w:val="20"/>
        </w:rPr>
        <w:t>Nature</w:t>
      </w:r>
      <w:r w:rsidRPr="00ED1DD9">
        <w:rPr>
          <w:sz w:val="20"/>
        </w:rPr>
        <w:t xml:space="preserve"> 445 (7125): 324–27. doi:10.1038/nature05395.</w:t>
      </w:r>
    </w:p>
    <w:p w14:paraId="52EF97C1" w14:textId="77777777" w:rsidR="00ED1DD9" w:rsidRPr="00ED1DD9" w:rsidRDefault="00ED1DD9" w:rsidP="00ED1DD9">
      <w:pPr>
        <w:pStyle w:val="Bibliography"/>
        <w:rPr>
          <w:sz w:val="20"/>
        </w:rPr>
      </w:pPr>
      <w:r w:rsidRPr="00ED1DD9">
        <w:rPr>
          <w:sz w:val="20"/>
        </w:rPr>
        <w:t xml:space="preserve">Schmatz, D M. 1997. ‘The Mannitol Cycle in Eimeria.’ </w:t>
      </w:r>
      <w:r w:rsidRPr="00ED1DD9">
        <w:rPr>
          <w:i/>
          <w:iCs/>
          <w:sz w:val="20"/>
        </w:rPr>
        <w:t>Parasitology</w:t>
      </w:r>
      <w:r w:rsidRPr="00ED1DD9">
        <w:rPr>
          <w:sz w:val="20"/>
        </w:rPr>
        <w:t xml:space="preserve"> 114 Suppl: S81–S89.</w:t>
      </w:r>
    </w:p>
    <w:p w14:paraId="4C9DAF57" w14:textId="77777777" w:rsidR="00ED1DD9" w:rsidRPr="00ED1DD9" w:rsidRDefault="00ED1DD9" w:rsidP="00ED1DD9">
      <w:pPr>
        <w:pStyle w:val="Bibliography"/>
        <w:rPr>
          <w:sz w:val="20"/>
          <w:lang w:val="de-DE"/>
        </w:rPr>
      </w:pPr>
      <w:r w:rsidRPr="00ED1DD9">
        <w:rPr>
          <w:sz w:val="20"/>
        </w:rPr>
        <w:t xml:space="preserve">Schmid, Manuela. 2014. ‘Eimeria Falciformis Infection of Mouse Cells Identifies Host Determinants of Parasite Development’. </w:t>
      </w:r>
      <w:r w:rsidRPr="00ED1DD9">
        <w:rPr>
          <w:sz w:val="20"/>
          <w:lang w:val="de-DE"/>
        </w:rPr>
        <w:t>Humboldt-Universität zu Berlin.</w:t>
      </w:r>
    </w:p>
    <w:p w14:paraId="585C697B" w14:textId="77777777" w:rsidR="00ED1DD9" w:rsidRPr="00ED1DD9" w:rsidRDefault="00ED1DD9" w:rsidP="00ED1DD9">
      <w:pPr>
        <w:pStyle w:val="Bibliography"/>
        <w:rPr>
          <w:sz w:val="20"/>
        </w:rPr>
      </w:pPr>
      <w:r w:rsidRPr="00ED1DD9">
        <w:rPr>
          <w:sz w:val="20"/>
          <w:lang w:val="de-DE"/>
        </w:rPr>
        <w:t xml:space="preserve">Schmid, Manuela, Emanuel Heitlinger, Simone Spork, Hans-Joachim Mollenkopf, Richard Lucius, and Nishith Gupta. </w:t>
      </w:r>
      <w:r w:rsidRPr="00ED1DD9">
        <w:rPr>
          <w:sz w:val="20"/>
        </w:rPr>
        <w:t xml:space="preserve">2014. ‘Eimeria Falciformis Infection of the Mouse Caecum Identifies Opposing Roles of IFNγ-Regulated Host Pathways for the Parasite Development’. </w:t>
      </w:r>
      <w:r w:rsidRPr="00ED1DD9">
        <w:rPr>
          <w:i/>
          <w:iCs/>
          <w:sz w:val="20"/>
        </w:rPr>
        <w:t>Mucosal Immunology</w:t>
      </w:r>
      <w:r w:rsidRPr="00ED1DD9">
        <w:rPr>
          <w:sz w:val="20"/>
        </w:rPr>
        <w:t xml:space="preserve"> 7 (4): 969–82. doi:10.1038/mi.2013.115.</w:t>
      </w:r>
    </w:p>
    <w:p w14:paraId="6C477B75" w14:textId="77777777" w:rsidR="00ED1DD9" w:rsidRPr="00ED1DD9" w:rsidRDefault="00ED1DD9" w:rsidP="00ED1DD9">
      <w:pPr>
        <w:pStyle w:val="Bibliography"/>
        <w:rPr>
          <w:sz w:val="20"/>
        </w:rPr>
      </w:pPr>
      <w:r w:rsidRPr="00ED1DD9">
        <w:rPr>
          <w:sz w:val="20"/>
        </w:rPr>
        <w:t xml:space="preserve">Schmid, Manuela, Maik J. Lehmann, Richard Lucius, and Nishith Gupta. 2012. ‘Apicomplexan Parasite, Eimeria Falciformis, Co-Opts Host Tryptophan Catabolism for Life Cycle Progression in Mouse’. </w:t>
      </w:r>
      <w:r w:rsidRPr="00ED1DD9">
        <w:rPr>
          <w:i/>
          <w:iCs/>
          <w:sz w:val="20"/>
        </w:rPr>
        <w:t>Journal of Biological Chemistry</w:t>
      </w:r>
      <w:r w:rsidRPr="00ED1DD9">
        <w:rPr>
          <w:sz w:val="20"/>
        </w:rPr>
        <w:t xml:space="preserve"> 287 (24): 20197–20207. doi:10.1074/jbc.M112.351999.</w:t>
      </w:r>
    </w:p>
    <w:p w14:paraId="0D58274D" w14:textId="77777777" w:rsidR="00ED1DD9" w:rsidRPr="00ED1DD9" w:rsidRDefault="00ED1DD9" w:rsidP="00ED1DD9">
      <w:pPr>
        <w:pStyle w:val="Bibliography"/>
        <w:rPr>
          <w:sz w:val="20"/>
        </w:rPr>
      </w:pPr>
      <w:r w:rsidRPr="00ED1DD9">
        <w:rPr>
          <w:sz w:val="20"/>
        </w:rPr>
        <w:t xml:space="preserve">Schwarz, Ryan S, Raymond H Fetterer, George H Rosenberg, and Katarzyna B Miska. 2010. ‘Coccidian Merozoite Transcriptome Analysis from Eimeria Maxima in Comparison to Eimeria Tenella and Eimeria Acervulina.’ </w:t>
      </w:r>
      <w:r w:rsidRPr="00ED1DD9">
        <w:rPr>
          <w:i/>
          <w:iCs/>
          <w:sz w:val="20"/>
        </w:rPr>
        <w:t>The Journal of Parasitology</w:t>
      </w:r>
      <w:r w:rsidRPr="00ED1DD9">
        <w:rPr>
          <w:sz w:val="20"/>
        </w:rPr>
        <w:t xml:space="preserve"> 96 (1): 49–57. doi:10.1645/GE-2253.1.</w:t>
      </w:r>
    </w:p>
    <w:p w14:paraId="09E868C0" w14:textId="77777777" w:rsidR="00ED1DD9" w:rsidRPr="00ED1DD9" w:rsidRDefault="00ED1DD9" w:rsidP="00ED1DD9">
      <w:pPr>
        <w:pStyle w:val="Bibliography"/>
        <w:rPr>
          <w:sz w:val="20"/>
        </w:rPr>
      </w:pPr>
      <w:r w:rsidRPr="00ED1DD9">
        <w:rPr>
          <w:sz w:val="20"/>
        </w:rPr>
        <w:t xml:space="preserve">Sharman, P. A., N. C. Smith, M. G. Wallach, and M. Katrib. 2010. ‘Chasing the Golden Egg: Vaccination Against Poultry Coccidiosis’. </w:t>
      </w:r>
      <w:r w:rsidRPr="00ED1DD9">
        <w:rPr>
          <w:i/>
          <w:iCs/>
          <w:sz w:val="20"/>
        </w:rPr>
        <w:t>Parasite Immunology</w:t>
      </w:r>
      <w:r w:rsidRPr="00ED1DD9">
        <w:rPr>
          <w:sz w:val="20"/>
        </w:rPr>
        <w:t>, February. doi:10.1111/j.1365-3024.2010.01209.x.</w:t>
      </w:r>
    </w:p>
    <w:p w14:paraId="340754EF" w14:textId="77777777" w:rsidR="00ED1DD9" w:rsidRPr="00ED1DD9" w:rsidRDefault="00ED1DD9" w:rsidP="00ED1DD9">
      <w:pPr>
        <w:pStyle w:val="Bibliography"/>
        <w:rPr>
          <w:sz w:val="20"/>
        </w:rPr>
      </w:pPr>
      <w:r w:rsidRPr="00ED1DD9">
        <w:rPr>
          <w:sz w:val="20"/>
        </w:rPr>
        <w:t xml:space="preserve">Sidik, Saima M., Diego Huet, Suresh M. Ganesan, My-Hang Huynh, Tim Wang, Armiyaw S. Nasamu, Prathapan Thiru, et al. 2016. ‘A Genome-Wide CRISPR Screen in Toxoplasma Identifies Essential Apicomplexan Genes’. </w:t>
      </w:r>
      <w:r w:rsidRPr="00ED1DD9">
        <w:rPr>
          <w:i/>
          <w:iCs/>
          <w:sz w:val="20"/>
        </w:rPr>
        <w:t>Cell</w:t>
      </w:r>
      <w:r w:rsidRPr="00ED1DD9">
        <w:rPr>
          <w:sz w:val="20"/>
        </w:rPr>
        <w:t xml:space="preserve"> 166 (6): 1423–1435.e12. doi:10.1016/j.cell.2016.08.019.</w:t>
      </w:r>
    </w:p>
    <w:p w14:paraId="18521DBB" w14:textId="77777777" w:rsidR="00ED1DD9" w:rsidRPr="00ED1DD9" w:rsidRDefault="00ED1DD9" w:rsidP="00ED1DD9">
      <w:pPr>
        <w:pStyle w:val="Bibliography"/>
        <w:rPr>
          <w:sz w:val="20"/>
        </w:rPr>
      </w:pPr>
      <w:r w:rsidRPr="00ED1DD9">
        <w:rPr>
          <w:sz w:val="20"/>
        </w:rPr>
        <w:t xml:space="preserve">Singer, Steven M., and Theodore E. Nash. 2000. ‘The Role of Normal Flora in Giardia Lamblia Infections in Mice’. </w:t>
      </w:r>
      <w:r w:rsidRPr="00ED1DD9">
        <w:rPr>
          <w:i/>
          <w:iCs/>
          <w:sz w:val="20"/>
        </w:rPr>
        <w:t>Journal of Infectious Diseases</w:t>
      </w:r>
      <w:r w:rsidRPr="00ED1DD9">
        <w:rPr>
          <w:sz w:val="20"/>
        </w:rPr>
        <w:t xml:space="preserve"> 181 (4): 1510–12. doi:10.1086/315409.</w:t>
      </w:r>
    </w:p>
    <w:p w14:paraId="214B5EA9" w14:textId="77777777" w:rsidR="00ED1DD9" w:rsidRPr="00ED1DD9" w:rsidRDefault="00ED1DD9" w:rsidP="00ED1DD9">
      <w:pPr>
        <w:pStyle w:val="Bibliography"/>
        <w:rPr>
          <w:sz w:val="20"/>
        </w:rPr>
      </w:pPr>
      <w:r w:rsidRPr="00ED1DD9">
        <w:rPr>
          <w:sz w:val="20"/>
        </w:rPr>
        <w:t>Stange, Jörg. 2012. ‘Studies on Host-Pathogen Interactions at Mucosal Barrier Surfaces Using the Murine Intestinal Parasite Eimeria Falciformis - Deutsche Digitale Bibliothek’. http://www.deutsche-digitale-bibliothek.de/item/DDAKP5LJSJBAPPALDVQ5Y52YV3AG7NCL.</w:t>
      </w:r>
    </w:p>
    <w:p w14:paraId="637B370F" w14:textId="77777777" w:rsidR="00ED1DD9" w:rsidRPr="00ED1DD9" w:rsidRDefault="00ED1DD9" w:rsidP="00ED1DD9">
      <w:pPr>
        <w:pStyle w:val="Bibliography"/>
        <w:rPr>
          <w:sz w:val="20"/>
        </w:rPr>
      </w:pPr>
      <w:r w:rsidRPr="00ED1DD9">
        <w:rPr>
          <w:sz w:val="20"/>
        </w:rPr>
        <w:t xml:space="preserve">Stange, Jörg, Matthew R Hepworth, Sebastian Rausch, Lara Zajic, Anja A Kühl, Catherine Uyttenhove, Jean-Christophe Renauld, Susanne Hartmann, and Richard Lucius. 2012. ‘IL-22 Mediates Host Defense against an Intestinal Intracellular Parasite in the Absence of IFN-γ at the Cost of Th17-Driven Immunopathology.’ </w:t>
      </w:r>
      <w:r w:rsidRPr="00ED1DD9">
        <w:rPr>
          <w:i/>
          <w:iCs/>
          <w:sz w:val="20"/>
        </w:rPr>
        <w:t>Journal of Immunology (Baltimore, Md. : 1950)</w:t>
      </w:r>
      <w:r w:rsidRPr="00ED1DD9">
        <w:rPr>
          <w:sz w:val="20"/>
        </w:rPr>
        <w:t xml:space="preserve"> 188 (5): 2410–8. doi:10.4049/jimmunol.1102062.</w:t>
      </w:r>
    </w:p>
    <w:p w14:paraId="08FC2719" w14:textId="77777777" w:rsidR="00ED1DD9" w:rsidRPr="00ED1DD9" w:rsidRDefault="00ED1DD9" w:rsidP="00ED1DD9">
      <w:pPr>
        <w:pStyle w:val="Bibliography"/>
        <w:rPr>
          <w:sz w:val="20"/>
        </w:rPr>
      </w:pPr>
      <w:r w:rsidRPr="00ED1DD9">
        <w:rPr>
          <w:sz w:val="20"/>
        </w:rPr>
        <w:t xml:space="preserve">Stephenson, L. S., M. C. Latham, and E. A. Ottesen. 2000. ‘Malnutrition and Parasitic Helminth Infections’. </w:t>
      </w:r>
      <w:r w:rsidRPr="00ED1DD9">
        <w:rPr>
          <w:i/>
          <w:iCs/>
          <w:sz w:val="20"/>
        </w:rPr>
        <w:t>Parasitology</w:t>
      </w:r>
      <w:r w:rsidRPr="00ED1DD9">
        <w:rPr>
          <w:sz w:val="20"/>
        </w:rPr>
        <w:t xml:space="preserve"> 121 (S1): S23–38. doi:10.1017/S0031182000006491.</w:t>
      </w:r>
    </w:p>
    <w:p w14:paraId="4C74AC18" w14:textId="77777777" w:rsidR="00ED1DD9" w:rsidRPr="00ED1DD9" w:rsidRDefault="00ED1DD9" w:rsidP="00ED1DD9">
      <w:pPr>
        <w:pStyle w:val="Bibliography"/>
        <w:rPr>
          <w:sz w:val="20"/>
        </w:rPr>
      </w:pPr>
      <w:r w:rsidRPr="00ED1DD9">
        <w:rPr>
          <w:sz w:val="20"/>
        </w:rPr>
        <w:t xml:space="preserve">Sühwold, Anke, Carlos Hermosilla, Torsten Seeger, Horst Zahner, and Anja Taubert. 2010. ‘T Cell Reactions of Eimeria Bovis Primary- and Challenge-Infected Calves’. </w:t>
      </w:r>
      <w:r w:rsidRPr="00ED1DD9">
        <w:rPr>
          <w:i/>
          <w:iCs/>
          <w:sz w:val="20"/>
        </w:rPr>
        <w:t>Parasitology Research</w:t>
      </w:r>
      <w:r w:rsidRPr="00ED1DD9">
        <w:rPr>
          <w:sz w:val="20"/>
        </w:rPr>
        <w:t xml:space="preserve"> 106 (3): 595–605. doi:10.1007/s00436-009-1705-5.</w:t>
      </w:r>
    </w:p>
    <w:p w14:paraId="32FAEF88" w14:textId="77777777" w:rsidR="00ED1DD9" w:rsidRPr="00ED1DD9" w:rsidRDefault="00ED1DD9" w:rsidP="00ED1DD9">
      <w:pPr>
        <w:pStyle w:val="Bibliography"/>
        <w:rPr>
          <w:sz w:val="20"/>
        </w:rPr>
      </w:pPr>
      <w:r w:rsidRPr="00ED1DD9">
        <w:rPr>
          <w:sz w:val="20"/>
        </w:rPr>
        <w:t xml:space="preserve">Suzuki, Atsushi, Sayaka Sekiya, Eriko Gunshima, Setsuko Fujii, and Hideki Taniguchi. 2010. ‘EGF Signaling Activates Proliferation and Blocks Apoptosis of Mouse and Human Intestinal Stem/Progenitor Cells in Long-Term Monolayer Cell Culture’. </w:t>
      </w:r>
      <w:r w:rsidRPr="00ED1DD9">
        <w:rPr>
          <w:i/>
          <w:iCs/>
          <w:sz w:val="20"/>
        </w:rPr>
        <w:t>Laboratory Investigation; a Journal of Technical Methods and Pathology</w:t>
      </w:r>
      <w:r w:rsidRPr="00ED1DD9">
        <w:rPr>
          <w:sz w:val="20"/>
        </w:rPr>
        <w:t xml:space="preserve"> 90 (10): 1425–36. doi:10.1038/labinvest.2010.150.</w:t>
      </w:r>
    </w:p>
    <w:p w14:paraId="5FC413F0" w14:textId="77777777" w:rsidR="00ED1DD9" w:rsidRPr="00ED1DD9" w:rsidRDefault="00ED1DD9" w:rsidP="00ED1DD9">
      <w:pPr>
        <w:pStyle w:val="Bibliography"/>
        <w:rPr>
          <w:sz w:val="20"/>
        </w:rPr>
      </w:pPr>
      <w:r w:rsidRPr="00ED1DD9">
        <w:rPr>
          <w:sz w:val="20"/>
        </w:rPr>
        <w:t xml:space="preserve">Talevich, Eric, and Natarajan Kannan. 2013. ‘Structural and Evolutionary Adaptation of Rhoptry Kinases and Pseudokinases, a Family of Coccidian Virulence Factors’. </w:t>
      </w:r>
      <w:r w:rsidRPr="00ED1DD9">
        <w:rPr>
          <w:i/>
          <w:iCs/>
          <w:sz w:val="20"/>
        </w:rPr>
        <w:t>BMC Evolutionary Biology</w:t>
      </w:r>
      <w:r w:rsidRPr="00ED1DD9">
        <w:rPr>
          <w:sz w:val="20"/>
        </w:rPr>
        <w:t xml:space="preserve"> 13: 117. doi:10.1186/1471-2148-13-117.</w:t>
      </w:r>
    </w:p>
    <w:p w14:paraId="003DCEBC" w14:textId="77777777" w:rsidR="00ED1DD9" w:rsidRPr="00ED1DD9" w:rsidRDefault="00ED1DD9" w:rsidP="00ED1DD9">
      <w:pPr>
        <w:pStyle w:val="Bibliography"/>
        <w:rPr>
          <w:sz w:val="20"/>
        </w:rPr>
      </w:pPr>
      <w:r w:rsidRPr="00ED1DD9">
        <w:rPr>
          <w:sz w:val="20"/>
        </w:rPr>
        <w:t xml:space="preserve">Taylor, S., A. Barragan, C. Su, B. Fux, S. J. Fentress, K. Tang, W. L. Beatty, et al. 2006. ‘A Secreted Serine-Threonine Kinase Determines Virulence in the Eukaryotic Pathogen Toxoplasma Gondii’. </w:t>
      </w:r>
      <w:r w:rsidRPr="00ED1DD9">
        <w:rPr>
          <w:i/>
          <w:iCs/>
          <w:sz w:val="20"/>
        </w:rPr>
        <w:t>Science</w:t>
      </w:r>
      <w:r w:rsidRPr="00ED1DD9">
        <w:rPr>
          <w:sz w:val="20"/>
        </w:rPr>
        <w:t xml:space="preserve"> 314 (5806): 1776–80. doi:10.1126/science.1133643.</w:t>
      </w:r>
    </w:p>
    <w:p w14:paraId="5E30AF07" w14:textId="77777777" w:rsidR="00ED1DD9" w:rsidRPr="00ED1DD9" w:rsidRDefault="00ED1DD9" w:rsidP="00ED1DD9">
      <w:pPr>
        <w:pStyle w:val="Bibliography"/>
        <w:rPr>
          <w:sz w:val="20"/>
        </w:rPr>
      </w:pPr>
      <w:r w:rsidRPr="00ED1DD9">
        <w:rPr>
          <w:sz w:val="20"/>
        </w:rPr>
        <w:t xml:space="preserve">Templeton, Thomas J. 2007. ‘Whole-Genome Natural Histories of Apicomplexan Surface Proteins’. </w:t>
      </w:r>
      <w:r w:rsidRPr="00ED1DD9">
        <w:rPr>
          <w:i/>
          <w:iCs/>
          <w:sz w:val="20"/>
        </w:rPr>
        <w:t>Trends in Parasitology</w:t>
      </w:r>
      <w:r w:rsidRPr="00ED1DD9">
        <w:rPr>
          <w:sz w:val="20"/>
        </w:rPr>
        <w:t xml:space="preserve"> 23 (5): 205–12. doi:10.1016/j.pt.2007.03.001.</w:t>
      </w:r>
    </w:p>
    <w:p w14:paraId="0CB78A3F" w14:textId="77777777" w:rsidR="00ED1DD9" w:rsidRPr="00ED1DD9" w:rsidRDefault="00ED1DD9" w:rsidP="00ED1DD9">
      <w:pPr>
        <w:pStyle w:val="Bibliography"/>
        <w:rPr>
          <w:sz w:val="20"/>
        </w:rPr>
      </w:pPr>
      <w:r w:rsidRPr="00ED1DD9">
        <w:rPr>
          <w:sz w:val="20"/>
        </w:rPr>
        <w:t xml:space="preserve">The UniProt Consortium. 2015. ‘UniProt: A Hub for Protein Information’. </w:t>
      </w:r>
      <w:r w:rsidRPr="00ED1DD9">
        <w:rPr>
          <w:i/>
          <w:iCs/>
          <w:sz w:val="20"/>
        </w:rPr>
        <w:t>Nucleic Acids Research</w:t>
      </w:r>
      <w:r w:rsidRPr="00ED1DD9">
        <w:rPr>
          <w:sz w:val="20"/>
        </w:rPr>
        <w:t xml:space="preserve"> 43 (D1): D204–12. doi:10.1093/nar/gku989.</w:t>
      </w:r>
    </w:p>
    <w:p w14:paraId="783F478F" w14:textId="77777777" w:rsidR="00ED1DD9" w:rsidRPr="00ED1DD9" w:rsidRDefault="00ED1DD9" w:rsidP="00ED1DD9">
      <w:pPr>
        <w:pStyle w:val="Bibliography"/>
        <w:rPr>
          <w:sz w:val="20"/>
        </w:rPr>
      </w:pPr>
      <w:r w:rsidRPr="00ED1DD9">
        <w:rPr>
          <w:sz w:val="20"/>
        </w:rPr>
        <w:t xml:space="preserve">Tomley, Fiona M., Karen J. Billington, Janene M. Bumstead, Julie D. Clark, and Paul Monaghan. 2001. ‘EtMIC4: A Microneme Protein from Eimeria Tenella That Contains Tandem Arrays of Epidermal Growth Factor-like Repeats and Thrombospondin Type-I Repeats’. </w:t>
      </w:r>
      <w:r w:rsidRPr="00ED1DD9">
        <w:rPr>
          <w:i/>
          <w:iCs/>
          <w:sz w:val="20"/>
        </w:rPr>
        <w:t>International Journal for Parasitology</w:t>
      </w:r>
      <w:r w:rsidRPr="00ED1DD9">
        <w:rPr>
          <w:sz w:val="20"/>
        </w:rPr>
        <w:t>, Life in Vacuoles-A strategy for Parasite Survival, 31 (12): 1303–10. doi:10.1016/S0020-7519(01)00255-7.</w:t>
      </w:r>
    </w:p>
    <w:p w14:paraId="2EA92D64" w14:textId="77777777" w:rsidR="00ED1DD9" w:rsidRPr="00ED1DD9" w:rsidRDefault="00ED1DD9" w:rsidP="00ED1DD9">
      <w:pPr>
        <w:pStyle w:val="Bibliography"/>
        <w:rPr>
          <w:sz w:val="20"/>
        </w:rPr>
      </w:pPr>
      <w:r w:rsidRPr="00ED1DD9">
        <w:rPr>
          <w:sz w:val="20"/>
        </w:rPr>
        <w:t xml:space="preserve">Trapnell, C., L. Pachter, and S. L. Salzberg. 2009. ‘TopHat: Discovering Splice Junctions with RNA-Seq’. </w:t>
      </w:r>
      <w:r w:rsidRPr="00ED1DD9">
        <w:rPr>
          <w:i/>
          <w:iCs/>
          <w:sz w:val="20"/>
        </w:rPr>
        <w:t>Bioinformatics</w:t>
      </w:r>
      <w:r w:rsidRPr="00ED1DD9">
        <w:rPr>
          <w:sz w:val="20"/>
        </w:rPr>
        <w:t xml:space="preserve"> 25 (9): 1105–11. doi:10.1093/bioinformatics/btp120.</w:t>
      </w:r>
    </w:p>
    <w:p w14:paraId="2B3F134C" w14:textId="77777777" w:rsidR="00ED1DD9" w:rsidRPr="00ED1DD9" w:rsidRDefault="00ED1DD9" w:rsidP="00ED1DD9">
      <w:pPr>
        <w:pStyle w:val="Bibliography"/>
        <w:rPr>
          <w:sz w:val="20"/>
        </w:rPr>
      </w:pPr>
      <w:r w:rsidRPr="00ED1DD9">
        <w:rPr>
          <w:sz w:val="20"/>
        </w:rPr>
        <w:t xml:space="preserve">VanDussen, Kelli L., Alexis J. Carulli, Theresa M. Keeley, Sanjeevkumar R. Patel, Brent J. Puthoff, Scott T. Magness, Ivy T. Tran, et al. 2012. ‘Notch Signaling Modulates Proliferation and Differentiation of Intestinal Crypt Base Columnar Stem Cells’. </w:t>
      </w:r>
      <w:r w:rsidRPr="00ED1DD9">
        <w:rPr>
          <w:i/>
          <w:iCs/>
          <w:sz w:val="20"/>
        </w:rPr>
        <w:t>Development (Cambridge, England)</w:t>
      </w:r>
      <w:r w:rsidRPr="00ED1DD9">
        <w:rPr>
          <w:sz w:val="20"/>
        </w:rPr>
        <w:t xml:space="preserve"> 139 (3): 488–97. doi:10.1242/dev.070763.</w:t>
      </w:r>
    </w:p>
    <w:p w14:paraId="2DD40667" w14:textId="77777777" w:rsidR="00ED1DD9" w:rsidRPr="00ED1DD9" w:rsidRDefault="00ED1DD9" w:rsidP="00ED1DD9">
      <w:pPr>
        <w:pStyle w:val="Bibliography"/>
        <w:rPr>
          <w:sz w:val="20"/>
        </w:rPr>
      </w:pPr>
      <w:r w:rsidRPr="00ED1DD9">
        <w:rPr>
          <w:sz w:val="20"/>
        </w:rPr>
        <w:lastRenderedPageBreak/>
        <w:t xml:space="preserve">VanWormer, Elizabeth, Heather Fritz, Karen Shapiro, Jonna A. K. Mazet, and Patricia A. Conrad. 2013. ‘Molecules to Modeling: Toxoplasma Gondii Oocysts at the Human-Animal-Environment Interface’. </w:t>
      </w:r>
      <w:r w:rsidRPr="00ED1DD9">
        <w:rPr>
          <w:i/>
          <w:iCs/>
          <w:sz w:val="20"/>
        </w:rPr>
        <w:t>Comparative Immunology, Microbiology and Infectious Diseases</w:t>
      </w:r>
      <w:r w:rsidRPr="00ED1DD9">
        <w:rPr>
          <w:sz w:val="20"/>
        </w:rPr>
        <w:t xml:space="preserve"> 36 (3): 217–31. doi:10.1016/j.cimid.2012.10.006.</w:t>
      </w:r>
    </w:p>
    <w:p w14:paraId="3A06754F" w14:textId="77777777" w:rsidR="00ED1DD9" w:rsidRPr="00ED1DD9" w:rsidRDefault="00ED1DD9" w:rsidP="00ED1DD9">
      <w:pPr>
        <w:pStyle w:val="Bibliography"/>
        <w:rPr>
          <w:sz w:val="20"/>
        </w:rPr>
      </w:pPr>
      <w:r w:rsidRPr="00ED1DD9">
        <w:rPr>
          <w:sz w:val="20"/>
        </w:rPr>
        <w:t xml:space="preserve">Walker, Robert a, Philippa a Sharman, Catherine M Miller, Christoph Lippuner, Michal Okoniewski, Ramon M Eichenberger, Chandra Ramakrishnan, et al. 2015. ‘RNA Seq Analysis of the Eimeria Tenella Gametocyte Transcriptome Reveals Clues about the Molecular Basis for Sexual Reproduction and Oocyst Biogenesis’. </w:t>
      </w:r>
      <w:r w:rsidRPr="00ED1DD9">
        <w:rPr>
          <w:i/>
          <w:iCs/>
          <w:sz w:val="20"/>
        </w:rPr>
        <w:t>BMC Genomics</w:t>
      </w:r>
      <w:r w:rsidRPr="00ED1DD9">
        <w:rPr>
          <w:sz w:val="20"/>
        </w:rPr>
        <w:t xml:space="preserve"> 16 (1): 1–20. doi:10.1186/s12864-015-1298-6.</w:t>
      </w:r>
    </w:p>
    <w:p w14:paraId="24CF3403" w14:textId="77777777" w:rsidR="00ED1DD9" w:rsidRPr="00ED1DD9" w:rsidRDefault="00ED1DD9" w:rsidP="00ED1DD9">
      <w:pPr>
        <w:pStyle w:val="Bibliography"/>
        <w:rPr>
          <w:sz w:val="20"/>
        </w:rPr>
      </w:pPr>
      <w:r w:rsidRPr="00ED1DD9">
        <w:rPr>
          <w:sz w:val="20"/>
        </w:rPr>
        <w:t xml:space="preserve">Wellen, Kathryn E., and Craig B. Thompson. 2010. ‘Cellular Metabolic Stress: Considering How Cells Respond to Nutrient Excess’. </w:t>
      </w:r>
      <w:r w:rsidRPr="00ED1DD9">
        <w:rPr>
          <w:i/>
          <w:iCs/>
          <w:sz w:val="20"/>
        </w:rPr>
        <w:t>Molecular Cell</w:t>
      </w:r>
      <w:r w:rsidRPr="00ED1DD9">
        <w:rPr>
          <w:sz w:val="20"/>
        </w:rPr>
        <w:t xml:space="preserve"> 40 (2): 323–32. doi:10.1016/j.molcel.2010.10.004.</w:t>
      </w:r>
    </w:p>
    <w:p w14:paraId="3C0B288A" w14:textId="77777777" w:rsidR="00ED1DD9" w:rsidRPr="00ED1DD9" w:rsidRDefault="00ED1DD9" w:rsidP="00ED1DD9">
      <w:pPr>
        <w:pStyle w:val="Bibliography"/>
        <w:rPr>
          <w:sz w:val="20"/>
        </w:rPr>
      </w:pPr>
      <w:r w:rsidRPr="00ED1DD9">
        <w:rPr>
          <w:sz w:val="20"/>
        </w:rPr>
        <w:t xml:space="preserve">Westermann, Alexander J., Konrad U. Förstner, Fabian Amman, Lars Barquist, Yanjie Chao, Leon N. Schulte, Lydia Müller, Richard Reinhardt, Peter F. Stadler, and Jörg Vogel. 2016. ‘Dual RNA-Seq Unveils Noncoding RNA Functions in Host–pathogen Interactions’. </w:t>
      </w:r>
      <w:r w:rsidRPr="00ED1DD9">
        <w:rPr>
          <w:i/>
          <w:iCs/>
          <w:sz w:val="20"/>
        </w:rPr>
        <w:t>Nature</w:t>
      </w:r>
      <w:r w:rsidRPr="00ED1DD9">
        <w:rPr>
          <w:sz w:val="20"/>
        </w:rPr>
        <w:t xml:space="preserve"> 529 (7587): 496–501. doi:10.1038/nature16547.</w:t>
      </w:r>
    </w:p>
    <w:p w14:paraId="131EFA9F" w14:textId="77777777" w:rsidR="00ED1DD9" w:rsidRPr="00ED1DD9" w:rsidRDefault="00ED1DD9" w:rsidP="00ED1DD9">
      <w:pPr>
        <w:pStyle w:val="Bibliography"/>
        <w:rPr>
          <w:sz w:val="20"/>
        </w:rPr>
      </w:pPr>
      <w:r w:rsidRPr="00ED1DD9">
        <w:rPr>
          <w:sz w:val="20"/>
        </w:rPr>
        <w:t xml:space="preserve">Xu, Xiaojin, Yuemei Dong, Eappen G. Abraham, Anna Kocan, Prakash Srinivasan, Anil K. Ghosh, Robert E. Sinden, et al. 2005. ‘Transcriptome Analysis of Anopheles Stephensi-Plasmodium Berghei Interactions’. </w:t>
      </w:r>
      <w:r w:rsidRPr="00ED1DD9">
        <w:rPr>
          <w:i/>
          <w:iCs/>
          <w:sz w:val="20"/>
        </w:rPr>
        <w:t>Molecular and Biochemical Parasitology</w:t>
      </w:r>
      <w:r w:rsidRPr="00ED1DD9">
        <w:rPr>
          <w:sz w:val="20"/>
        </w:rPr>
        <w:t xml:space="preserve"> 142 (1): 76–87. doi:10.1016/j.molbiopara.2005.02.013.</w:t>
      </w:r>
    </w:p>
    <w:p w14:paraId="268159FD" w14:textId="77777777" w:rsidR="00CE5A4E" w:rsidRDefault="00ED1DD9">
      <w:r>
        <w:fldChar w:fldCharType="end"/>
      </w:r>
    </w:p>
    <w:sectPr w:rsidR="00CE5A4E">
      <w:pgSz w:w="12240" w:h="15840"/>
      <w:pgMar w:top="1440" w:right="1080" w:bottom="1440" w:left="1080" w:header="0" w:footer="0" w:gutter="0"/>
      <w:cols w:space="720"/>
      <w:formProt w:val="0"/>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UserRKI" w:date="2016-12-27T17:50:00Z" w:initials="TK">
    <w:p w14:paraId="2488C9AD" w14:textId="77777777" w:rsidR="00F2277E" w:rsidRDefault="00F2277E">
      <w:pPr>
        <w:pStyle w:val="CommentText"/>
      </w:pPr>
      <w:r>
        <w:rPr>
          <w:rStyle w:val="CommentReference"/>
        </w:rPr>
        <w:annotationRef/>
      </w:r>
      <w:r>
        <w:t>Not sure which one you mean?</w:t>
      </w:r>
    </w:p>
  </w:comment>
  <w:comment w:id="135" w:author="UserRKI" w:date="2016-12-27T18:39:00Z" w:initials="TK">
    <w:p w14:paraId="2EADC3D2" w14:textId="77777777" w:rsidR="00F2277E" w:rsidRDefault="00F2277E">
      <w:pPr>
        <w:pStyle w:val="CommentText"/>
      </w:pPr>
      <w:r>
        <w:rPr>
          <w:rStyle w:val="CommentReference"/>
        </w:rPr>
        <w:annotationRef/>
      </w:r>
      <w:r>
        <w:t>Since we apply the same types of tests for a specific type of comparison, I don’t see why it isn’t sufficient to state the test in the methods and only the FDR or p-value in the text?</w:t>
      </w:r>
    </w:p>
  </w:comment>
  <w:comment w:id="138" w:author="Emanuel Heitlinger" w:date="2016-12-26T13:47:00Z" w:initials="EH">
    <w:p w14:paraId="5B3E1E30" w14:textId="77777777" w:rsidR="00F2277E" w:rsidRDefault="00F2277E">
      <w:proofErr w:type="spellStart"/>
      <w:r>
        <w:t>Wanna</w:t>
      </w:r>
      <w:proofErr w:type="spellEnd"/>
      <w:r>
        <w:t xml:space="preserve"> test this difference statistically?</w:t>
      </w:r>
    </w:p>
  </w:comment>
  <w:comment w:id="137" w:author="UserRKI" w:date="2016-12-29T13:26:00Z" w:initials="TK">
    <w:p w14:paraId="7918FB8A" w14:textId="77777777" w:rsidR="00F2277E" w:rsidRDefault="00F2277E">
      <w:pPr>
        <w:pStyle w:val="CommentText"/>
      </w:pPr>
      <w:r>
        <w:rPr>
          <w:rStyle w:val="CommentReference"/>
        </w:rPr>
        <w:annotationRef/>
      </w:r>
      <w:r>
        <w:t xml:space="preserve">Sure, a to-do for </w:t>
      </w:r>
      <w:proofErr w:type="spellStart"/>
      <w:r>
        <w:t>frst</w:t>
      </w:r>
      <w:proofErr w:type="spellEnd"/>
      <w:r>
        <w:t xml:space="preserve"> week January.</w:t>
      </w:r>
    </w:p>
  </w:comment>
  <w:comment w:id="139" w:author="UserRKI" w:date="2016-12-29T13:28:00Z" w:initials="U">
    <w:p w14:paraId="4E76D0BF" w14:textId="77777777" w:rsidR="00F2277E" w:rsidRDefault="00F2277E">
      <w:pPr>
        <w:pStyle w:val="CommentText"/>
      </w:pPr>
      <w:r>
        <w:rPr>
          <w:rStyle w:val="CommentReference"/>
        </w:rPr>
        <w:annotationRef/>
      </w:r>
      <w:r>
        <w:t xml:space="preserve">But we just stated that there is no significant difference in </w:t>
      </w:r>
      <w:proofErr w:type="spellStart"/>
      <w:r>
        <w:t>Rag</w:t>
      </w:r>
      <w:proofErr w:type="gramStart"/>
      <w:r>
        <w:t>:s</w:t>
      </w:r>
      <w:proofErr w:type="spellEnd"/>
      <w:proofErr w:type="gramEnd"/>
      <w:r>
        <w:t>? I don’t see how this fits? The below can be proposed since infections are cleared though. //</w:t>
      </w:r>
      <w:proofErr w:type="spellStart"/>
      <w:r>
        <w:t>Totta</w:t>
      </w:r>
      <w:proofErr w:type="spellEnd"/>
    </w:p>
  </w:comment>
  <w:comment w:id="143" w:author="Emanuel Heitlinger" w:date="2016-12-26T13:47:00Z" w:initials="EH">
    <w:p w14:paraId="3F3313B7" w14:textId="77777777" w:rsidR="00F2277E" w:rsidRDefault="00F2277E">
      <w:r>
        <w:t xml:space="preserve">If </w:t>
      </w:r>
      <w:proofErr w:type="spellStart"/>
      <w:r>
        <w:t>ther</w:t>
      </w:r>
      <w:proofErr w:type="spellEnd"/>
      <w:r>
        <w:t xml:space="preserve"> is one?!</w:t>
      </w:r>
    </w:p>
  </w:comment>
  <w:comment w:id="145" w:author="UserRKI" w:date="2016-12-27T18:24:00Z" w:initials="TK">
    <w:p w14:paraId="258835A3" w14:textId="77777777" w:rsidR="00F2277E" w:rsidRDefault="00F2277E">
      <w:pPr>
        <w:pStyle w:val="CommentText"/>
      </w:pPr>
      <w:r>
        <w:rPr>
          <w:rStyle w:val="CommentReference"/>
        </w:rPr>
        <w:annotationRef/>
      </w:r>
      <w:r>
        <w:t xml:space="preserve">I cannot find one. </w:t>
      </w:r>
    </w:p>
  </w:comment>
  <w:comment w:id="148" w:author="Emanuel Heitlinger" w:date="2016-12-27T18:11:00Z" w:initials="">
    <w:p w14:paraId="757E861A" w14:textId="77777777" w:rsidR="00F2277E" w:rsidRDefault="00F2277E">
      <w:r>
        <w:t xml:space="preserve">Ref. Formulate more specific instead of “parasites” if you fine something closer to </w:t>
      </w:r>
      <w:proofErr w:type="spellStart"/>
      <w:r w:rsidRPr="00492AF4">
        <w:rPr>
          <w:i/>
        </w:rPr>
        <w:t>Eimeria</w:t>
      </w:r>
      <w:proofErr w:type="spellEnd"/>
      <w:r>
        <w:t>.</w:t>
      </w:r>
    </w:p>
  </w:comment>
  <w:comment w:id="147" w:author="UserRKI" w:date="2016-12-27T18:32:00Z" w:initials="TK">
    <w:p w14:paraId="11EB9620" w14:textId="77777777" w:rsidR="00F2277E" w:rsidRDefault="00F2277E">
      <w:pPr>
        <w:pStyle w:val="CommentText"/>
      </w:pPr>
      <w:r>
        <w:rPr>
          <w:rStyle w:val="CommentReference"/>
        </w:rPr>
        <w:annotationRef/>
      </w:r>
      <w:r>
        <w:t>Do you know references for this? I did not find any in a first attempt but could invest some more.</w:t>
      </w:r>
    </w:p>
  </w:comment>
  <w:comment w:id="150" w:author="Emanuel Heitlinger" w:date="2016-12-26T13:47:00Z" w:initials="EH">
    <w:p w14:paraId="15EAF4B6" w14:textId="77777777" w:rsidR="00F2277E" w:rsidRDefault="00F2277E">
      <w:r>
        <w:t xml:space="preserve">Decide whether you want to include the graphic for the distributions only or the full text you produced at some point. I would </w:t>
      </w:r>
      <w:proofErr w:type="spellStart"/>
      <w:r>
        <w:t>prefere</w:t>
      </w:r>
      <w:proofErr w:type="spellEnd"/>
      <w:r>
        <w:t xml:space="preserve"> the collapsed figures (large multi-panel plots I produced at some point</w:t>
      </w:r>
      <w:proofErr w:type="gramStart"/>
      <w:r>
        <w:t>)  but</w:t>
      </w:r>
      <w:proofErr w:type="gramEnd"/>
      <w:r>
        <w:t xml:space="preserve"> also including most of the text you had once produced.</w:t>
      </w:r>
    </w:p>
  </w:comment>
  <w:comment w:id="160" w:author="Emanuel Heitlinger" w:date="2016-12-26T13:47:00Z" w:initials="EH">
    <w:p w14:paraId="71BAAE99" w14:textId="77777777" w:rsidR="00F2277E" w:rsidRDefault="00F2277E">
      <w:r>
        <w:t>Ref!</w:t>
      </w:r>
    </w:p>
  </w:comment>
  <w:comment w:id="161" w:author="UserRKI" w:date="2016-12-29T13:30:00Z" w:initials="TK">
    <w:p w14:paraId="21C92489" w14:textId="77777777" w:rsidR="00F2277E" w:rsidRDefault="00F2277E">
      <w:pPr>
        <w:pStyle w:val="CommentText"/>
      </w:pPr>
      <w:r>
        <w:rPr>
          <w:rStyle w:val="CommentReference"/>
        </w:rPr>
        <w:annotationRef/>
      </w:r>
      <w:r>
        <w:t xml:space="preserve">Do you really mean innate? </w:t>
      </w:r>
    </w:p>
  </w:comment>
  <w:comment w:id="159" w:author="UserRKI" w:date="2016-12-29T13:31:00Z" w:initials="TK">
    <w:p w14:paraId="3C8B6679" w14:textId="77777777" w:rsidR="00F2277E" w:rsidRDefault="00F2277E">
      <w:pPr>
        <w:pStyle w:val="CommentText"/>
      </w:pPr>
      <w:r>
        <w:rPr>
          <w:rStyle w:val="CommentReference"/>
        </w:rPr>
        <w:annotationRef/>
      </w:r>
      <w:r>
        <w:t xml:space="preserve">I’m not so sure about this. I did not find numbers/ratios of cell types or molecules, but the initial “wave” of cytokines, chemokines </w:t>
      </w:r>
      <w:proofErr w:type="spellStart"/>
      <w:r>
        <w:t>etc</w:t>
      </w:r>
      <w:proofErr w:type="spellEnd"/>
      <w:r>
        <w:t xml:space="preserve"> along with switches from inactive to activated DCs and macrophages are (in my view) as easy to imagine to leave a transcriptomic footprint? And these are not only produced by classical immune cells.</w:t>
      </w:r>
      <w:r>
        <w:br/>
        <w:t>Richard, I would appreciate your input.</w:t>
      </w:r>
    </w:p>
  </w:comment>
  <w:comment w:id="163" w:author="Emanuel Heitlinger" w:date="2016-12-26T13:47:00Z" w:initials="EH">
    <w:p w14:paraId="4AE70D78" w14:textId="77777777" w:rsidR="00F2277E" w:rsidRDefault="00F2277E">
      <w:r>
        <w:t>Ref! Ref!</w:t>
      </w:r>
    </w:p>
  </w:comment>
  <w:comment w:id="231" w:author="Emanuel Heitlinger" w:date="2016-12-26T13:47:00Z" w:initials="EH">
    <w:p w14:paraId="1CFC8272" w14:textId="77777777" w:rsidR="00F2277E" w:rsidRDefault="00F2277E">
      <w:r>
        <w:t>General ref about reservations when interpreting up/down in pathways.</w:t>
      </w:r>
    </w:p>
  </w:comment>
  <w:comment w:id="232" w:author="Emanuel Heitlinger" w:date="2016-12-26T13:47:00Z" w:initials="EH">
    <w:p w14:paraId="1E251EB1" w14:textId="77777777" w:rsidR="00F2277E" w:rsidRDefault="00F2277E">
      <w:r>
        <w:t xml:space="preserve">? </w:t>
      </w:r>
      <w:proofErr w:type="gramStart"/>
      <w:r>
        <w:t>would</w:t>
      </w:r>
      <w:proofErr w:type="gramEnd"/>
      <w:r>
        <w:t xml:space="preserve"> be a good reviewer's question what the others are four such an non-</w:t>
      </w:r>
      <w:proofErr w:type="spellStart"/>
      <w:r>
        <w:t>possilbe</w:t>
      </w:r>
      <w:proofErr w:type="spellEnd"/>
      <w:r>
        <w:t xml:space="preserve"> annotation.… </w:t>
      </w:r>
    </w:p>
  </w:comment>
  <w:comment w:id="233" w:author="UserRKI" w:date="2016-12-27T18:49:00Z" w:initials="TK">
    <w:p w14:paraId="11172686" w14:textId="77777777" w:rsidR="00F2277E" w:rsidRDefault="00F2277E">
      <w:pPr>
        <w:pStyle w:val="CommentText"/>
      </w:pPr>
      <w:r>
        <w:rPr>
          <w:rStyle w:val="CommentReference"/>
        </w:rPr>
        <w:annotationRef/>
      </w:r>
      <w:r>
        <w:t xml:space="preserve">OK, I need to be on our server to check it but I will add them. It is only a few genes (4-5 if I </w:t>
      </w:r>
      <w:proofErr w:type="spellStart"/>
      <w:r>
        <w:t>remembmer</w:t>
      </w:r>
      <w:proofErr w:type="spellEnd"/>
      <w:r>
        <w:t xml:space="preserve"> right).</w:t>
      </w:r>
    </w:p>
  </w:comment>
  <w:comment w:id="244" w:author="UserRKI" w:date="2016-12-29T13:55:00Z" w:initials="U">
    <w:p w14:paraId="402D9B53" w14:textId="77777777" w:rsidR="00F2277E" w:rsidRDefault="00F2277E">
      <w:pPr>
        <w:pStyle w:val="CommentText"/>
      </w:pPr>
      <w:r>
        <w:rPr>
          <w:rStyle w:val="CommentReference"/>
        </w:rPr>
        <w:annotationRef/>
      </w:r>
      <w:r>
        <w:rPr>
          <w:rStyle w:val="CommentReference"/>
        </w:rPr>
        <w:t>I have only managed to find reports on phenotypes and then of course mainly upon infection. Perhaps we can discuss search terms to use? //TK</w:t>
      </w:r>
    </w:p>
  </w:comment>
  <w:comment w:id="248" w:author="UserRKI" w:date="2016-12-26T13:47:00Z" w:initials="U">
    <w:p w14:paraId="30ACA548" w14:textId="77777777" w:rsidR="00F2277E" w:rsidRDefault="00F2277E">
      <w:pPr>
        <w:pStyle w:val="CommentText"/>
      </w:pPr>
      <w:r>
        <w:rPr>
          <w:rStyle w:val="CommentReference"/>
        </w:rPr>
        <w:annotationRef/>
      </w:r>
      <w:r>
        <w:t>Is it really necessary to reference this statement every time we mention it? //</w:t>
      </w:r>
      <w:proofErr w:type="spellStart"/>
      <w:r>
        <w:t>Totta</w:t>
      </w:r>
      <w:proofErr w:type="spellEnd"/>
    </w:p>
  </w:comment>
  <w:comment w:id="249" w:author="Kasemo, Totta" w:date="2016-12-27T18:11:00Z" w:initials="TK">
    <w:p w14:paraId="6A4D84BC" w14:textId="77777777" w:rsidR="00F2277E" w:rsidRDefault="00F2277E">
      <w:proofErr w:type="spellStart"/>
      <w:r w:rsidRPr="00492AF4">
        <w:rPr>
          <w:i/>
        </w:rPr>
        <w:t>Eimeria</w:t>
      </w:r>
      <w:proofErr w:type="spellEnd"/>
      <w:r>
        <w:t xml:space="preserve"> spp.?</w:t>
      </w:r>
    </w:p>
  </w:comment>
  <w:comment w:id="250" w:author="Emanuel Heitlinger" w:date="2016-12-27T18:11:00Z" w:initials="">
    <w:p w14:paraId="3AEA085F" w14:textId="77777777" w:rsidR="00F2277E" w:rsidRDefault="00F2277E">
      <w:r>
        <w:t xml:space="preserve">Yes I think so. At least. Even in </w:t>
      </w:r>
      <w:proofErr w:type="spellStart"/>
      <w:r>
        <w:t>Toxo</w:t>
      </w:r>
      <w:proofErr w:type="spellEnd"/>
      <w:r>
        <w:t xml:space="preserve">?! I am not aware of anything. </w:t>
      </w:r>
      <w:r w:rsidRPr="00492AF4">
        <w:rPr>
          <w:i/>
        </w:rPr>
        <w:t>Plasmodium</w:t>
      </w:r>
      <w:r>
        <w:t>? Maybe we could be even much bolder here. Btw moved this from end of intro here.</w:t>
      </w:r>
    </w:p>
  </w:comment>
  <w:comment w:id="267" w:author="UserRKI" w:date="2016-12-29T14:10:00Z" w:initials="TK">
    <w:p w14:paraId="3F5009D1" w14:textId="77777777" w:rsidR="00F2277E" w:rsidRDefault="00F2277E">
      <w:pPr>
        <w:pStyle w:val="CommentText"/>
      </w:pPr>
      <w:r>
        <w:rPr>
          <w:rStyle w:val="CommentReference"/>
        </w:rPr>
        <w:annotationRef/>
      </w:r>
      <w:r>
        <w:t>Which reference do you mean? The genome paper is cited above.</w:t>
      </w:r>
    </w:p>
  </w:comment>
  <w:comment w:id="268" w:author="Emanuel Heitlinger" w:date="2016-12-26T13:47:00Z" w:initials="EH">
    <w:p w14:paraId="7C956094" w14:textId="77777777" w:rsidR="00F2277E" w:rsidRDefault="00F2277E">
      <w:r>
        <w:t xml:space="preserve">Most SAGs don't have </w:t>
      </w:r>
      <w:proofErr w:type="spellStart"/>
      <w:r>
        <w:t>orthologs</w:t>
      </w:r>
      <w:proofErr w:type="spellEnd"/>
      <w:r>
        <w:t xml:space="preserve"> according to myself (</w:t>
      </w:r>
      <w:proofErr w:type="spellStart"/>
      <w:r>
        <w:t>Heitlinger</w:t>
      </w:r>
      <w:proofErr w:type="spellEnd"/>
      <w:r>
        <w:t xml:space="preserve"> 2014). </w:t>
      </w:r>
      <w:proofErr w:type="spellStart"/>
      <w:r>
        <w:t>Thats</w:t>
      </w:r>
      <w:proofErr w:type="spellEnd"/>
      <w:r>
        <w:t xml:space="preserve"> why I am not surprised to find them in early genes. </w:t>
      </w:r>
    </w:p>
  </w:comment>
  <w:comment w:id="270" w:author="UserRKI" w:date="2016-12-29T16:34:00Z" w:initials="TK">
    <w:p w14:paraId="09A6FCD0" w14:textId="77777777" w:rsidR="00F2277E" w:rsidRDefault="00F2277E">
      <w:pPr>
        <w:pStyle w:val="CommentText"/>
      </w:pPr>
      <w:r>
        <w:rPr>
          <w:rStyle w:val="CommentReference"/>
        </w:rPr>
        <w:annotationRef/>
      </w:r>
      <w:r>
        <w:t>Where?</w:t>
      </w:r>
    </w:p>
  </w:comment>
  <w:comment w:id="272" w:author="Emanuel Heitlinger" w:date="2016-12-26T13:47:00Z" w:initials="EH">
    <w:p w14:paraId="663D7287" w14:textId="77777777" w:rsidR="00F2277E" w:rsidRDefault="00F2277E">
      <w:r>
        <w:t>Ref!</w:t>
      </w:r>
    </w:p>
  </w:comment>
  <w:comment w:id="273" w:author="UserRKI" w:date="2016-12-29T16:35:00Z" w:initials="TK">
    <w:p w14:paraId="5E5FA35F" w14:textId="77777777" w:rsidR="00F2277E" w:rsidRDefault="00F2277E">
      <w:pPr>
        <w:pStyle w:val="CommentText"/>
      </w:pPr>
      <w:r>
        <w:rPr>
          <w:rStyle w:val="CommentReference"/>
        </w:rPr>
        <w:annotationRef/>
      </w:r>
      <w:proofErr w:type="spellStart"/>
      <w:r>
        <w:t>Whch</w:t>
      </w:r>
      <w:proofErr w:type="spellEnd"/>
      <w:r>
        <w:t xml:space="preserve"> do you mean? Are you </w:t>
      </w:r>
      <w:proofErr w:type="spellStart"/>
      <w:r>
        <w:t>thinkng</w:t>
      </w:r>
      <w:proofErr w:type="spellEnd"/>
      <w:r>
        <w:t xml:space="preserve"> of </w:t>
      </w:r>
      <w:proofErr w:type="spellStart"/>
      <w:r>
        <w:t>tenella</w:t>
      </w:r>
      <w:proofErr w:type="spellEnd"/>
      <w:r>
        <w:t xml:space="preserve"> and not </w:t>
      </w:r>
      <w:proofErr w:type="spellStart"/>
      <w:r>
        <w:t>falciforms</w:t>
      </w:r>
      <w:proofErr w:type="spellEnd"/>
      <w:r>
        <w:t>?</w:t>
      </w:r>
    </w:p>
  </w:comment>
  <w:comment w:id="292" w:author="Emanuel Heitlinger" w:date="2016-12-26T13:47:00Z" w:initials="EH">
    <w:p w14:paraId="160B56CB" w14:textId="77777777" w:rsidR="00F2277E" w:rsidRDefault="00F2277E">
      <w:r>
        <w:t xml:space="preserve">Ref! </w:t>
      </w:r>
    </w:p>
    <w:p w14:paraId="4C0D7712" w14:textId="77777777" w:rsidR="00F2277E" w:rsidRDefault="00F2277E">
      <w:r>
        <w:t>But also: Lots of redundancy obvious here once you see where you place the references over and over again.</w:t>
      </w:r>
    </w:p>
  </w:comment>
  <w:comment w:id="293" w:author="Emanuel Heitlinger" w:date="2016-12-26T13:47:00Z" w:initials="EH">
    <w:p w14:paraId="3B9DD8C3" w14:textId="77777777" w:rsidR="00F2277E" w:rsidRDefault="00F2277E">
      <w:r>
        <w:t xml:space="preserve">Consider moving this before the </w:t>
      </w:r>
      <w:proofErr w:type="spellStart"/>
      <w:r>
        <w:t>RopKs</w:t>
      </w:r>
      <w:proofErr w:type="spellEnd"/>
      <w:r>
        <w:t xml:space="preserve"> to start with the general pattern. </w:t>
      </w:r>
    </w:p>
  </w:comment>
  <w:comment w:id="312" w:author="Emanuel Heitlinger" w:date="2016-12-26T13:47:00Z" w:initials="EH">
    <w:p w14:paraId="319187E8" w14:textId="77777777" w:rsidR="00F2277E" w:rsidRDefault="00F2277E">
      <w:proofErr w:type="gramStart"/>
      <w:r>
        <w:t>ref</w:t>
      </w:r>
      <w:proofErr w:type="gramEnd"/>
    </w:p>
  </w:comment>
  <w:comment w:id="314" w:author="UserRKI" w:date="2016-12-27T19:15:00Z" w:initials="U">
    <w:p w14:paraId="3717ABAB" w14:textId="77777777" w:rsidR="00F2277E" w:rsidRDefault="00F2277E">
      <w:pPr>
        <w:pStyle w:val="CommentText"/>
      </w:pPr>
      <w:r>
        <w:rPr>
          <w:rStyle w:val="CommentReference"/>
        </w:rPr>
        <w:annotationRef/>
      </w:r>
      <w:r>
        <w:t>I reference this below. The reference is put after ending the sentence below, which indicates that it is the reference for more than only the last sentence. Does this standard not apply in this type of writing? //</w:t>
      </w:r>
      <w:proofErr w:type="spellStart"/>
      <w:r>
        <w:t>Totta</w:t>
      </w:r>
      <w:proofErr w:type="spellEnd"/>
      <w:r>
        <w:t xml:space="preserve"> </w:t>
      </w:r>
    </w:p>
  </w:comment>
  <w:comment w:id="331" w:author="UserRKI" w:date="2016-12-26T13:47:00Z" w:initials="U">
    <w:p w14:paraId="2221978A" w14:textId="77777777" w:rsidR="00F2277E" w:rsidRDefault="00F2277E">
      <w:pPr>
        <w:pStyle w:val="CommentText"/>
      </w:pPr>
      <w:r>
        <w:rPr>
          <w:rStyle w:val="CommentReference"/>
        </w:rPr>
        <w:annotationRef/>
      </w:r>
      <w:r>
        <w:t xml:space="preserve">I have to double-check that this is true for the annotations from your paper since I used </w:t>
      </w:r>
      <w:proofErr w:type="spellStart"/>
      <w:r>
        <w:t>ToxoDB</w:t>
      </w:r>
      <w:proofErr w:type="spellEnd"/>
      <w:r>
        <w:t>. //</w:t>
      </w:r>
      <w:proofErr w:type="spellStart"/>
      <w:r>
        <w:t>Totta</w:t>
      </w:r>
      <w:proofErr w:type="spellEnd"/>
    </w:p>
  </w:comment>
  <w:comment w:id="356" w:author="Emanuel Heitlinger" w:date="2016-12-26T13:47:00Z" w:initials="EH">
    <w:p w14:paraId="7DBF497E" w14:textId="77777777" w:rsidR="00F2277E" w:rsidRDefault="00F2277E">
      <w:r>
        <w:t>Please try to find a stronger formulation!</w:t>
      </w:r>
    </w:p>
  </w:comment>
  <w:comment w:id="358" w:author="UserRKI" w:date="2016-12-29T16:53:00Z" w:initials="TK">
    <w:p w14:paraId="2E73681A" w14:textId="77777777" w:rsidR="00F2277E" w:rsidRDefault="00F2277E">
      <w:pPr>
        <w:pStyle w:val="CommentText"/>
      </w:pPr>
      <w:r>
        <w:rPr>
          <w:rStyle w:val="CommentReference"/>
        </w:rPr>
        <w:annotationRef/>
      </w:r>
      <w:r>
        <w:t xml:space="preserve">OK, on my list to go through the ref again to phrase more </w:t>
      </w:r>
      <w:proofErr w:type="spellStart"/>
      <w:r>
        <w:t>specifcally</w:t>
      </w:r>
      <w:proofErr w:type="spellEnd"/>
      <w:r>
        <w:t>.</w:t>
      </w:r>
    </w:p>
  </w:comment>
  <w:comment w:id="360" w:author="Emanuel Heitlinger" w:date="2016-12-26T13:47:00Z" w:initials="EH">
    <w:p w14:paraId="1C6D74B4" w14:textId="77777777" w:rsidR="00F2277E" w:rsidRDefault="00F2277E">
      <w:r>
        <w:t>Ref! Discussion of this needs likely to be expanded here. Walker et al are very likely Reviewers. For the parasite oocyst gametocyte part their study is very much like ours!</w:t>
      </w:r>
    </w:p>
  </w:comment>
  <w:comment w:id="370" w:author="UserRKI" w:date="2016-12-29T16:54:00Z" w:initials="TK">
    <w:p w14:paraId="2E22ED44" w14:textId="77777777" w:rsidR="00F2277E" w:rsidRDefault="00F2277E">
      <w:pPr>
        <w:pStyle w:val="CommentText"/>
      </w:pPr>
      <w:r>
        <w:rPr>
          <w:rStyle w:val="CommentReference"/>
        </w:rPr>
        <w:annotationRef/>
      </w:r>
      <w:r>
        <w:t xml:space="preserve">OK, I leave it </w:t>
      </w:r>
      <w:proofErr w:type="spellStart"/>
      <w:r>
        <w:t>lke</w:t>
      </w:r>
      <w:proofErr w:type="spellEnd"/>
      <w:r>
        <w:t xml:space="preserve"> this until that is done.</w:t>
      </w:r>
    </w:p>
  </w:comment>
  <w:comment w:id="371" w:author="Emanuel Heitlinger" w:date="2016-12-26T13:47:00Z" w:initials="EH">
    <w:p w14:paraId="0CF5154F" w14:textId="77777777" w:rsidR="00F2277E" w:rsidRDefault="00F2277E">
      <w:r>
        <w:t xml:space="preserve">Closing with this speculation is a bit weak. Maybe move up once the Walker discussion </w:t>
      </w:r>
      <w:proofErr w:type="gramStart"/>
      <w:r>
        <w:t>expands ...</w:t>
      </w:r>
      <w:proofErr w:type="gramEnd"/>
    </w:p>
  </w:comment>
  <w:comment w:id="372" w:author="UserRKI" w:date="2016-12-29T16:57:00Z" w:initials="TK">
    <w:p w14:paraId="313F35BE" w14:textId="77777777" w:rsidR="00F2277E" w:rsidRDefault="00F2277E">
      <w:pPr>
        <w:pStyle w:val="CommentText"/>
      </w:pPr>
      <w:r>
        <w:rPr>
          <w:rStyle w:val="CommentReference"/>
        </w:rPr>
        <w:annotationRef/>
      </w:r>
      <w:r>
        <w:t xml:space="preserve">I will look from data on </w:t>
      </w:r>
      <w:proofErr w:type="spellStart"/>
      <w:r>
        <w:t>ths</w:t>
      </w:r>
      <w:proofErr w:type="spellEnd"/>
      <w:r>
        <w:t xml:space="preserve"> from the E. </w:t>
      </w:r>
      <w:proofErr w:type="spellStart"/>
      <w:r>
        <w:t>nieschultze</w:t>
      </w:r>
      <w:proofErr w:type="spellEnd"/>
      <w:r>
        <w:t xml:space="preserve"> work.</w:t>
      </w:r>
    </w:p>
  </w:comment>
  <w:comment w:id="374" w:author="Emanuel Heitlinger" w:date="2016-12-26T13:47:00Z" w:initials="EH">
    <w:p w14:paraId="60FD7CC8" w14:textId="77777777" w:rsidR="00F2277E" w:rsidRDefault="00F2277E">
      <w:r>
        <w:t xml:space="preserve">I </w:t>
      </w:r>
      <w:proofErr w:type="gramStart"/>
      <w:r>
        <w:t>wanted  you</w:t>
      </w:r>
      <w:proofErr w:type="gramEnd"/>
      <w:r>
        <w:t xml:space="preserve"> to look at domains rather for yourself… to find patterns. Just dumping domains to the reader does not make </w:t>
      </w:r>
      <w:proofErr w:type="spellStart"/>
      <w:r>
        <w:t>senes</w:t>
      </w:r>
      <w:proofErr w:type="spellEnd"/>
      <w:r>
        <w:t xml:space="preserve"> </w:t>
      </w:r>
      <w:proofErr w:type="spellStart"/>
      <w:r>
        <w:t>imo</w:t>
      </w:r>
      <w:proofErr w:type="spellEnd"/>
      <w:r>
        <w:t>.</w:t>
      </w:r>
    </w:p>
  </w:comment>
  <w:comment w:id="376" w:author="Emanuel Heitlinger" w:date="2016-12-26T13:47:00Z" w:initials="EH">
    <w:p w14:paraId="77A8FEC9" w14:textId="77777777" w:rsidR="00F2277E" w:rsidRDefault="00F2277E">
      <w:r>
        <w:t xml:space="preserve">Where does this </w:t>
      </w:r>
      <w:proofErr w:type="spellStart"/>
      <w:r>
        <w:t>tenella</w:t>
      </w:r>
      <w:proofErr w:type="spellEnd"/>
      <w:r>
        <w:t xml:space="preserve"> numbering come from. Even if it exists we don't want to support ;-)</w:t>
      </w:r>
    </w:p>
  </w:comment>
  <w:comment w:id="379" w:author="Emanuel Heitlinger" w:date="2016-12-26T13:47:00Z" w:initials="EH">
    <w:p w14:paraId="29436812" w14:textId="77777777" w:rsidR="00F2277E" w:rsidRDefault="00F2277E">
      <w:r>
        <w:t>A gene/mRNA can by definition be only in one cluster. It could only be DE in different comparisons? Did you mean that?</w:t>
      </w:r>
    </w:p>
  </w:comment>
  <w:comment w:id="380" w:author="UserRKI" w:date="2016-12-29T17:00:00Z" w:initials="TK">
    <w:p w14:paraId="19FC488B" w14:textId="77777777" w:rsidR="00F2277E" w:rsidRDefault="00F2277E">
      <w:pPr>
        <w:pStyle w:val="CommentText"/>
      </w:pPr>
      <w:r>
        <w:rPr>
          <w:rStyle w:val="CommentReference"/>
        </w:rPr>
        <w:annotationRef/>
      </w:r>
      <w:r>
        <w:t xml:space="preserve">I’m aware that they can only be in one cluster, but thought it doesn’t hurt to remind the reader, considering the </w:t>
      </w:r>
      <w:proofErr w:type="spellStart"/>
      <w:r>
        <w:t>knd</w:t>
      </w:r>
      <w:proofErr w:type="spellEnd"/>
      <w:r>
        <w:t xml:space="preserve"> of </w:t>
      </w:r>
      <w:proofErr w:type="gramStart"/>
      <w:r>
        <w:t>questions  get</w:t>
      </w:r>
      <w:proofErr w:type="gramEnd"/>
      <w:r>
        <w:t xml:space="preserve"> when I present this data(?)</w:t>
      </w:r>
    </w:p>
  </w:comment>
  <w:comment w:id="382" w:author="UserRKI" w:date="2016-12-29T16:59:00Z" w:initials="TK">
    <w:p w14:paraId="7E77B357" w14:textId="77777777" w:rsidR="00F2277E" w:rsidRDefault="00F2277E">
      <w:pPr>
        <w:pStyle w:val="CommentText"/>
      </w:pPr>
      <w:r>
        <w:rPr>
          <w:rStyle w:val="CommentReference"/>
        </w:rPr>
        <w:annotationRef/>
      </w:r>
      <w:r>
        <w:t>Support or not; it will make it easier for the reader to see parallels (no?)</w:t>
      </w:r>
    </w:p>
  </w:comment>
  <w:comment w:id="391" w:author="UserRKI" w:date="2016-12-26T13:47:00Z" w:initials="U">
    <w:p w14:paraId="51280F4F" w14:textId="77777777" w:rsidR="00F2277E" w:rsidRPr="00242200" w:rsidRDefault="00F2277E" w:rsidP="00242200">
      <w:pPr>
        <w:numPr>
          <w:ilvl w:val="0"/>
          <w:numId w:val="1"/>
        </w:numPr>
        <w:suppressAutoHyphens w:val="0"/>
        <w:spacing w:before="100" w:beforeAutospacing="1" w:after="100" w:afterAutospacing="1"/>
        <w:textAlignment w:val="auto"/>
        <w:rPr>
          <w:rFonts w:ascii="Times New Roman" w:eastAsia="Times New Roman" w:hAnsi="Times New Roman" w:cs="Times New Roman"/>
          <w:color w:val="auto"/>
          <w:sz w:val="24"/>
          <w:lang w:eastAsia="de-DE" w:bidi="ar-SA"/>
        </w:rPr>
      </w:pPr>
      <w:r>
        <w:rPr>
          <w:rStyle w:val="CommentReference"/>
        </w:rPr>
        <w:annotationRef/>
      </w:r>
      <w:r>
        <w:t xml:space="preserve">I had missed including this and need to add. There is a Sibley </w:t>
      </w:r>
      <w:proofErr w:type="spellStart"/>
      <w:r>
        <w:t>papepr</w:t>
      </w:r>
      <w:proofErr w:type="spellEnd"/>
      <w:r>
        <w:t xml:space="preserve"> showing </w:t>
      </w:r>
      <w:proofErr w:type="spellStart"/>
      <w:r>
        <w:t>it’sinvolvement</w:t>
      </w:r>
      <w:proofErr w:type="spellEnd"/>
      <w:r>
        <w:t xml:space="preserve"> in ROP18 activity and </w:t>
      </w:r>
      <w:proofErr w:type="spellStart"/>
      <w:r>
        <w:t>IRGdefenses</w:t>
      </w:r>
      <w:proofErr w:type="spellEnd"/>
      <w:r>
        <w:t xml:space="preserve">: </w:t>
      </w:r>
      <w:hyperlink r:id="rId1" w:history="1">
        <w:r w:rsidRPr="00242200">
          <w:rPr>
            <w:rFonts w:ascii="Times New Roman" w:eastAsia="Times New Roman" w:hAnsi="Times New Roman" w:cs="Times New Roman"/>
            <w:color w:val="0000FF"/>
            <w:sz w:val="24"/>
            <w:u w:val="single"/>
            <w:lang w:eastAsia="de-DE" w:bidi="ar-SA"/>
          </w:rPr>
          <w:t>http://dx.doi.org/10.1371/journal.ppat.1002992</w:t>
        </w:r>
      </w:hyperlink>
      <w:r w:rsidRPr="00242200">
        <w:rPr>
          <w:rFonts w:ascii="Times New Roman" w:eastAsia="Times New Roman" w:hAnsi="Times New Roman" w:cs="Times New Roman"/>
          <w:color w:val="auto"/>
          <w:sz w:val="24"/>
          <w:lang w:eastAsia="de-DE" w:bidi="ar-SA"/>
        </w:rPr>
        <w:t xml:space="preserve"> </w:t>
      </w:r>
    </w:p>
  </w:comment>
  <w:comment w:id="392" w:author="UserRKI" w:date="2016-12-29T17:03:00Z" w:initials="TK">
    <w:p w14:paraId="08E02989" w14:textId="77777777" w:rsidR="00F2277E" w:rsidRDefault="00F2277E">
      <w:pPr>
        <w:pStyle w:val="CommentText"/>
      </w:pPr>
      <w:r>
        <w:rPr>
          <w:rStyle w:val="CommentReference"/>
        </w:rPr>
        <w:annotationRef/>
      </w:r>
      <w:r>
        <w:t>Found no ref. Do you know one?</w:t>
      </w:r>
    </w:p>
  </w:comment>
  <w:comment w:id="398" w:author="Emanuel Heitlinger" w:date="2016-12-26T13:47:00Z" w:initials="EH">
    <w:p w14:paraId="1AA62C76" w14:textId="77777777" w:rsidR="00F2277E" w:rsidRDefault="00F2277E">
      <w:r>
        <w:t>Ref! Is this really done? Precedence?</w:t>
      </w:r>
    </w:p>
  </w:comment>
  <w:comment w:id="400" w:author="UserRKI" w:date="2016-12-26T13:47:00Z" w:initials="U">
    <w:p w14:paraId="74046D7A" w14:textId="77777777" w:rsidR="00F2277E" w:rsidRDefault="00F2277E">
      <w:pPr>
        <w:pStyle w:val="CommentText"/>
      </w:pPr>
      <w:r>
        <w:rPr>
          <w:rStyle w:val="CommentReference"/>
        </w:rPr>
        <w:annotationRef/>
      </w:r>
      <w:r>
        <w:t>I have to look it up – you wrote this EH?</w:t>
      </w:r>
    </w:p>
  </w:comment>
  <w:comment w:id="402" w:author="Emanuel Heitlinger" w:date="2016-12-26T13:47:00Z" w:initials="EH">
    <w:p w14:paraId="68E8CD84" w14:textId="77777777" w:rsidR="00F2277E" w:rsidRDefault="00F2277E">
      <w:r>
        <w:t>Discuss...</w:t>
      </w:r>
    </w:p>
  </w:comment>
  <w:comment w:id="404" w:author="Emanuel Heitlinger" w:date="2016-12-26T13:47:00Z" w:initials="EH">
    <w:p w14:paraId="462125E2" w14:textId="77777777" w:rsidR="00F2277E" w:rsidRDefault="00F2277E">
      <w:r>
        <w:t>Ref!</w:t>
      </w:r>
    </w:p>
  </w:comment>
  <w:comment w:id="405" w:author="UserRKI" w:date="2016-12-26T13:47:00Z" w:initials="U">
    <w:p w14:paraId="00B71C48" w14:textId="77777777" w:rsidR="00F2277E" w:rsidRDefault="00F2277E">
      <w:pPr>
        <w:pStyle w:val="CommentText"/>
      </w:pPr>
      <w:r>
        <w:rPr>
          <w:rStyle w:val="CommentReference"/>
        </w:rPr>
        <w:annotationRef/>
      </w:r>
      <w:r>
        <w:t>Not sure if it is clear why these points are important for drug development, even if we think we can make that statement? //</w:t>
      </w:r>
      <w:proofErr w:type="spellStart"/>
      <w:r>
        <w:t>Totta</w:t>
      </w:r>
      <w:proofErr w:type="spellEnd"/>
    </w:p>
  </w:comment>
  <w:comment w:id="403" w:author="Emanuel Heitlinger" w:date="2016-12-26T13:47:00Z" w:initials="EH">
    <w:p w14:paraId="0BC4AD15" w14:textId="77777777" w:rsidR="00F2277E" w:rsidRDefault="00F2277E">
      <w:r>
        <w:rPr>
          <w:color w:val="000000"/>
        </w:rPr>
        <w:t xml:space="preserve">This goes a bit far </w:t>
      </w:r>
      <w:proofErr w:type="spellStart"/>
      <w:r>
        <w:rPr>
          <w:color w:val="000000"/>
        </w:rPr>
        <w:t>imo</w:t>
      </w:r>
      <w:proofErr w:type="spellEnd"/>
      <w:r>
        <w:rPr>
          <w:color w:val="000000"/>
        </w:rPr>
        <w:t>...</w:t>
      </w:r>
    </w:p>
  </w:comment>
  <w:comment w:id="406" w:author="Emanuel Heitlinger" w:date="2016-12-26T13:47:00Z" w:initials="EH">
    <w:p w14:paraId="1330B794" w14:textId="77777777" w:rsidR="00F2277E" w:rsidRDefault="00F2277E">
      <w:r>
        <w:t xml:space="preserve">Cite something where </w:t>
      </w:r>
      <w:proofErr w:type="spellStart"/>
      <w:r>
        <w:t>nishith</w:t>
      </w:r>
      <w:proofErr w:type="spellEnd"/>
      <w:r>
        <w:t xml:space="preserve"> et al express an </w:t>
      </w:r>
      <w:proofErr w:type="spellStart"/>
      <w:r>
        <w:t>Ef</w:t>
      </w:r>
      <w:proofErr w:type="spellEnd"/>
      <w:r>
        <w:t xml:space="preserve"> gene in </w:t>
      </w:r>
      <w:proofErr w:type="spellStart"/>
      <w:r>
        <w:t>Toxo</w:t>
      </w:r>
      <w:proofErr w:type="spellEnd"/>
      <w:r>
        <w:t>. There is something published, right?</w:t>
      </w:r>
    </w:p>
  </w:comment>
  <w:comment w:id="407" w:author="UserRKI" w:date="2016-12-27T19:39:00Z" w:initials="TK">
    <w:p w14:paraId="4EFF698A" w14:textId="77777777" w:rsidR="00F2277E" w:rsidRDefault="00F2277E">
      <w:pPr>
        <w:pStyle w:val="CommentText"/>
      </w:pPr>
      <w:r>
        <w:rPr>
          <w:rStyle w:val="CommentReference"/>
        </w:rPr>
        <w:annotationRef/>
      </w:r>
      <w:r>
        <w:t>If there is I cannot find it. Looked at Richard N</w:t>
      </w:r>
      <w:proofErr w:type="gramStart"/>
      <w:r>
        <w:t>:s</w:t>
      </w:r>
      <w:proofErr w:type="gramEnd"/>
      <w:r>
        <w:t xml:space="preserve"> papers </w:t>
      </w:r>
      <w:proofErr w:type="spellStart"/>
      <w:r>
        <w:t>etc</w:t>
      </w:r>
      <w:proofErr w:type="spellEnd"/>
      <w:r>
        <w:t xml:space="preserve"> but it’s not there.</w:t>
      </w:r>
    </w:p>
  </w:comment>
  <w:comment w:id="409" w:author="UserRKI" w:date="2016-12-29T17:05:00Z" w:initials="TK">
    <w:p w14:paraId="3780C13E" w14:textId="77777777" w:rsidR="00F2277E" w:rsidRDefault="00F2277E">
      <w:pPr>
        <w:pStyle w:val="CommentText"/>
      </w:pPr>
      <w:r>
        <w:rPr>
          <w:rStyle w:val="CommentReference"/>
        </w:rPr>
        <w:annotationRef/>
      </w:r>
      <w:r>
        <w:t>Kohl ref on microbiota differences in avian and mammals could somewhat support this, but I have so far not found any specific refs.</w:t>
      </w:r>
    </w:p>
  </w:comment>
  <w:comment w:id="410" w:author="UserRKI" w:date="2016-12-29T17:20:00Z" w:initials="TK">
    <w:p w14:paraId="61822B1B" w14:textId="77777777" w:rsidR="00F2277E" w:rsidRDefault="00F2277E">
      <w:pPr>
        <w:pStyle w:val="CommentText"/>
      </w:pPr>
      <w:r>
        <w:rPr>
          <w:rStyle w:val="CommentReference"/>
        </w:rPr>
        <w:annotationRef/>
      </w:r>
      <w:r>
        <w:t xml:space="preserve">This appears to me to be the first </w:t>
      </w:r>
      <w:proofErr w:type="spellStart"/>
      <w:r>
        <w:t>Toxo</w:t>
      </w:r>
      <w:proofErr w:type="spellEnd"/>
      <w:r>
        <w:t xml:space="preserve"> genome, but I find it difficult to be sure.</w:t>
      </w:r>
    </w:p>
  </w:comment>
  <w:comment w:id="412" w:author="UserRKI" w:date="2016-12-26T13:47:00Z" w:initials="TK">
    <w:p w14:paraId="59BCA4DE" w14:textId="77777777" w:rsidR="00F2277E" w:rsidRDefault="00F2277E">
      <w:pPr>
        <w:pStyle w:val="CommentText"/>
      </w:pPr>
      <w:r>
        <w:rPr>
          <w:rStyle w:val="CommentReference"/>
        </w:rPr>
        <w:annotationRef/>
      </w:r>
      <w:r>
        <w:t xml:space="preserve">I find the suggested new title less informative/too vague. Richard: any third suggestion? </w:t>
      </w:r>
    </w:p>
  </w:comment>
  <w:comment w:id="415" w:author="Emanuel Heitlinger" w:date="2016-12-26T13:47:00Z" w:initials="EH">
    <w:p w14:paraId="350DAE5E" w14:textId="77777777" w:rsidR="00F2277E" w:rsidRDefault="00F2277E">
      <w:r>
        <w:t>Ref!</w:t>
      </w:r>
    </w:p>
  </w:comment>
  <w:comment w:id="424" w:author="Emanuel Heitlinger" w:date="2016-12-26T13:47:00Z" w:initials="EH">
    <w:p w14:paraId="68E71E31" w14:textId="77777777" w:rsidR="00F2277E" w:rsidRDefault="00F2277E">
      <w:r>
        <w:t xml:space="preserve">Cite the underlying primary research! </w:t>
      </w:r>
    </w:p>
  </w:comment>
  <w:comment w:id="425" w:author="UserRKI" w:date="2016-12-26T13:47:00Z" w:initials="TK">
    <w:p w14:paraId="057E3A09" w14:textId="77777777" w:rsidR="00F2277E" w:rsidRDefault="00F2277E">
      <w:pPr>
        <w:pStyle w:val="CommentText"/>
      </w:pPr>
      <w:r>
        <w:rPr>
          <w:rStyle w:val="CommentReference"/>
        </w:rPr>
        <w:annotationRef/>
      </w:r>
      <w:r>
        <w:t>I tried but could not find it from the researchers quoted in the article. Perhaps not published yet?</w:t>
      </w:r>
    </w:p>
  </w:comment>
  <w:comment w:id="426" w:author="UserRKI" w:date="2016-12-26T13:47:00Z" w:initials="TK">
    <w:p w14:paraId="568524E3" w14:textId="77777777" w:rsidR="00F2277E" w:rsidRDefault="00F2277E" w:rsidP="006D1E7E">
      <w:pPr>
        <w:pStyle w:val="CommentText"/>
        <w:spacing w:line="480" w:lineRule="auto"/>
      </w:pPr>
      <w:r>
        <w:rPr>
          <w:rStyle w:val="CommentReference"/>
        </w:rPr>
        <w:annotationRef/>
      </w:r>
      <w:r>
        <w:t>“</w:t>
      </w:r>
      <w:proofErr w:type="gramStart"/>
      <w:r>
        <w:rPr>
          <w:rFonts w:ascii="Arial" w:eastAsia="Courier" w:hAnsi="Arial" w:cs="Arial"/>
          <w:color w:val="000000"/>
        </w:rPr>
        <w:t>as</w:t>
      </w:r>
      <w:proofErr w:type="gramEnd"/>
      <w:r>
        <w:rPr>
          <w:rFonts w:ascii="Arial" w:eastAsia="Courier" w:hAnsi="Arial" w:cs="Arial"/>
          <w:color w:val="000000"/>
        </w:rPr>
        <w:t xml:space="preserve"> early as day 7 post infection</w:t>
      </w:r>
      <w:r>
        <w:t>”: I remove this, since it is indicated even earlier.</w:t>
      </w:r>
    </w:p>
  </w:comment>
  <w:comment w:id="445" w:author="admin" w:date="2017-01-02T16:21:00Z" w:initials="a">
    <w:p w14:paraId="0A020442" w14:textId="48C6EE5C" w:rsidR="00134CAC" w:rsidRDefault="00134CAC">
      <w:pPr>
        <w:pStyle w:val="CommentText"/>
      </w:pPr>
      <w:r>
        <w:rPr>
          <w:rStyle w:val="CommentReference"/>
        </w:rPr>
        <w:annotationRef/>
      </w:r>
      <w:r>
        <w:t>Peaks in figure need to be compared with 5a distribution – and replot both as densities instead of counts.</w:t>
      </w:r>
    </w:p>
  </w:comment>
  <w:comment w:id="472" w:author="Emanuel Heitlinger" w:date="2016-12-26T13:47:00Z" w:initials="">
    <w:p w14:paraId="206DD2C4" w14:textId="77777777" w:rsidR="00F2277E" w:rsidRDefault="00F2277E">
      <w:r>
        <w:rPr>
          <w:color w:val="auto"/>
        </w:rPr>
        <w:t xml:space="preserve">I think the kit uses </w:t>
      </w:r>
      <w:proofErr w:type="spellStart"/>
      <w:proofErr w:type="gramStart"/>
      <w:r>
        <w:rPr>
          <w:color w:val="auto"/>
        </w:rPr>
        <w:t>polyT</w:t>
      </w:r>
      <w:proofErr w:type="spellEnd"/>
      <w:r>
        <w:rPr>
          <w:color w:val="auto"/>
        </w:rPr>
        <w:t xml:space="preserve">  priming</w:t>
      </w:r>
      <w:proofErr w:type="gramEnd"/>
      <w:r>
        <w:rPr>
          <w:color w:val="auto"/>
        </w:rPr>
        <w:t>, right?</w:t>
      </w:r>
    </w:p>
  </w:comment>
  <w:comment w:id="523" w:author="Kasemo, Totta" w:date="2016-12-26T13:47:00Z" w:initials="TK">
    <w:p w14:paraId="303B5EB4" w14:textId="77777777" w:rsidR="00F2277E" w:rsidRDefault="00F2277E"/>
    <w:p w14:paraId="70ACED63" w14:textId="77777777" w:rsidR="00F2277E" w:rsidRDefault="00F2277E"/>
    <w:p w14:paraId="351BF28A" w14:textId="77777777" w:rsidR="00F2277E" w:rsidRDefault="00F2277E">
      <w:r>
        <w:t>Rm?</w:t>
      </w:r>
    </w:p>
  </w:comment>
  <w:comment w:id="543" w:author="Emanuel Heitlinger" w:date="2016-12-26T13:47:00Z" w:initials="">
    <w:p w14:paraId="0C34707A" w14:textId="77777777" w:rsidR="00F2277E" w:rsidRDefault="00F2277E">
      <w:r>
        <w:rPr>
          <w:color w:val="auto"/>
        </w:rPr>
        <w:t xml:space="preserve">Hmmm… if you want to report numbers those are </w:t>
      </w:r>
      <w:proofErr w:type="spellStart"/>
      <w:r>
        <w:rPr>
          <w:color w:val="auto"/>
        </w:rPr>
        <w:t>acutally</w:t>
      </w:r>
      <w:proofErr w:type="spellEnd"/>
      <w:r>
        <w:rPr>
          <w:color w:val="auto"/>
        </w:rPr>
        <w:t xml:space="preserve"> a result when being strict...</w:t>
      </w:r>
    </w:p>
  </w:comment>
  <w:comment w:id="553" w:author="Emanuel Heitlinger" w:date="2016-12-26T13:47:00Z" w:initials="">
    <w:p w14:paraId="52CBB1B7" w14:textId="77777777" w:rsidR="00F2277E" w:rsidRDefault="00F2277E">
      <w:r>
        <w:rPr>
          <w:color w:val="auto"/>
        </w:rPr>
        <w:t xml:space="preserve">Pleas follow only our controlled set of </w:t>
      </w:r>
      <w:proofErr w:type="spellStart"/>
      <w:r>
        <w:rPr>
          <w:color w:val="auto"/>
        </w:rPr>
        <w:t>orthologs</w:t>
      </w:r>
      <w:proofErr w:type="spellEnd"/>
      <w:r>
        <w:rPr>
          <w:color w:val="auto"/>
        </w:rPr>
        <w:t xml:space="preserve"> from </w:t>
      </w:r>
      <w:proofErr w:type="spellStart"/>
      <w:r>
        <w:rPr>
          <w:color w:val="auto"/>
        </w:rPr>
        <w:t>Heitlinger</w:t>
      </w:r>
      <w:proofErr w:type="spellEnd"/>
      <w:r>
        <w:rPr>
          <w:color w:val="auto"/>
        </w:rPr>
        <w:t xml:space="preserve"> et al 2014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8C9AD" w15:done="0"/>
  <w15:commentEx w15:paraId="2EADC3D2" w15:done="0"/>
  <w15:commentEx w15:paraId="5B3E1E30" w15:done="0"/>
  <w15:commentEx w15:paraId="7918FB8A" w15:done="0"/>
  <w15:commentEx w15:paraId="4E76D0BF" w15:done="0"/>
  <w15:commentEx w15:paraId="3F3313B7" w15:done="0"/>
  <w15:commentEx w15:paraId="258835A3" w15:done="0"/>
  <w15:commentEx w15:paraId="757E861A" w15:done="0"/>
  <w15:commentEx w15:paraId="11EB9620" w15:done="0"/>
  <w15:commentEx w15:paraId="15EAF4B6" w15:done="0"/>
  <w15:commentEx w15:paraId="71BAAE99" w15:done="0"/>
  <w15:commentEx w15:paraId="21C92489" w15:done="0"/>
  <w15:commentEx w15:paraId="3C8B6679" w15:done="0"/>
  <w15:commentEx w15:paraId="4AE70D78" w15:done="0"/>
  <w15:commentEx w15:paraId="1CFC8272" w15:done="0"/>
  <w15:commentEx w15:paraId="1E251EB1" w15:done="0"/>
  <w15:commentEx w15:paraId="11172686" w15:done="0"/>
  <w15:commentEx w15:paraId="402D9B53" w15:done="0"/>
  <w15:commentEx w15:paraId="30ACA548" w15:done="0"/>
  <w15:commentEx w15:paraId="6A4D84BC" w15:done="0"/>
  <w15:commentEx w15:paraId="3AEA085F" w15:done="0"/>
  <w15:commentEx w15:paraId="3F5009D1" w15:done="0"/>
  <w15:commentEx w15:paraId="7C956094" w15:done="0"/>
  <w15:commentEx w15:paraId="09A6FCD0" w15:done="0"/>
  <w15:commentEx w15:paraId="663D7287" w15:done="0"/>
  <w15:commentEx w15:paraId="5E5FA35F" w15:done="0"/>
  <w15:commentEx w15:paraId="4C0D7712" w15:done="0"/>
  <w15:commentEx w15:paraId="3B9DD8C3" w15:done="0"/>
  <w15:commentEx w15:paraId="319187E8" w15:done="0"/>
  <w15:commentEx w15:paraId="3717ABAB" w15:done="0"/>
  <w15:commentEx w15:paraId="2221978A" w15:done="0"/>
  <w15:commentEx w15:paraId="7DBF497E" w15:done="0"/>
  <w15:commentEx w15:paraId="2E73681A" w15:done="0"/>
  <w15:commentEx w15:paraId="1C6D74B4" w15:done="0"/>
  <w15:commentEx w15:paraId="2E22ED44" w15:done="0"/>
  <w15:commentEx w15:paraId="0CF5154F" w15:done="0"/>
  <w15:commentEx w15:paraId="313F35BE" w15:done="0"/>
  <w15:commentEx w15:paraId="60FD7CC8" w15:done="0"/>
  <w15:commentEx w15:paraId="77A8FEC9" w15:done="0"/>
  <w15:commentEx w15:paraId="29436812" w15:done="0"/>
  <w15:commentEx w15:paraId="19FC488B" w15:done="0"/>
  <w15:commentEx w15:paraId="7E77B357" w15:done="0"/>
  <w15:commentEx w15:paraId="51280F4F" w15:done="0"/>
  <w15:commentEx w15:paraId="08E02989" w15:done="0"/>
  <w15:commentEx w15:paraId="1AA62C76" w15:done="0"/>
  <w15:commentEx w15:paraId="74046D7A" w15:done="0"/>
  <w15:commentEx w15:paraId="68E8CD84" w15:done="0"/>
  <w15:commentEx w15:paraId="462125E2" w15:done="0"/>
  <w15:commentEx w15:paraId="00B71C48" w15:done="0"/>
  <w15:commentEx w15:paraId="0BC4AD15" w15:done="0"/>
  <w15:commentEx w15:paraId="1330B794" w15:done="0"/>
  <w15:commentEx w15:paraId="4EFF698A" w15:done="0"/>
  <w15:commentEx w15:paraId="3780C13E" w15:done="0"/>
  <w15:commentEx w15:paraId="61822B1B" w15:done="0"/>
  <w15:commentEx w15:paraId="59BCA4DE" w15:done="0"/>
  <w15:commentEx w15:paraId="350DAE5E" w15:done="0"/>
  <w15:commentEx w15:paraId="68E71E31" w15:done="0"/>
  <w15:commentEx w15:paraId="057E3A09" w15:done="0"/>
  <w15:commentEx w15:paraId="568524E3" w15:done="0"/>
  <w15:commentEx w15:paraId="0A020442" w15:done="0"/>
  <w15:commentEx w15:paraId="206DD2C4" w15:done="0"/>
  <w15:commentEx w15:paraId="351BF28A" w15:done="0"/>
  <w15:commentEx w15:paraId="0C34707A" w15:done="0"/>
  <w15:commentEx w15:paraId="52CBB1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266843"/>
    <w:multiLevelType w:val="multilevel"/>
    <w:tmpl w:val="3D1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4E"/>
    <w:rsid w:val="00053A0C"/>
    <w:rsid w:val="000962D1"/>
    <w:rsid w:val="000D5727"/>
    <w:rsid w:val="000F267E"/>
    <w:rsid w:val="0013088A"/>
    <w:rsid w:val="00134CAC"/>
    <w:rsid w:val="0014106C"/>
    <w:rsid w:val="00142C21"/>
    <w:rsid w:val="00156484"/>
    <w:rsid w:val="00160C04"/>
    <w:rsid w:val="00161B58"/>
    <w:rsid w:val="00167FA1"/>
    <w:rsid w:val="00195F06"/>
    <w:rsid w:val="001F618D"/>
    <w:rsid w:val="002035AA"/>
    <w:rsid w:val="002178CB"/>
    <w:rsid w:val="00242200"/>
    <w:rsid w:val="00283194"/>
    <w:rsid w:val="00294D14"/>
    <w:rsid w:val="002D4B88"/>
    <w:rsid w:val="002F4133"/>
    <w:rsid w:val="00305B07"/>
    <w:rsid w:val="00331568"/>
    <w:rsid w:val="00350F89"/>
    <w:rsid w:val="00364BC5"/>
    <w:rsid w:val="0038345D"/>
    <w:rsid w:val="00383C0A"/>
    <w:rsid w:val="003D5C5E"/>
    <w:rsid w:val="0040787A"/>
    <w:rsid w:val="004314D6"/>
    <w:rsid w:val="0045581D"/>
    <w:rsid w:val="00492AF4"/>
    <w:rsid w:val="004947D8"/>
    <w:rsid w:val="004B4D58"/>
    <w:rsid w:val="004C0DF0"/>
    <w:rsid w:val="004D3754"/>
    <w:rsid w:val="00545F35"/>
    <w:rsid w:val="00583F2C"/>
    <w:rsid w:val="005C5A5D"/>
    <w:rsid w:val="005E2CAC"/>
    <w:rsid w:val="005E699E"/>
    <w:rsid w:val="005E72DA"/>
    <w:rsid w:val="0061786E"/>
    <w:rsid w:val="00625756"/>
    <w:rsid w:val="00625DCF"/>
    <w:rsid w:val="0065619B"/>
    <w:rsid w:val="00662E1F"/>
    <w:rsid w:val="00680F47"/>
    <w:rsid w:val="0068561E"/>
    <w:rsid w:val="006877C2"/>
    <w:rsid w:val="00690A83"/>
    <w:rsid w:val="006A5194"/>
    <w:rsid w:val="006A7264"/>
    <w:rsid w:val="006B4701"/>
    <w:rsid w:val="006C3BBE"/>
    <w:rsid w:val="006D1E7E"/>
    <w:rsid w:val="006D7555"/>
    <w:rsid w:val="006F5B05"/>
    <w:rsid w:val="00703B4E"/>
    <w:rsid w:val="00743199"/>
    <w:rsid w:val="007571CE"/>
    <w:rsid w:val="007D1DB9"/>
    <w:rsid w:val="007E4EDA"/>
    <w:rsid w:val="007F4BAC"/>
    <w:rsid w:val="007F7A1A"/>
    <w:rsid w:val="00801E9D"/>
    <w:rsid w:val="00803F72"/>
    <w:rsid w:val="00821D88"/>
    <w:rsid w:val="00850295"/>
    <w:rsid w:val="00892E74"/>
    <w:rsid w:val="008B0918"/>
    <w:rsid w:val="009266D5"/>
    <w:rsid w:val="00935BAC"/>
    <w:rsid w:val="0096090A"/>
    <w:rsid w:val="00994E75"/>
    <w:rsid w:val="009A7A15"/>
    <w:rsid w:val="009D35C7"/>
    <w:rsid w:val="009F6FCD"/>
    <w:rsid w:val="00A12D11"/>
    <w:rsid w:val="00A30195"/>
    <w:rsid w:val="00A968CA"/>
    <w:rsid w:val="00AD4105"/>
    <w:rsid w:val="00B34D77"/>
    <w:rsid w:val="00B505BA"/>
    <w:rsid w:val="00B55D42"/>
    <w:rsid w:val="00B73C83"/>
    <w:rsid w:val="00B82426"/>
    <w:rsid w:val="00B97F04"/>
    <w:rsid w:val="00BA0B5E"/>
    <w:rsid w:val="00BA1E13"/>
    <w:rsid w:val="00BA26F3"/>
    <w:rsid w:val="00BC7A32"/>
    <w:rsid w:val="00C05698"/>
    <w:rsid w:val="00C52502"/>
    <w:rsid w:val="00C7459B"/>
    <w:rsid w:val="00CA7236"/>
    <w:rsid w:val="00CE15EB"/>
    <w:rsid w:val="00CE5A4E"/>
    <w:rsid w:val="00CE6BB6"/>
    <w:rsid w:val="00D14AD9"/>
    <w:rsid w:val="00D255AE"/>
    <w:rsid w:val="00D33F2D"/>
    <w:rsid w:val="00D512FC"/>
    <w:rsid w:val="00D74D31"/>
    <w:rsid w:val="00DA72AB"/>
    <w:rsid w:val="00DB50F1"/>
    <w:rsid w:val="00DC197D"/>
    <w:rsid w:val="00DD0C10"/>
    <w:rsid w:val="00DD30EA"/>
    <w:rsid w:val="00DE0952"/>
    <w:rsid w:val="00E07B74"/>
    <w:rsid w:val="00E2553D"/>
    <w:rsid w:val="00E43A9D"/>
    <w:rsid w:val="00E61D3E"/>
    <w:rsid w:val="00E71E38"/>
    <w:rsid w:val="00E84D5F"/>
    <w:rsid w:val="00EB5170"/>
    <w:rsid w:val="00ED1DD9"/>
    <w:rsid w:val="00F2277E"/>
    <w:rsid w:val="00F7137A"/>
    <w:rsid w:val="00FE33F9"/>
    <w:rsid w:val="00FE63D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B69A"/>
  <w15:docId w15:val="{81D44B3F-AB92-4EEA-B417-A1F09BA6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color w:val="00000A"/>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qFormat/>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qFormat/>
    <w:rPr>
      <w:vertAlign w:val="superscript"/>
    </w:rPr>
  </w:style>
  <w:style w:type="character" w:customStyle="1" w:styleId="Endnoteanchor">
    <w:name w:val="Endnote_anchor"/>
    <w:qFormat/>
    <w:rPr>
      <w:vertAlign w:val="superscript"/>
    </w:rPr>
  </w:style>
  <w:style w:type="character" w:customStyle="1" w:styleId="FootnoteCharacters">
    <w:name w:val="Footnote Characters"/>
    <w:qFormat/>
  </w:style>
  <w:style w:type="character" w:customStyle="1" w:styleId="EndnoteCharacters">
    <w:name w:val="Endnote Characters"/>
    <w:qFormat/>
  </w:style>
  <w:style w:type="character" w:customStyle="1" w:styleId="SprechblasentextZchn">
    <w:name w:val="Sprechblasentext Zchn"/>
    <w:basedOn w:val="Absatz-Standardschriftart1"/>
    <w:qFormat/>
    <w:rPr>
      <w:rFonts w:ascii="Tahoma" w:hAnsi="Tahoma" w:cs="Mangal"/>
      <w:sz w:val="16"/>
      <w:szCs w:val="14"/>
    </w:rPr>
  </w:style>
  <w:style w:type="character" w:customStyle="1" w:styleId="InternetLink">
    <w:name w:val="Internet Link"/>
    <w:basedOn w:val="Absatz-Standardschriftart1"/>
    <w:rPr>
      <w:color w:val="0000FF"/>
      <w:u w:val="single"/>
    </w:rPr>
  </w:style>
  <w:style w:type="character" w:customStyle="1" w:styleId="FootnoteTextChar">
    <w:name w:val="Footnote Text Char"/>
    <w:basedOn w:val="DefaultParagraphFont"/>
    <w:link w:val="FootnoteText"/>
    <w:uiPriority w:val="99"/>
    <w:semiHidden/>
    <w:qFormat/>
    <w:rsid w:val="00630086"/>
    <w:rPr>
      <w:rFonts w:cs="Mangal"/>
      <w:sz w:val="20"/>
      <w:szCs w:val="18"/>
    </w:rPr>
  </w:style>
  <w:style w:type="character" w:styleId="FootnoteReference">
    <w:name w:val="footnote reference"/>
    <w:basedOn w:val="DefaultParagraphFont"/>
    <w:uiPriority w:val="99"/>
    <w:semiHidden/>
    <w:unhideWhenUsed/>
    <w:qFormat/>
    <w:rsid w:val="00630086"/>
    <w:rPr>
      <w:vertAlign w:val="superscript"/>
    </w:rPr>
  </w:style>
  <w:style w:type="character" w:styleId="CommentReference">
    <w:name w:val="annotation reference"/>
    <w:basedOn w:val="DefaultParagraphFont"/>
    <w:uiPriority w:val="99"/>
    <w:semiHidden/>
    <w:unhideWhenUsed/>
    <w:qFormat/>
    <w:rsid w:val="0086294F"/>
    <w:rPr>
      <w:sz w:val="16"/>
      <w:szCs w:val="16"/>
    </w:rPr>
  </w:style>
  <w:style w:type="character" w:customStyle="1" w:styleId="CommentTextChar">
    <w:name w:val="Comment Text Char"/>
    <w:basedOn w:val="DefaultParagraphFont"/>
    <w:link w:val="CommentText"/>
    <w:uiPriority w:val="99"/>
    <w:semiHidden/>
    <w:qFormat/>
    <w:rsid w:val="0086294F"/>
    <w:rPr>
      <w:rFonts w:cs="Mangal"/>
      <w:sz w:val="20"/>
      <w:szCs w:val="18"/>
    </w:rPr>
  </w:style>
  <w:style w:type="character" w:customStyle="1" w:styleId="CommentSubjectChar">
    <w:name w:val="Comment Subject Char"/>
    <w:basedOn w:val="CommentTextChar"/>
    <w:link w:val="CommentSubject"/>
    <w:uiPriority w:val="99"/>
    <w:semiHidden/>
    <w:qFormat/>
    <w:rsid w:val="0086294F"/>
    <w:rPr>
      <w:rFonts w:cs="Mangal"/>
      <w:b/>
      <w:bCs/>
      <w:sz w:val="20"/>
      <w:szCs w:val="18"/>
    </w:rPr>
  </w:style>
  <w:style w:type="character" w:customStyle="1" w:styleId="BalloonTextChar">
    <w:name w:val="Balloon Text Char"/>
    <w:basedOn w:val="DefaultParagraphFont"/>
    <w:link w:val="BalloonText"/>
    <w:uiPriority w:val="99"/>
    <w:semiHidden/>
    <w:qFormat/>
    <w:rsid w:val="0086294F"/>
    <w:rPr>
      <w:rFonts w:ascii="Segoe UI" w:hAnsi="Segoe UI" w:cs="Mangal"/>
      <w:sz w:val="18"/>
      <w:szCs w:val="16"/>
    </w:rPr>
  </w:style>
  <w:style w:type="paragraph" w:customStyle="1" w:styleId="Heading">
    <w:name w:val="Heading"/>
    <w:basedOn w:val="Normal"/>
    <w:next w:val="TextBody"/>
    <w:qFormat/>
    <w:pPr>
      <w:keepNext/>
      <w:widowControl w:val="0"/>
      <w:spacing w:before="240" w:after="120"/>
    </w:pPr>
    <w:rPr>
      <w:rFonts w:ascii="Liberation Sans" w:eastAsia="WenQuanYi Micro Hei" w:hAnsi="Liberation Sans" w:cs="Lohit Devanagari"/>
      <w:sz w:val="28"/>
      <w:szCs w:val="28"/>
    </w:rPr>
  </w:style>
  <w:style w:type="paragraph" w:customStyle="1" w:styleId="TextBody">
    <w:name w:val="Text Body"/>
    <w:basedOn w:val="Normal"/>
    <w:pPr>
      <w:widowControl w:val="0"/>
      <w:spacing w:after="140" w:line="288" w:lineRule="auto"/>
    </w:pPr>
  </w:style>
  <w:style w:type="paragraph" w:styleId="List">
    <w:name w:val="List"/>
    <w:basedOn w:val="TextBody"/>
    <w:rPr>
      <w:rFonts w:cs="Lohit Devanagari"/>
    </w:rPr>
  </w:style>
  <w:style w:type="paragraph" w:styleId="Caption">
    <w:name w:val="caption"/>
    <w:basedOn w:val="Normal1"/>
    <w:qFormat/>
    <w:pPr>
      <w:suppressLineNumbers/>
      <w:spacing w:before="120" w:after="120"/>
    </w:pPr>
    <w:rPr>
      <w:rFonts w:cs="Lohit Devanagari"/>
      <w:i/>
      <w:iCs/>
    </w:rPr>
  </w:style>
  <w:style w:type="paragraph" w:customStyle="1" w:styleId="Index">
    <w:name w:val="Index"/>
    <w:basedOn w:val="Normal"/>
    <w:qFormat/>
    <w:pPr>
      <w:widowControl w:val="0"/>
      <w:suppressLineNumbers/>
    </w:pPr>
    <w:rPr>
      <w:rFonts w:cs="Lohit Devanagari"/>
    </w:rPr>
  </w:style>
  <w:style w:type="paragraph" w:customStyle="1" w:styleId="Normal1">
    <w:name w:val="Normal1"/>
    <w:qFormat/>
    <w:pPr>
      <w:suppressAutoHyphens/>
      <w:textAlignment w:val="baseline"/>
    </w:pPr>
    <w:rPr>
      <w:color w:val="00000A"/>
      <w:sz w:val="24"/>
    </w:rPr>
  </w:style>
  <w:style w:type="paragraph" w:customStyle="1" w:styleId="Liste1">
    <w:name w:val="Liste1"/>
    <w:basedOn w:val="TextBody"/>
    <w:qFormat/>
  </w:style>
  <w:style w:type="paragraph" w:customStyle="1" w:styleId="Beschriftung1">
    <w:name w:val="Beschriftung1"/>
    <w:basedOn w:val="Normal1"/>
    <w:qFormat/>
  </w:style>
  <w:style w:type="paragraph" w:customStyle="1" w:styleId="TableContents">
    <w:name w:val="Table Contents"/>
    <w:basedOn w:val="TextBody"/>
    <w:qFormat/>
  </w:style>
  <w:style w:type="paragraph" w:customStyle="1" w:styleId="TableHeading">
    <w:name w:val="Table Heading"/>
    <w:basedOn w:val="TableContents"/>
    <w:qFormat/>
  </w:style>
  <w:style w:type="paragraph" w:customStyle="1" w:styleId="Kopfzeile1">
    <w:name w:val="Kopfzeile1"/>
    <w:basedOn w:val="Normal1"/>
    <w:qFormat/>
  </w:style>
  <w:style w:type="paragraph" w:customStyle="1" w:styleId="Fuzeile1">
    <w:name w:val="Fußzeile1"/>
    <w:basedOn w:val="Normal1"/>
    <w:qFormat/>
  </w:style>
  <w:style w:type="paragraph" w:customStyle="1" w:styleId="Footnote">
    <w:name w:val="Footnote"/>
    <w:basedOn w:val="Normal1"/>
  </w:style>
  <w:style w:type="paragraph" w:customStyle="1" w:styleId="Endnote">
    <w:name w:val="Endnote"/>
    <w:basedOn w:val="Normal1"/>
  </w:style>
  <w:style w:type="paragraph" w:customStyle="1" w:styleId="Sprechblasentext1">
    <w:name w:val="Sprechblasentext1"/>
    <w:basedOn w:val="Normal1"/>
    <w:qFormat/>
    <w:rPr>
      <w:rFonts w:ascii="Tahoma" w:hAnsi="Tahoma" w:cs="Mangal"/>
      <w:sz w:val="16"/>
      <w:szCs w:val="14"/>
    </w:rPr>
  </w:style>
  <w:style w:type="paragraph" w:styleId="FootnoteText">
    <w:name w:val="footnote text"/>
    <w:basedOn w:val="Normal1"/>
    <w:link w:val="FootnoteTextChar"/>
    <w:uiPriority w:val="99"/>
    <w:semiHidden/>
    <w:unhideWhenUsed/>
    <w:qFormat/>
    <w:rsid w:val="00630086"/>
    <w:rPr>
      <w:rFonts w:cs="Mangal"/>
      <w:sz w:val="20"/>
      <w:szCs w:val="18"/>
    </w:rPr>
  </w:style>
  <w:style w:type="paragraph" w:styleId="Bibliography">
    <w:name w:val="Bibliography"/>
    <w:basedOn w:val="Normal1"/>
    <w:next w:val="Normal1"/>
    <w:uiPriority w:val="37"/>
    <w:unhideWhenUsed/>
    <w:qFormat/>
    <w:rsid w:val="0056573C"/>
    <w:pPr>
      <w:ind w:left="720" w:hanging="720"/>
    </w:pPr>
    <w:rPr>
      <w:rFonts w:cs="Mangal"/>
      <w:szCs w:val="21"/>
    </w:rPr>
  </w:style>
  <w:style w:type="paragraph" w:styleId="CommentText">
    <w:name w:val="annotation text"/>
    <w:basedOn w:val="Normal1"/>
    <w:link w:val="CommentTextChar"/>
    <w:uiPriority w:val="99"/>
    <w:semiHidden/>
    <w:unhideWhenUsed/>
    <w:qFormat/>
    <w:rsid w:val="0086294F"/>
    <w:rPr>
      <w:rFonts w:cs="Mangal"/>
      <w:sz w:val="20"/>
      <w:szCs w:val="18"/>
    </w:rPr>
  </w:style>
  <w:style w:type="paragraph" w:styleId="CommentSubject">
    <w:name w:val="annotation subject"/>
    <w:basedOn w:val="CommentText"/>
    <w:link w:val="CommentSubjectChar"/>
    <w:uiPriority w:val="99"/>
    <w:semiHidden/>
    <w:unhideWhenUsed/>
    <w:qFormat/>
    <w:rsid w:val="0086294F"/>
    <w:rPr>
      <w:b/>
      <w:bCs/>
    </w:rPr>
  </w:style>
  <w:style w:type="paragraph" w:styleId="BalloonText">
    <w:name w:val="Balloon Text"/>
    <w:basedOn w:val="Normal1"/>
    <w:link w:val="BalloonTextChar"/>
    <w:uiPriority w:val="99"/>
    <w:semiHidden/>
    <w:unhideWhenUsed/>
    <w:qFormat/>
    <w:rsid w:val="0086294F"/>
    <w:rPr>
      <w:rFonts w:ascii="Segoe UI" w:hAnsi="Segoe UI" w:cs="Mangal"/>
      <w:sz w:val="18"/>
      <w:szCs w:val="16"/>
    </w:rPr>
  </w:style>
  <w:style w:type="paragraph" w:customStyle="1" w:styleId="FrameContents">
    <w:name w:val="Frame Contents"/>
    <w:basedOn w:val="Normal"/>
    <w:qFormat/>
  </w:style>
  <w:style w:type="table" w:styleId="TableGrid">
    <w:name w:val="Table Grid"/>
    <w:basedOn w:val="TableNormal"/>
    <w:uiPriority w:val="39"/>
    <w:rsid w:val="0065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50E10"/>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EE1F96"/>
    <w:rPr>
      <w:sz w:val="22"/>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31">
    <w:name w:val="List Table 6 Colorful - Accent 31"/>
    <w:basedOn w:val="TableNormal"/>
    <w:uiPriority w:val="51"/>
    <w:rsid w:val="009F245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242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83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dx.doi.org/10.1371/journal.ppat.100299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derele/Ef_RNAseq.git%20tagged%20as%20version%201.0"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E174-D9B0-4FDD-BEB0-D18B4F03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53989</Words>
  <Characters>340133</Characters>
  <Application>Microsoft Office Word</Application>
  <DocSecurity>0</DocSecurity>
  <Lines>2834</Lines>
  <Paragraphs>786</Paragraphs>
  <ScaleCrop>false</ScaleCrop>
  <HeadingPairs>
    <vt:vector size="2" baseType="variant">
      <vt:variant>
        <vt:lpstr>Title</vt:lpstr>
      </vt:variant>
      <vt:variant>
        <vt:i4>1</vt:i4>
      </vt:variant>
    </vt:vector>
  </HeadingPairs>
  <TitlesOfParts>
    <vt:vector size="1" baseType="lpstr">
      <vt:lpstr/>
    </vt:vector>
  </TitlesOfParts>
  <Company>Robert Koch-Institut</Company>
  <LinksUpToDate>false</LinksUpToDate>
  <CharactersWithSpaces>393336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Kasemo, Totta</dc:creator>
  <cp:lastModifiedBy>admin</cp:lastModifiedBy>
  <cp:revision>2</cp:revision>
  <dcterms:created xsi:type="dcterms:W3CDTF">2017-01-02T15:22:00Z</dcterms:created>
  <dcterms:modified xsi:type="dcterms:W3CDTF">2017-01-02T15:22:00Z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id="Dzb22McZ"/&gt;&lt;style id="http://www.zotero.org/styles/chicago-author-date" locale="en-GB"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